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settings.xml" ContentType="application/vnd.openxmlformats-officedocument.wordprocessingml.settings+xml"/>
  <Override PartName="/word/commentsExtensible.xml" ContentType="application/vnd.openxmlformats-officedocument.wordprocessingml.commentsExtensible+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6"/>
        <w:pBdr/>
        <w:spacing/>
        <w:ind/>
        <w:rPr>
          <w:lang w:val="en-US"/>
        </w:rPr>
      </w:pPr>
      <w:r>
        <w:rPr>
          <w:lang w:val="en-US"/>
        </w:rPr>
        <w:t xml:space="preserve">How Do Experiences of Violence Affect Women's Preferences for Facial Masculinity According to Resource Availability? An Exploratory Study Using Eye-Tracking</w:t>
      </w:r>
      <w:r>
        <w:rPr>
          <w:lang w:val="en-US"/>
        </w:rPr>
      </w:r>
    </w:p>
    <w:p>
      <w:pPr>
        <w:pStyle w:val="676"/>
        <w:numPr>
          <w:ilvl w:val="0"/>
          <w:numId w:val="2"/>
        </w:numPr>
        <w:pBdr/>
        <w:spacing/>
        <w:ind/>
        <w:rPr>
          <w:rFonts w:cs="Times New Roman"/>
          <w:szCs w:val="24"/>
        </w:rPr>
      </w:pPr>
      <w:r>
        <w:rPr>
          <w:rFonts w:cs="Times New Roman"/>
          <w:szCs w:val="24"/>
        </w:rPr>
        <w:t xml:space="preserve">Introdu</w:t>
      </w:r>
      <w:r>
        <w:rPr>
          <w:rFonts w:cs="Times New Roman"/>
          <w:szCs w:val="24"/>
        </w:rPr>
        <w:t xml:space="preserve">ctio</w:t>
      </w:r>
      <w:r>
        <w:rPr>
          <w:rFonts w:cs="Times New Roman"/>
          <w:szCs w:val="24"/>
        </w:rPr>
        <w:t xml:space="preserve">n</w:t>
      </w:r>
      <w:r>
        <w:rPr>
          <w:rFonts w:cs="Times New Roman"/>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El rostro proporciona información crucial que permite a los individuos tomar decisiones sobre los demás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w:instrText>
      </w:r>
      <w:r>
        <w:rPr>
          <w:rFonts w:ascii="Times New Roman" w:hAnsi="Times New Roman" w:cs="Times New Roman"/>
          <w:sz w:val="24"/>
          <w:szCs w:val="24"/>
        </w:rPr>
        <w:instrText xml:space="preserve">ERO_ITEM CSL_CITATION {"citationID":"5BkGSfkn","properties":{"formattedCitation":"(Luo et\\uc0\\u160{}al., 2024)","plainCitation":"(Luo et al., 2024)","noteIndex":0},"citationItems":[{"id":3818,"uris":["http://zotero.org/users/7389460/items/Z7RM2K7I"],"ite</w:instrText>
      </w:r>
      <w:r>
        <w:rPr>
          <w:rFonts w:ascii="Times New Roman" w:hAnsi="Times New Roman" w:cs="Times New Roman"/>
          <w:sz w:val="24"/>
          <w:szCs w:val="24"/>
        </w:rPr>
        <w:instrText xml:space="preserve">mData":{"id":3818,"type":"article-journal","abstract":"When interacting with strangers, people tend to draw inferences pertaining to the strangers’ personality traits based on their facial information, which leads to differential feelings of trust for the </w:instrText>
      </w:r>
      <w:r>
        <w:rPr>
          <w:rFonts w:ascii="Times New Roman" w:hAnsi="Times New Roman" w:cs="Times New Roman"/>
          <w:sz w:val="24"/>
          <w:szCs w:val="24"/>
        </w:rPr>
        <w:instrText xml:space="preserve">strangers. This study explored whether the weightage which individuals’ provide to facial warmth and competence changes with social situations when they have to make decisions based on trust. In experiment 1, a donation context was set, and the participant</w:instrText>
      </w:r>
      <w:r>
        <w:rPr>
          <w:rFonts w:ascii="Times New Roman" w:hAnsi="Times New Roman" w:cs="Times New Roman"/>
          <w:sz w:val="24"/>
          <w:szCs w:val="24"/>
        </w:rPr>
        <w:instrText xml:space="preserve">s tended to select a stranger volunteer with feminine face as the recipient of a higher donation amount. In experiment 2, an investment context was set, and while interacting with male trustees, the participants tended to select masculine male faces as rec</w:instrText>
      </w:r>
      <w:r>
        <w:rPr>
          <w:rFonts w:ascii="Times New Roman" w:hAnsi="Times New Roman" w:cs="Times New Roman"/>
          <w:sz w:val="24"/>
          <w:szCs w:val="24"/>
        </w:rPr>
        <w:instrText xml:space="preserve">ipients of a higher investment amount. However, a contradictory result was obtained when the participants interacted with the female trustees. Participants’ perceptions of the trustworthiness of the four kinds of faces (feminine or masculine male faces, fe</w:instrText>
      </w:r>
      <w:r>
        <w:rPr>
          <w:rFonts w:ascii="Times New Roman" w:hAnsi="Times New Roman" w:cs="Times New Roman"/>
          <w:sz w:val="24"/>
          <w:szCs w:val="24"/>
        </w:rPr>
        <w:instrText xml:space="preserve">minine or masculine female faces) predicted the corresponding donation and investment amounts. The results indicated that feminine faces (both male and female) were preferred as recipients of donation, and the warmth in the faces was given more weightage i</w:instrText>
      </w:r>
      <w:r>
        <w:rPr>
          <w:rFonts w:ascii="Times New Roman" w:hAnsi="Times New Roman" w:cs="Times New Roman"/>
          <w:sz w:val="24"/>
          <w:szCs w:val="24"/>
        </w:rPr>
        <w:instrText xml:space="preserve">n the donation context (warmth perception). In the investment context (competence perception), participants tended to choose masculine faces as recipients of investment amount among the male faces but showed a preference for feminine faces among female fac</w:instrText>
      </w:r>
      <w:r>
        <w:rPr>
          <w:rFonts w:ascii="Times New Roman" w:hAnsi="Times New Roman" w:cs="Times New Roman"/>
          <w:sz w:val="24"/>
          <w:szCs w:val="24"/>
        </w:rPr>
        <w:instrText xml:space="preserve">es. The research provides empirical support for a better understanding of the mechanisms behind highly flexible and complex social interactions among humans.","container-title":"Current Psychology","DOI":"10.1007/s12144-023-04472-w","ISSN":"1046-1310, 1936</w:instrText>
      </w:r>
      <w:r>
        <w:rPr>
          <w:rFonts w:ascii="Times New Roman" w:hAnsi="Times New Roman" w:cs="Times New Roman"/>
          <w:sz w:val="24"/>
          <w:szCs w:val="24"/>
        </w:rPr>
        <w:instrText xml:space="preserve">-4733","issue":"3","journalAbbreviation":"Curr Psychol","language":"en","page":"2158-2172","source":"DOI.org (Crossref)","title":"Influence of facial dimorphism on interpersonal trust: weighing warmth and competence traits in different trust situations","t</w:instrText>
      </w:r>
      <w:r>
        <w:rPr>
          <w:rFonts w:ascii="Times New Roman" w:hAnsi="Times New Roman" w:cs="Times New Roman"/>
          <w:sz w:val="24"/>
          <w:szCs w:val="24"/>
        </w:rPr>
        <w:instrText xml:space="preserve">itle-short":"Influence of facial dimorphism on interpersonal trust","URL":"https://link.springer.com/10.1007/s12144-023-04472-w","volume":"43","author":[{"family":"Luo","given":"Xiaohui"},{"family":"Song","given":"Jia"},{"family":"Guan","given":"Jian"},{"f</w:instrText>
      </w:r>
      <w:r>
        <w:rPr>
          <w:rFonts w:ascii="Times New Roman" w:hAnsi="Times New Roman" w:cs="Times New Roman"/>
          <w:sz w:val="24"/>
          <w:szCs w:val="24"/>
        </w:rPr>
        <w:instrText xml:space="preserve">amily":"Wang","given":"Xinjian"},{"family":"Chen","given":"Lijun"}],"accessed":{"date-parts":[["2024",7,31]]},"issued":{"date-parts":[["2024",1]]}},"label":"page"}],"schema":"https://github.com/citation-style-language/schema/raw/master/csl-citation.json"}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(Luo et al., 2024)</w:t>
      </w:r>
      <w:r>
        <w:rPr>
          <w:rFonts w:ascii="Times New Roman" w:hAnsi="Times New Roman" w:cs="Times New Roman"/>
          <w:sz w:val="24"/>
          <w:szCs w:val="24"/>
        </w:rPr>
        <w:fldChar w:fldCharType="end"/>
      </w:r>
      <w:r>
        <w:rPr>
          <w:rFonts w:ascii="Times New Roman" w:hAnsi="Times New Roman" w:cs="Times New Roman"/>
          <w:sz w:val="24"/>
          <w:szCs w:val="24"/>
        </w:rPr>
        <w:t xml:space="preserve">. En los humanos, los rostros son clave para la evaluación de características relevantes en la elección de una potencial pareja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{"citationID":"psMWN9lV"</w:instrText>
      </w:r>
      <w:r>
        <w:rPr>
          <w:rFonts w:ascii="Times New Roman" w:hAnsi="Times New Roman" w:cs="Times New Roman"/>
          <w:sz w:val="24"/>
          <w:szCs w:val="24"/>
        </w:rPr>
        <w:instrText xml:space="preserve">,"properties":{"formattedCitation":"(Kleisner et\\uc0\\u160{}al., 2021)","plainCitation":"(Kleisner et al., 2021)","noteIndex":0},"citationItems":[{"id":3863,"uris":["http://zotero.org/users/7389460/items/BA4ZVD3C"],"itemData":{"id":3863,"type":"article-jo</w:instrText>
      </w:r>
      <w:r>
        <w:rPr>
          <w:rFonts w:ascii="Times New Roman" w:hAnsi="Times New Roman" w:cs="Times New Roman"/>
          <w:sz w:val="24"/>
          <w:szCs w:val="24"/>
        </w:rPr>
        <w:instrText xml:space="preserve">urnal","abstract":"Abstract\n            Sexual selection, including mate choice and intrasexual competition, is responsible for the evolution of some of the most elaborated and sexually dimorphic traits in animals. Although there is sexual dimorphism in t</w:instrText>
      </w:r>
      <w:r>
        <w:rPr>
          <w:rFonts w:ascii="Times New Roman" w:hAnsi="Times New Roman" w:cs="Times New Roman"/>
          <w:sz w:val="24"/>
          <w:szCs w:val="24"/>
        </w:rPr>
        <w:instrText xml:space="preserve">he shape of human faces, it is not clear whether this is similarly due to mate choice, or whether mate choice affects only part of the facial shape difference between men and women. Here we explore these questions by investigating patterns of both facial s</w:instrText>
      </w:r>
      <w:r>
        <w:rPr>
          <w:rFonts w:ascii="Times New Roman" w:hAnsi="Times New Roman" w:cs="Times New Roman"/>
          <w:sz w:val="24"/>
          <w:szCs w:val="24"/>
        </w:rPr>
        <w:instrText xml:space="preserve">hape and facial preference across a diverse set of human populations. We find evidence that human populations vary substantially and unexpectedly in both the magnitude and direction of facial sexually dimorphic traits. In particular, European and South Ame</w:instrText>
      </w:r>
      <w:r>
        <w:rPr>
          <w:rFonts w:ascii="Times New Roman" w:hAnsi="Times New Roman" w:cs="Times New Roman"/>
          <w:sz w:val="24"/>
          <w:szCs w:val="24"/>
        </w:rPr>
        <w:instrText xml:space="preserve">rican populations display larger levels of facial sexual dimorphism than African populations. Neither cross-cultural differences in facial shape variation, sex differences in body height, nor differing preferences for facial femininity and masculinity acro</w:instrText>
      </w:r>
      <w:r>
        <w:rPr>
          <w:rFonts w:ascii="Times New Roman" w:hAnsi="Times New Roman" w:cs="Times New Roman"/>
          <w:sz w:val="24"/>
          <w:szCs w:val="24"/>
        </w:rPr>
        <w:instrText xml:space="preserve">ss countries, explain the observed patterns of facial dimorphism. Altogether, the association between sexual shape dimorphism and attractiveness is moderate for women and weak (or absent) for men. Analysis that distinguishes between allometric and non-allo</w:instrText>
      </w:r>
      <w:r>
        <w:rPr>
          <w:rFonts w:ascii="Times New Roman" w:hAnsi="Times New Roman" w:cs="Times New Roman"/>
          <w:sz w:val="24"/>
          <w:szCs w:val="24"/>
        </w:rPr>
        <w:instrText xml:space="preserve">metric components reveals that non-allometric facial dimorphism is preferred in women’s faces but not in faces of men. This might be due to different regimes of ongoing sexual selection acting on men, such as stronger intersexual selection for body height </w:instrText>
      </w:r>
      <w:r>
        <w:rPr>
          <w:rFonts w:ascii="Times New Roman" w:hAnsi="Times New Roman" w:cs="Times New Roman"/>
          <w:sz w:val="24"/>
          <w:szCs w:val="24"/>
        </w:rPr>
        <w:instrText xml:space="preserve">and more intense intrasexual physical competition, compared with women.","container-title":"Scientific Reports","DOI":"10.1038/s41598-021-85402-3","ISSN":"2045-2322","issue":"1","journalAbbreviation":"Sci Rep","language":"en","page":"5978","source":"DOI.or</w:instrText>
      </w:r>
      <w:r>
        <w:rPr>
          <w:rFonts w:ascii="Times New Roman" w:hAnsi="Times New Roman" w:cs="Times New Roman"/>
          <w:sz w:val="24"/>
          <w:szCs w:val="24"/>
        </w:rPr>
        <w:instrText xml:space="preserve">g (Crossref)","title":"How and why patterns of sexual dimorphism in human faces vary across the world","URL":"https://www.nature.com/articles/s41598-021-85402-3","volume":"11","author":[{"family":"Kleisner","given":"Karel"},{"family":"Tureček","given":"Pet</w:instrText>
      </w:r>
      <w:r>
        <w:rPr>
          <w:rFonts w:ascii="Times New Roman" w:hAnsi="Times New Roman" w:cs="Times New Roman"/>
          <w:sz w:val="24"/>
          <w:szCs w:val="24"/>
        </w:rPr>
        <w:instrText xml:space="preserve">r"},{"family":"Roberts","given":"S. Craig"},{"family":"Havlíček","given":"Jan"},{"family":"Valentova","given":"Jaroslava Varella"},{"family":"Akoko","given":"Robert Mbe"},{"family":"Leongómez","given":"Juan David"},{"family":"Apostol","given":"Silviu"},{"f</w:instrText>
      </w:r>
      <w:r>
        <w:rPr>
          <w:rFonts w:ascii="Times New Roman" w:hAnsi="Times New Roman" w:cs="Times New Roman"/>
          <w:sz w:val="24"/>
          <w:szCs w:val="24"/>
        </w:rPr>
        <w:instrText xml:space="preserve">amily":"Varella","given":"Marco A. C."},{"family":"Saribay","given":"S. Adil"}],"accessed":{"date-parts":[["2024",8,14]]},"issued":{"date-parts":[["2021",3,16]]}}}],"schema":"https://github.com/citation-style-language/schema/raw/master/csl-citation.json"}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(Kleisner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Dan cuenta de aspectos básicos como el sexo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{"citationID":"VSXFrERI","properties":{"formattedCitati</w:instrText>
      </w:r>
      <w:r>
        <w:rPr>
          <w:rFonts w:ascii="Times New Roman" w:hAnsi="Times New Roman" w:cs="Times New Roman"/>
          <w:sz w:val="24"/>
          <w:szCs w:val="24"/>
        </w:rPr>
        <w:instrText xml:space="preserve">on":"(Wen &amp; Zuo, 2013)","plainCitation":"(Wen &amp; Zuo, 2013)","noteIndex":0},"citationItems":[{"id":2986,"uris":["http://zotero.org/users/7389460/items/9WGE44TR"],"itemData":{"id":2986,"type":"article-journal","abstract":"Perceived facial attractiveness can </w:instrText>
      </w:r>
      <w:r>
        <w:rPr>
          <w:rFonts w:ascii="Times New Roman" w:hAnsi="Times New Roman" w:cs="Times New Roman"/>
          <w:sz w:val="24"/>
          <w:szCs w:val="24"/>
        </w:rPr>
        <w:instrText xml:space="preserve">influence people’s social interactions with one another, including mate selection, intimate relationship, hiring decision, and voting behavior. People evaluate faces using multiple trait dimensions such as attractiveness and trustworthiness both of which a</w:instrText>
      </w:r>
      <w:r>
        <w:rPr>
          <w:rFonts w:ascii="Times New Roman" w:hAnsi="Times New Roman" w:cs="Times New Roman"/>
          <w:sz w:val="24"/>
          <w:szCs w:val="24"/>
        </w:rPr>
        <w:instrText xml:space="preserve">re affected by facial masculinity or femininity cues. However, studies manipulating the computer graphics of sexual dimorphism on facial attractiveness have yielded inconsistent results. Some found that feminine facial features in male faces were more attr</w:instrText>
      </w:r>
      <w:r>
        <w:rPr>
          <w:rFonts w:ascii="Times New Roman" w:hAnsi="Times New Roman" w:cs="Times New Roman"/>
          <w:sz w:val="24"/>
          <w:szCs w:val="24"/>
        </w:rPr>
        <w:instrText xml:space="preserve">active than masculine ones. Some others found that women prefer masculine male faces. And still others found that women preferred femininity in male faces. The current study used the computer graphics and the eye tracker to assess the effect of the dimorph</w:instrText>
      </w:r>
      <w:r>
        <w:rPr>
          <w:rFonts w:ascii="Times New Roman" w:hAnsi="Times New Roman" w:cs="Times New Roman"/>
          <w:sz w:val="24"/>
          <w:szCs w:val="24"/>
        </w:rPr>
        <w:instrText xml:space="preserve">ic cues on the perception of facial attractiveness among Chinese college students through two experiments. Experiment 1 assessed women’s perceptions of attractiveness and trustworthiness of men’s faces under the condition of either perceived masculinity vs</w:instrText>
      </w:r>
      <w:r>
        <w:rPr>
          <w:rFonts w:ascii="Times New Roman" w:hAnsi="Times New Roman" w:cs="Times New Roman"/>
          <w:sz w:val="24"/>
          <w:szCs w:val="24"/>
        </w:rPr>
        <w:instrText xml:space="preserve">. femininity or the sexual dimorphism. Results showed that, when non-face cues (e.g., hairstyle) were masked, women perceived femininity in men’s faces as more attractive and trustworthy than the masculinity. However, in the sexual dimorphism condition in </w:instrText>
      </w:r>
      <w:r>
        <w:rPr>
          <w:rFonts w:ascii="Times New Roman" w:hAnsi="Times New Roman" w:cs="Times New Roman"/>
          <w:sz w:val="24"/>
          <w:szCs w:val="24"/>
        </w:rPr>
        <w:instrText xml:space="preserve">which the non-face cues were not masked, women found masculinity in men’s faces more attractive and trustworthy. Experiment 2 used the eye tracker to assess the effects of the dimorphic cues on the evaluation of facial attractiveness. Results showed that t</w:instrText>
      </w:r>
      <w:r>
        <w:rPr>
          <w:rFonts w:ascii="Times New Roman" w:hAnsi="Times New Roman" w:cs="Times New Roman"/>
          <w:sz w:val="24"/>
          <w:szCs w:val="24"/>
        </w:rPr>
        <w:instrText xml:space="preserve">he subjects preferred the masculine male faces obtained by the sexual dimorphism and feminized female face. Eye movement tracking showed that average pupil dilation and average fixation count on a male face were significantly higher than on a female face. </w:instrText>
      </w:r>
      <w:r>
        <w:rPr>
          <w:rFonts w:ascii="Times New Roman" w:hAnsi="Times New Roman" w:cs="Times New Roman"/>
          <w:sz w:val="24"/>
          <w:szCs w:val="24"/>
        </w:rPr>
        <w:instrText xml:space="preserve">The first fixation time was significantly greater for the masculine faces than for the feminine ones, but the first fixation time was significantly shorter for the male faces than the female ones. The first fixation time and first fixation duration for mas</w:instrText>
      </w:r>
      <w:r>
        <w:rPr>
          <w:rFonts w:ascii="Times New Roman" w:hAnsi="Times New Roman" w:cs="Times New Roman"/>
          <w:sz w:val="24"/>
          <w:szCs w:val="24"/>
        </w:rPr>
        <w:instrText xml:space="preserve">culine faces were both significantly longer than for feminine ones. These indicators of eye movement provide some evidence for the effect of the sexual dimorphism on the facial attractiveness. (PsycINFO Database Record (c) 2016 APA, all rights reserved)","</w:instrText>
      </w:r>
      <w:r>
        <w:rPr>
          <w:rFonts w:ascii="Times New Roman" w:hAnsi="Times New Roman" w:cs="Times New Roman"/>
          <w:sz w:val="24"/>
          <w:szCs w:val="24"/>
        </w:rPr>
        <w:instrText xml:space="preserve">container-title":"Acta Psychologica Sinica","DOI":"10.3724/sp.j.1041.2012.00014","ISSN":"0439-755X","issue":"1","page":"14-29","title":"The Effects of Transformed Gender Facial Features on Face Preference of College Students: Based on the Test of Computer </w:instrText>
      </w:r>
      <w:r>
        <w:rPr>
          <w:rFonts w:ascii="Times New Roman" w:hAnsi="Times New Roman" w:cs="Times New Roman"/>
          <w:sz w:val="24"/>
          <w:szCs w:val="24"/>
        </w:rPr>
        <w:instrText xml:space="preserve">Graphics and Eye Movement Tracks","volume":"44","author":[{"family":"Wen","given":"Fang-Fang"},{"family":"Zuo","given":"Bin"}],"issued":{"date-parts":[["2013"]]}}}],"schema":"https://github.com/citation-style-language/schema/raw/master/csl-citation.json"}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(Wen &amp; Zuo, 2013)</w:t>
      </w:r>
      <w:r>
        <w:rPr>
          <w:rFonts w:ascii="Times New Roman" w:hAnsi="Times New Roman" w:cs="Times New Roman"/>
          <w:sz w:val="24"/>
          <w:szCs w:val="24"/>
        </w:rPr>
        <w:fldChar w:fldCharType="end"/>
      </w:r>
      <w:r>
        <w:rPr>
          <w:rFonts w:ascii="Times New Roman" w:hAnsi="Times New Roman" w:cs="Times New Roman"/>
          <w:sz w:val="24"/>
          <w:szCs w:val="24"/>
        </w:rPr>
        <w:t xml:space="preserve"> o la edad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{"citationID":"cQIK2WfD","properties":{"formattedCitation":"(Porcheron et\\uc0\\u160{}al., 2017)","plain</w:instrText>
      </w:r>
      <w:r>
        <w:rPr>
          <w:rFonts w:ascii="Times New Roman" w:hAnsi="Times New Roman" w:cs="Times New Roman"/>
          <w:sz w:val="24"/>
          <w:szCs w:val="24"/>
        </w:rPr>
        <w:instrText xml:space="preserve">Citation":"(Porcheron et al., 2017)","noteIndex":0},"citationItems":[{"id":3859,"uris":["http://zotero.org/users/7389460/items/8YZRKXQ8"],"itemData":{"id":3859,"type":"article-journal","container-title":"Frontiers in Psychology","DOI":"10.3389/fpsyg.2017.0</w:instrText>
      </w:r>
      <w:r>
        <w:rPr>
          <w:rFonts w:ascii="Times New Roman" w:hAnsi="Times New Roman" w:cs="Times New Roman"/>
          <w:sz w:val="24"/>
          <w:szCs w:val="24"/>
        </w:rPr>
        <w:instrText xml:space="preserve">1208","ISSN":"1664-1078","journalAbbreviation":"Front. Psychol.","page":"1208","source":"DOI.org (Crossref)","title":"Facial Contrast Is a Cross-Cultural Cue for Perceiving Age","URL":"http://journal.frontiersin.org/article/10.3389/fpsyg.2017.01208/full","</w:instrText>
      </w:r>
      <w:r>
        <w:rPr>
          <w:rFonts w:ascii="Times New Roman" w:hAnsi="Times New Roman" w:cs="Times New Roman"/>
          <w:sz w:val="24"/>
          <w:szCs w:val="24"/>
        </w:rPr>
        <w:instrText xml:space="preserve">volume":"8","author":[{"family":"Porcheron","given":"Aurélie"},{"family":"Mauger","given":"Emmanuelle"},{"family":"Soppelsa","given":"Frédérique"},{"family":"Liu","given":"Yuli"},{"family":"Ge","given":"Liezhong"},{"family":"Pascalis","given":"Olivier"},{"</w:instrText>
      </w:r>
      <w:r>
        <w:rPr>
          <w:rFonts w:ascii="Times New Roman" w:hAnsi="Times New Roman" w:cs="Times New Roman"/>
          <w:sz w:val="24"/>
          <w:szCs w:val="24"/>
        </w:rPr>
        <w:instrText xml:space="preserve">family":"Russell","given":"Richard"},{"family":"Morizot","given":"Frédérique"}],"accessed":{"date-parts":[["2024",8,14]]},"issued":{"date-parts":[["2017",7,25]]}}}],"schema":"https://github.com/citation-style-language/schema/raw/master/csl-citation.json"}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(Porcheron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y de aspectos más complejos como el atractivo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w:instrText>
      </w:r>
      <w:r>
        <w:rPr>
          <w:rFonts w:ascii="Times New Roman" w:hAnsi="Times New Roman" w:cs="Times New Roman"/>
          <w:sz w:val="24"/>
          <w:szCs w:val="24"/>
        </w:rPr>
        <w:instrText xml:space="preserve">itationID":"r5hNVpCF","properties":{"formattedCitation":"(Bartlome &amp; Lee, 2023)","plainCitation":"(Bartlome &amp; Lee, 2023)","noteIndex":0},"citationItems":[{"id":3905,"uris":["http://zotero.org/users/7389460/items/BBQCYJYF"],"itemData":{"id":3905,"type":"art</w:instrText>
      </w:r>
      <w:r>
        <w:rPr>
          <w:rFonts w:ascii="Times New Roman" w:hAnsi="Times New Roman" w:cs="Times New Roman"/>
          <w:sz w:val="24"/>
          <w:szCs w:val="24"/>
        </w:rPr>
        <w:instrText xml:space="preserve">icle-journal","abstract":"Purpose  Facial femininity in men is purportedly used as a cue by women as a signal of paternal involvement. However, evidence for this claim is questionable. Previous findings have shown that paternal involvement is linked to tes</w:instrText>
      </w:r>
      <w:r>
        <w:rPr>
          <w:rFonts w:ascii="Times New Roman" w:hAnsi="Times New Roman" w:cs="Times New Roman"/>
          <w:sz w:val="24"/>
          <w:szCs w:val="24"/>
        </w:rPr>
        <w:instrText xml:space="preserve">tosterone, but have not investigated facial masculinity directly, while other studies have found that facial masculinity is negatively associated with perceptions of paternal involvement but do not assess the accuracy of this judgement. Here, we assess whe</w:instrText>
      </w:r>
      <w:r>
        <w:rPr>
          <w:rFonts w:ascii="Times New Roman" w:hAnsi="Times New Roman" w:cs="Times New Roman"/>
          <w:sz w:val="24"/>
          <w:szCs w:val="24"/>
        </w:rPr>
        <w:instrText xml:space="preserve">ther facial masculinity in men is used as a cue to paternal involvement, and whether this cue is accurate.\nMethods  We collected facial photographs of 259 men (156 of which were fathers) who also completed self-report measures of paternal involvement. Fac</w:instrText>
      </w:r>
      <w:r>
        <w:rPr>
          <w:rFonts w:ascii="Times New Roman" w:hAnsi="Times New Roman" w:cs="Times New Roman"/>
          <w:sz w:val="24"/>
          <w:szCs w:val="24"/>
        </w:rPr>
        <w:instrText xml:space="preserve">ial images were then rated by a separate group of raters on facial masculinity, attractiveness, and perceived paternal involvement. Shape sexual dimorphism was also calculated from the images using geometric morphometrics.\nResults  We found that facial ma</w:instrText>
      </w:r>
      <w:r>
        <w:rPr>
          <w:rFonts w:ascii="Times New Roman" w:hAnsi="Times New Roman" w:cs="Times New Roman"/>
          <w:sz w:val="24"/>
          <w:szCs w:val="24"/>
        </w:rPr>
        <w:instrText xml:space="preserve">sculinity was not associated with perceptions of paternal involvement, nor was it related with self-reported paternal involvement. Interestingly, facial attractiveness was negatively associated with perceptions of paternal involvement, and we found partial</w:instrText>
      </w:r>
      <w:r>
        <w:rPr>
          <w:rFonts w:ascii="Times New Roman" w:hAnsi="Times New Roman" w:cs="Times New Roman"/>
          <w:sz w:val="24"/>
          <w:szCs w:val="24"/>
        </w:rPr>
        <w:instrText xml:space="preserve"> evidence that facial attractiveness was also negatively associated with self-reported paternal involvement.\nConclusion  These findings challenge the hypothesis that sexual dimorphism is used as a cue to paternal involvement, and perhaps indicate that fac</w:instrText>
      </w:r>
      <w:r>
        <w:rPr>
          <w:rFonts w:ascii="Times New Roman" w:hAnsi="Times New Roman" w:cs="Times New Roman"/>
          <w:sz w:val="24"/>
          <w:szCs w:val="24"/>
        </w:rPr>
        <w:instrText xml:space="preserve">ial attractiveness is more important for this judgement instead.","container-title":"Adaptive Human Behavior and Physiology","DOI":"10.1007/s40750-023-00217-y","ISSN":"2198-7335","issue":"2","journalAbbreviation":"Adaptive Human Behavior and Physiology","l</w:instrText>
      </w:r>
      <w:r>
        <w:rPr>
          <w:rFonts w:ascii="Times New Roman" w:hAnsi="Times New Roman" w:cs="Times New Roman"/>
          <w:sz w:val="24"/>
          <w:szCs w:val="24"/>
        </w:rPr>
        <w:instrText xml:space="preserve">anguage":"en","page":"182-197","source":"DOI.org (Crossref)","title":"Facial Attractiveness, but not Facial Masculinity, is Used as a Cue to Paternal Involvement in Fathers","URL":"https://link.springer.com/10.1007/s40750-023-00217-y","volume":"9","author"</w:instrText>
      </w:r>
      <w:r>
        <w:rPr>
          <w:rFonts w:ascii="Times New Roman" w:hAnsi="Times New Roman" w:cs="Times New Roman"/>
          <w:sz w:val="24"/>
          <w:szCs w:val="24"/>
        </w:rPr>
        <w:instrText xml:space="preserve">:[{"family":"Bartlome","given":"Ronja I."},{"family":"Lee","given":"Anthony J."}],"accessed":{"date-parts":[["2024",9,3]]},"issued":{"date-parts":[["2023",6,2]]}}}],"schema":"https://github.com/citation-style-language/schema/raw/master/csl-citation.json"}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(Bartlome &amp; Lee, 2023)</w:t>
      </w:r>
      <w:r>
        <w:rPr>
          <w:rFonts w:ascii="Times New Roman" w:hAnsi="Times New Roman" w:cs="Times New Roman"/>
          <w:sz w:val="24"/>
          <w:szCs w:val="24"/>
        </w:rPr>
        <w:fldChar w:fldCharType="end"/>
      </w:r>
      <w:r>
        <w:rPr>
          <w:rFonts w:ascii="Times New Roman" w:hAnsi="Times New Roman" w:cs="Times New Roman"/>
          <w:sz w:val="24"/>
          <w:szCs w:val="24"/>
        </w:rPr>
        <w:t xml:space="preserve">, la salud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{"citationID":"arjmwKQI","properties":{"formattedCitation":"(Jones et\\uc0\\u160{}al., 2021)","plainCitation":"(Jones et al., 2021)","noteIndex":0},"citationItems":[{"id":3867,"uris":["http://zotero.org/users/</w:instrText>
      </w:r>
      <w:r>
        <w:rPr>
          <w:rFonts w:ascii="Times New Roman" w:hAnsi="Times New Roman" w:cs="Times New Roman"/>
          <w:sz w:val="24"/>
          <w:szCs w:val="24"/>
        </w:rPr>
        <w:instrText xml:space="preserve">7389460/items/HWS8UEKR"],"itemData":{"id":3867,"type":"article-journal","container-title":"Trends in Cognitive Sciences","DOI":"10.1016/j.tics.2021.09.003","ISSN":"13646613","issue":"12","journalAbbreviation":"Trends in Cognitive Sciences","language":"en",</w:instrText>
      </w:r>
      <w:r>
        <w:rPr>
          <w:rFonts w:ascii="Times New Roman" w:hAnsi="Times New Roman" w:cs="Times New Roman"/>
          <w:sz w:val="24"/>
          <w:szCs w:val="24"/>
        </w:rPr>
        <w:instrText xml:space="preserve">"page":"1018-1020","source":"DOI.org (Crossref)","title":"Does facial attractiveness really signal immunocompetence?","URL":"https://linkinghub.elsevier.com/retrieve/pii/S1364661321002308","volume":"25","author":[{"family":"Jones","given":"Benedict C."},{"</w:instrText>
      </w:r>
      <w:r>
        <w:rPr>
          <w:rFonts w:ascii="Times New Roman" w:hAnsi="Times New Roman" w:cs="Times New Roman"/>
          <w:sz w:val="24"/>
          <w:szCs w:val="24"/>
        </w:rPr>
        <w:instrText xml:space="preserve">family":"Holzleitner","given":"Iris J."},{"family":"Shiramizu","given":"Victor"}],"accessed":{"date-parts":[["2024",8,20]]},"issued":{"date-parts":[["2021",12]]}}}],"schema":"https://github.com/citation-style-language/schema/raw/master/csl-citation.json"}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(Jones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y atributos como la calidad parental o el nivel de agresividad de una potencial pareja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{"citationID":"zgyWCTfe","properties":{"formattedCitation":"(Bartlome &amp; Lee, 2023; Borras-Guevara et\\uc</w:instrText>
      </w:r>
      <w:r>
        <w:rPr>
          <w:rFonts w:ascii="Times New Roman" w:hAnsi="Times New Roman" w:cs="Times New Roman"/>
          <w:sz w:val="24"/>
          <w:szCs w:val="24"/>
        </w:rPr>
        <w:instrText xml:space="preserve">0\\u160{}al., 2017; Lyons &amp; Simeonov, 2016)","plainCitation":"(Bartlome &amp; Lee, 2023; Borras-Guevara et al., 2017; Lyons &amp; Simeonov, 2016)","noteIndex":0},"citationItems":[{"id":3905,"uris":["http://zotero.org/users/7389460/items/BBQCYJYF"],"itemData":{"id"</w:instrText>
      </w:r>
      <w:r>
        <w:rPr>
          <w:rFonts w:ascii="Times New Roman" w:hAnsi="Times New Roman" w:cs="Times New Roman"/>
          <w:sz w:val="24"/>
          <w:szCs w:val="24"/>
        </w:rPr>
        <w:instrText xml:space="preserve">:3905,"type":"article-journal","abstract":"Purpose  Facial femininity in men is purportedly used as a cue by women as a signal of paternal involvement. However, evidence for this claim is questionable. Previous findings have shown that paternal involvement</w:instrText>
      </w:r>
      <w:r>
        <w:rPr>
          <w:rFonts w:ascii="Times New Roman" w:hAnsi="Times New Roman" w:cs="Times New Roman"/>
          <w:sz w:val="24"/>
          <w:szCs w:val="24"/>
        </w:rPr>
        <w:instrText xml:space="preserve"> is linked to testosterone, but have not investigated facial masculinity directly, while other studies have found that facial masculinity is negatively associated with perceptions of paternal involvement but do not assess the accuracy of this judgement. He</w:instrText>
      </w:r>
      <w:r>
        <w:rPr>
          <w:rFonts w:ascii="Times New Roman" w:hAnsi="Times New Roman" w:cs="Times New Roman"/>
          <w:sz w:val="24"/>
          <w:szCs w:val="24"/>
        </w:rPr>
        <w:instrText xml:space="preserve">re, we assess whether facial masculinity in men is used as a cue to paternal involvement, and whether this cue is accurate.\nMethods  We collected facial photographs of 259 men (156 of which were fathers) who also completed self-report measures of paternal</w:instrText>
      </w:r>
      <w:r>
        <w:rPr>
          <w:rFonts w:ascii="Times New Roman" w:hAnsi="Times New Roman" w:cs="Times New Roman"/>
          <w:sz w:val="24"/>
          <w:szCs w:val="24"/>
        </w:rPr>
        <w:instrText xml:space="preserve"> involvement. Facial images were then rated by a separate group of raters on facial masculinity, attractiveness, and perceived paternal involvement. Shape sexual dimorphism was also calculated from the images using geometric morphometrics.\nResults  We fou</w:instrText>
      </w:r>
      <w:r>
        <w:rPr>
          <w:rFonts w:ascii="Times New Roman" w:hAnsi="Times New Roman" w:cs="Times New Roman"/>
          <w:sz w:val="24"/>
          <w:szCs w:val="24"/>
        </w:rPr>
        <w:instrText xml:space="preserve">nd that facial masculinity was not associated with perceptions of paternal involvement, nor was it related with self-reported paternal involvement. Interestingly, facial attractiveness was negatively associated with perceptions of paternal involvement, and</w:instrText>
      </w:r>
      <w:r>
        <w:rPr>
          <w:rFonts w:ascii="Times New Roman" w:hAnsi="Times New Roman" w:cs="Times New Roman"/>
          <w:sz w:val="24"/>
          <w:szCs w:val="24"/>
        </w:rPr>
        <w:instrText xml:space="preserve"> we found partial evidence that facial attractiveness was also negatively associated with self-reported paternal involvement.\nConclusion  These findings challenge the hypothesis that sexual dimorphism is used as a cue to paternal involvement, and perhaps </w:instrText>
      </w:r>
      <w:r>
        <w:rPr>
          <w:rFonts w:ascii="Times New Roman" w:hAnsi="Times New Roman" w:cs="Times New Roman"/>
          <w:sz w:val="24"/>
          <w:szCs w:val="24"/>
        </w:rPr>
        <w:instrText xml:space="preserve">indicate that facial attractiveness is more important for this judgement instead.","container-title":"Adaptive Human Behavior and Physiology","DOI":"10.1007/s40750-023-00217-y","ISSN":"2198-7335","issue":"2","journalAbbreviation":"Adaptive Human Behavior a</w:instrText>
      </w:r>
      <w:r>
        <w:rPr>
          <w:rFonts w:ascii="Times New Roman" w:hAnsi="Times New Roman" w:cs="Times New Roman"/>
          <w:sz w:val="24"/>
          <w:szCs w:val="24"/>
        </w:rPr>
        <w:instrText xml:space="preserve">nd Physiology","language":"en","page":"182-197","source":"DOI.org (Crossref)","title":"Facial Attractiveness, but not Facial Masculinity, is Used as a Cue to Paternal Involvement in Fathers","URL":"https://link.springer.com/10.1007/s40750-023-00217-y","vol</w:instrText>
      </w:r>
      <w:r>
        <w:rPr>
          <w:rFonts w:ascii="Times New Roman" w:hAnsi="Times New Roman" w:cs="Times New Roman"/>
          <w:sz w:val="24"/>
          <w:szCs w:val="24"/>
        </w:rPr>
        <w:instrText xml:space="preserve">ume":"9","author":[{"family":"Bartlome","given":"Ronja I."},{"family":"Lee","given":"Anthony J."}],"accessed":{"date-parts":[["2024",9,3]]},"issued":{"date-parts":[["2023",6,2]]}}},{"id":1310,"uris":["http://zotero.org/users/7389460/items/KZGYYKPT"],"itemD</w:instrText>
      </w:r>
      <w:r>
        <w:rPr>
          <w:rFonts w:ascii="Times New Roman" w:hAnsi="Times New Roman" w:cs="Times New Roman"/>
          <w:sz w:val="24"/>
          <w:szCs w:val="24"/>
        </w:rPr>
        <w:instrText xml:space="preserve">ata":{"id":1310,"type":"article-journal","container-title":"Evolution and Human Behavior","DOI":"10.1016/j.evolhumbehav.2017.03.004","ISSN":"10905138","issue":"4","page":"481-489","title":"Aggressor or protector? Experiences and perceptions of violence pre</w:instrText>
      </w:r>
      <w:r>
        <w:rPr>
          <w:rFonts w:ascii="Times New Roman" w:hAnsi="Times New Roman" w:cs="Times New Roman"/>
          <w:sz w:val="24"/>
          <w:szCs w:val="24"/>
        </w:rPr>
        <w:instrText xml:space="preserve">dict preferences for masculinity","URL":"http://linkinghub.elsevier.com/retrieve/pii/S1090513816301222","volume":"38","author":[{"family":"Borras-Guevara","given":"Martha Lucia"},{"family":"Batres","given":"Carlota"},{"family":"Perrett","given":"David I."}</w:instrText>
      </w:r>
      <w:r>
        <w:rPr>
          <w:rFonts w:ascii="Times New Roman" w:hAnsi="Times New Roman" w:cs="Times New Roman"/>
          <w:sz w:val="24"/>
          <w:szCs w:val="24"/>
        </w:rPr>
        <w:instrText xml:space="preserve">],"issued":{"date-parts":[["2017",7]]}}},{"id":869,"uris":["http://zotero.org/users/7389460/items/5NL93764"],"itemData":{"id":869,"type":"article-journal","abstract":"In an on-line experiment ( N=. 365), we investigated women's preference for Dark Triad (i</w:instrText>
      </w:r>
      <w:r>
        <w:rPr>
          <w:rFonts w:ascii="Times New Roman" w:hAnsi="Times New Roman" w:cs="Times New Roman"/>
          <w:sz w:val="24"/>
          <w:szCs w:val="24"/>
        </w:rPr>
        <w:instrText xml:space="preserve">.e., Machiavellianism, narcissism, and psychopathy) facial morphs in a resource scarce and wealthy vignette prime study. Overall, women had weak preference for high Dark Triad faces across short and long-term mating contexts. Machiavellian faces were prefe</w:instrText>
      </w:r>
      <w:r>
        <w:rPr>
          <w:rFonts w:ascii="Times New Roman" w:hAnsi="Times New Roman" w:cs="Times New Roman"/>
          <w:sz w:val="24"/>
          <w:szCs w:val="24"/>
        </w:rPr>
        <w:instrText xml:space="preserve">rred significantly more in the resource wealthy than in the poor environment. Further, women who had higher self-rated well-being in the scarce condition had an increased preference for high Machiavellian male faces. The results imply that women may be sen</w:instrText>
      </w:r>
      <w:r>
        <w:rPr>
          <w:rFonts w:ascii="Times New Roman" w:hAnsi="Times New Roman" w:cs="Times New Roman"/>
          <w:sz w:val="24"/>
          <w:szCs w:val="24"/>
        </w:rPr>
        <w:instrText xml:space="preserve">sitive to the costs associated with mating with manipulative men, and that these costs may outweigh any benefits irrespective of the mating context or environmental conditions. However, it may be less costly for women to mate with Machiavellian men in weal</w:instrText>
      </w:r>
      <w:r>
        <w:rPr>
          <w:rFonts w:ascii="Times New Roman" w:hAnsi="Times New Roman" w:cs="Times New Roman"/>
          <w:sz w:val="24"/>
          <w:szCs w:val="24"/>
        </w:rPr>
        <w:instrText xml:space="preserve">thy environments. There also may be important individual differences in how the scarcity priming affects women, which may, in turn, have consequences for mate choice.","container-title":"Personality and Individual Differences","DOI":"10.1016/j.paid.2015.11</w:instrText>
      </w:r>
      <w:r>
        <w:rPr>
          <w:rFonts w:ascii="Times New Roman" w:hAnsi="Times New Roman" w:cs="Times New Roman"/>
          <w:sz w:val="24"/>
          <w:szCs w:val="24"/>
        </w:rPr>
        <w:instrText xml:space="preserve">.047","ISSN":"01918869","issue":"February","note":"publisher: Elsevier Ltd","page":"338-341","title":"The undesirable Dark Triad? Women dislike Dark Triad male faces across different mating context and socio-ecological conditions","URL":"http://dx.doi.org/</w:instrText>
      </w:r>
      <w:r>
        <w:rPr>
          <w:rFonts w:ascii="Times New Roman" w:hAnsi="Times New Roman" w:cs="Times New Roman"/>
          <w:sz w:val="24"/>
          <w:szCs w:val="24"/>
        </w:rPr>
        <w:instrText xml:space="preserve">10.1016/j.paid.2015.11.047","volume":"90","author":[{"family":"Lyons","given":"Minna"},{"family":"Simeonov","given":"Louise"}],"issued":{"date-parts":[["2016"]]}}}],"schema":"https://github.com/citation-style-language/schema/raw/master/csl-citation.json"}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(Bartlome &amp; Lee, 2023; Borras-Guevara et al., 2017; Lyons &amp; Simeonov,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El dimorfismo sexual en los rostros humanos se refiere a las diferencias en la forma y composición de los rasgos faciales entre machos y hembras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{"citationID":"6qWeSTBA","properties":{"formattedCitation":"(Pokorn\\uc0\\u253{} et\\uc0\\u160{}al., 2024)","plainCitation"</w:instrText>
      </w:r>
      <w:r>
        <w:rPr>
          <w:rFonts w:ascii="Times New Roman" w:hAnsi="Times New Roman" w:cs="Times New Roman"/>
          <w:sz w:val="24"/>
          <w:szCs w:val="24"/>
        </w:rPr>
        <w:instrText xml:space="preserve">:"(Pokorný et al., 2024)","noteIndex":0},"citationItems":[{"id":3820,"uris":["http://zotero.org/users/7389460/items/JKM7H4YT"],"itemData":{"id":3820,"type":"article-journal","abstract":"Sex-typicality displayed as sexual dimorphism of the human face is a k</w:instrText>
      </w:r>
      <w:r>
        <w:rPr>
          <w:rFonts w:ascii="Times New Roman" w:hAnsi="Times New Roman" w:cs="Times New Roman"/>
          <w:sz w:val="24"/>
          <w:szCs w:val="24"/>
        </w:rPr>
        <w:instrText xml:space="preserve">ey feature enabling sex recognition. It is also believed to be a cue for perceiving biological quality and it plays an important role in the perception of attractiveness. Sexual dimorphism of human faces has two main components: sexual shape dimorphism of </w:instrText>
      </w:r>
      <w:r>
        <w:rPr>
          <w:rFonts w:ascii="Times New Roman" w:hAnsi="Times New Roman" w:cs="Times New Roman"/>
          <w:sz w:val="24"/>
          <w:szCs w:val="24"/>
        </w:rPr>
        <w:instrText xml:space="preserve">various facial features and sexual color dimorphism, generally manifested as dimorphism of skin luminance, where men tend to be darker than women. However, very little is known about the mutual relationship of these two facets. We explored the interconnect</w:instrText>
      </w:r>
      <w:r>
        <w:rPr>
          <w:rFonts w:ascii="Times New Roman" w:hAnsi="Times New Roman" w:cs="Times New Roman"/>
          <w:sz w:val="24"/>
          <w:szCs w:val="24"/>
        </w:rPr>
        <w:instrText xml:space="preserve">ion between the dimorphism of face shape and dimorphism of face color in three visually distinct populations (Cameroonian, Czech, and Vietnamese). Our results indicated that populations which showed a significant dimorphism in skin luminance (Cameroon, Vie</w:instrText>
      </w:r>
      <w:r>
        <w:rPr>
          <w:rFonts w:ascii="Times New Roman" w:hAnsi="Times New Roman" w:cs="Times New Roman"/>
          <w:sz w:val="24"/>
          <w:szCs w:val="24"/>
        </w:rPr>
        <w:instrText xml:space="preserve">tnam) had low levels of sexual shape dimorphism, while a population with higher levels of sexual shape dimorphism (Czech Republic) did not exhibit a significant dimorphism of skin luminance. These findings suggest a possible compensatory mechanism between </w:instrText>
      </w:r>
      <w:r>
        <w:rPr>
          <w:rFonts w:ascii="Times New Roman" w:hAnsi="Times New Roman" w:cs="Times New Roman"/>
          <w:sz w:val="24"/>
          <w:szCs w:val="24"/>
        </w:rPr>
        <w:instrText xml:space="preserve">various domains of sexual dimorphism in populations differing in the levels of shape and color dimorphism.","container-title":"Archives of Sexual Behavior","DOI":"10.1007/s10508-024-02918-1","ISSN":"0004-0002, 1573-2800","journalAbbreviation":"Arch Sex Beh</w:instrText>
      </w:r>
      <w:r>
        <w:rPr>
          <w:rFonts w:ascii="Times New Roman" w:hAnsi="Times New Roman" w:cs="Times New Roman"/>
          <w:sz w:val="24"/>
          <w:szCs w:val="24"/>
        </w:rPr>
        <w:instrText xml:space="preserve">av","language":"en","source":"DOI.org (Crossref)","title":"Sexual Dimorphism: The Interrelation of Shape and Color","title-short":"Sexual Dimorphism","URL":"https://link.springer.com/10.1007/s10508-024-02918-1","author":[{"family":"Pokorný","given":"Šimon"</w:instrText>
      </w:r>
      <w:r>
        <w:rPr>
          <w:rFonts w:ascii="Times New Roman" w:hAnsi="Times New Roman" w:cs="Times New Roman"/>
          <w:sz w:val="24"/>
          <w:szCs w:val="24"/>
        </w:rPr>
        <w:instrText xml:space="preserve">},{"family":"Pavlovič","given":"Ondřej"},{"family":"Kleisner","given":"Karel"}],"accessed":{"date-parts":[["2024",7,31]]},"issued":{"date-parts":[["2024",6,28]]}}}],"schema":"https://github.com/citation-style-language/schema/raw/master/csl-citation.json"}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(Pokorný et al., 2024)</w:t>
      </w:r>
      <w:r>
        <w:rPr>
          <w:rFonts w:ascii="Times New Roman" w:hAnsi="Times New Roman" w:cs="Times New Roman"/>
          <w:sz w:val="24"/>
          <w:szCs w:val="24"/>
        </w:rPr>
        <w:fldChar w:fldCharType="end"/>
      </w:r>
      <w:r>
        <w:rPr>
          <w:rFonts w:ascii="Times New Roman" w:hAnsi="Times New Roman" w:cs="Times New Roman"/>
          <w:sz w:val="24"/>
          <w:szCs w:val="24"/>
        </w:rPr>
        <w:t xml:space="preserve">. Se ha estudiado en términos</w:t>
      </w:r>
      <w:r>
        <w:rPr>
          <w:rFonts w:ascii="Times New Roman" w:hAnsi="Times New Roman" w:cs="Times New Roman"/>
          <w:sz w:val="24"/>
          <w:szCs w:val="24"/>
        </w:rPr>
        <w:t xml:space="preserve"> de rasgos de feminidad y masculinidad y, según las teorías de compensación de las preferencias de las mujeres por los hombres masculinos, estos rasgos han evolucionado gracias a la selección sexual en beneficio de la elección de pareja y/o la competencia </w:t>
      </w:r>
      <w:r>
        <w:rPr>
          <w:rFonts w:ascii="Times New Roman" w:hAnsi="Times New Roman" w:cs="Times New Roman"/>
          <w:sz w:val="24"/>
          <w:szCs w:val="24"/>
        </w:rPr>
        <w:t xml:space="preserve">intrasexual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w:instrText>
      </w:r>
      <w:r>
        <w:rPr>
          <w:rFonts w:ascii="Times New Roman" w:hAnsi="Times New Roman" w:cs="Times New Roman"/>
          <w:sz w:val="24"/>
          <w:szCs w:val="24"/>
        </w:rPr>
        <w:instrText xml:space="preserve">_CITATION {"citationID":"KTvhTTU7","properties":{"formattedCitation":"(Docherty et\\uc0\\u160{}al., 2020; Kleisner et\\uc0\\u160{}al., 2021)","plainCitation":"(Docherty et al., 2020; Kleisner et al., 2021)","noteIndex":0},"citationItems":[{"id":2347,"uris"</w:instrText>
      </w:r>
      <w:r>
        <w:rPr>
          <w:rFonts w:ascii="Times New Roman" w:hAnsi="Times New Roman" w:cs="Times New Roman"/>
          <w:sz w:val="24"/>
          <w:szCs w:val="24"/>
        </w:rPr>
        <w:instrText xml:space="preserve">:["http://zotero.org/users/7389460/items/46DY6HIN"],"itemData":{"id":2347,"type":"article-journal","container-title":"Evolution and Human Behavior","DOI":"10.1016/j.evolhumbehav.2020.05.005","ISSN":"10905138","issue":"4","page":"312-317","title":"Do more a</w:instrText>
      </w:r>
      <w:r>
        <w:rPr>
          <w:rFonts w:ascii="Times New Roman" w:hAnsi="Times New Roman" w:cs="Times New Roman"/>
          <w:sz w:val="24"/>
          <w:szCs w:val="24"/>
        </w:rPr>
        <w:instrText xml:space="preserve">ttractive women show stronger preferences for male facial masculinity?","URL":"https://linkinghub.elsevier.com/retrieve/pii/S1090513820300611","volume":"41","author":[{"family":"Docherty","given":"Ciaran"},{"family":"Lee","given":"Anthony J."},{"family":"H</w:instrText>
      </w:r>
      <w:r>
        <w:rPr>
          <w:rFonts w:ascii="Times New Roman" w:hAnsi="Times New Roman" w:cs="Times New Roman"/>
          <w:sz w:val="24"/>
          <w:szCs w:val="24"/>
        </w:rPr>
        <w:instrText xml:space="preserve">ahn","given":"Amanda C."},{"family":"DeBruine","given":"Lisa M."},{"family":"Jones","given":"Benedict C."}],"issued":{"date-parts":[["2020",7]]}}},{"id":3863,"uris":["http://zotero.org/users/7389460/items/BA4ZVD3C"],"itemData":{"id":3863,"type":"article-jo</w:instrText>
      </w:r>
      <w:r>
        <w:rPr>
          <w:rFonts w:ascii="Times New Roman" w:hAnsi="Times New Roman" w:cs="Times New Roman"/>
          <w:sz w:val="24"/>
          <w:szCs w:val="24"/>
        </w:rPr>
        <w:instrText xml:space="preserve">urnal","abstract":"Abstract\n            Sexual selection, including mate choice and intrasexual competition, is responsible for the evolution of some of the most elaborated and sexually dimorphic traits in animals. Although there is sexual dimorphism in t</w:instrText>
      </w:r>
      <w:r>
        <w:rPr>
          <w:rFonts w:ascii="Times New Roman" w:hAnsi="Times New Roman" w:cs="Times New Roman"/>
          <w:sz w:val="24"/>
          <w:szCs w:val="24"/>
        </w:rPr>
        <w:instrText xml:space="preserve">he shape of human faces, it is not clear whether this is similarly due to mate choice, or whether mate choice affects only part of the facial shape difference between men and women. Here we explore these questions by investigating patterns of both facial s</w:instrText>
      </w:r>
      <w:r>
        <w:rPr>
          <w:rFonts w:ascii="Times New Roman" w:hAnsi="Times New Roman" w:cs="Times New Roman"/>
          <w:sz w:val="24"/>
          <w:szCs w:val="24"/>
        </w:rPr>
        <w:instrText xml:space="preserve">hape and facial preference across a diverse set of human populations. We find evidence that human populations vary substantially and unexpectedly in both the magnitude and direction of facial sexually dimorphic traits. In particular, European and South Ame</w:instrText>
      </w:r>
      <w:r>
        <w:rPr>
          <w:rFonts w:ascii="Times New Roman" w:hAnsi="Times New Roman" w:cs="Times New Roman"/>
          <w:sz w:val="24"/>
          <w:szCs w:val="24"/>
        </w:rPr>
        <w:instrText xml:space="preserve">rican populations display larger levels of facial sexual dimorphism than African populations. Neither cross-cultural differences in facial shape variation, sex differences in body height, nor differing preferences for facial femininity and masculinity acro</w:instrText>
      </w:r>
      <w:r>
        <w:rPr>
          <w:rFonts w:ascii="Times New Roman" w:hAnsi="Times New Roman" w:cs="Times New Roman"/>
          <w:sz w:val="24"/>
          <w:szCs w:val="24"/>
        </w:rPr>
        <w:instrText xml:space="preserve">ss countries, explain the observed patterns of facial dimorphism. Altogether, the association between sexual shape dimorphism and attractiveness is moderate for women and weak (or absent) for men. Analysis that distinguishes between allometric and non-allo</w:instrText>
      </w:r>
      <w:r>
        <w:rPr>
          <w:rFonts w:ascii="Times New Roman" w:hAnsi="Times New Roman" w:cs="Times New Roman"/>
          <w:sz w:val="24"/>
          <w:szCs w:val="24"/>
        </w:rPr>
        <w:instrText xml:space="preserve">metric components reveals that non-allometric facial dimorphism is preferred in women’s faces but not in faces of men. This might be due to different regimes of ongoing sexual selection acting on men, such as stronger intersexual selection for body height </w:instrText>
      </w:r>
      <w:r>
        <w:rPr>
          <w:rFonts w:ascii="Times New Roman" w:hAnsi="Times New Roman" w:cs="Times New Roman"/>
          <w:sz w:val="24"/>
          <w:szCs w:val="24"/>
        </w:rPr>
        <w:instrText xml:space="preserve">and more intense intrasexual physical competition, compared with women.","container-title":"Scientific Reports","DOI":"10.1038/s41598-021-85402-3","ISSN":"2045-2322","issue":"1","journalAbbreviation":"Sci Rep","language":"en","page":"5978","source":"DOI.or</w:instrText>
      </w:r>
      <w:r>
        <w:rPr>
          <w:rFonts w:ascii="Times New Roman" w:hAnsi="Times New Roman" w:cs="Times New Roman"/>
          <w:sz w:val="24"/>
          <w:szCs w:val="24"/>
        </w:rPr>
        <w:instrText xml:space="preserve">g (Crossref)","title":"How and why patterns of sexual dimorphism in human faces vary across the world","URL":"https://www.nature.com/articles/s41598-021-85402-3","volume":"11","author":[{"family":"Kleisner","given":"Karel"},{"family":"Tureček","given":"Pet</w:instrText>
      </w:r>
      <w:r>
        <w:rPr>
          <w:rFonts w:ascii="Times New Roman" w:hAnsi="Times New Roman" w:cs="Times New Roman"/>
          <w:sz w:val="24"/>
          <w:szCs w:val="24"/>
        </w:rPr>
        <w:instrText xml:space="preserve">r"},{"family":"Roberts","given":"S. Craig"},{"family":"Havlíček","given":"Jan"},{"family":"Valentova","given":"Jaroslava Varella"},{"family":"Akoko","given":"Robert Mbe"},{"family":"Leongómez","given":"Juan David"},{"family":"Apostol","given":"Silviu"},{"f</w:instrText>
      </w:r>
      <w:r>
        <w:rPr>
          <w:rFonts w:ascii="Times New Roman" w:hAnsi="Times New Roman" w:cs="Times New Roman"/>
          <w:sz w:val="24"/>
          <w:szCs w:val="24"/>
        </w:rPr>
        <w:instrText xml:space="preserve">amily":"Varella","given":"Marco A. C."},{"family":"Saribay","given":"S. Adil"}],"accessed":{"date-parts":[["2024",8,14]]},"issued":{"date-parts":[["2021",3,16]]}}}],"schema":"https://github.com/citation-style-language/schema/raw/master/csl-citation.json"}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w:t>
      </w:r>
      <w:r>
        <w:rPr>
          <w:rFonts w:ascii="Times New Roman" w:hAnsi="Times New Roman" w:cs="Times New Roman"/>
          <w:sz w:val="24"/>
          <w:szCs w:val="24"/>
        </w:rPr>
        <w:t xml:space="preserve">Docherty</w:t>
      </w:r>
      <w:r>
        <w:rPr>
          <w:rFonts w:ascii="Times New Roman" w:hAnsi="Times New Roman" w:cs="Times New Roman"/>
          <w:sz w:val="24"/>
          <w:szCs w:val="24"/>
        </w:rPr>
        <w:t xml:space="preserve"> et al., 2020; Kleisner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En los hombres, los rasgos más masculinizados estarían explicados evolutivamente por un tamaño corporal mayor comparado con las mujeres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{"citationID":"yoJF6ZoP","properties":{"formattedCitation":"(Kleisner et\\uc0\\u160{}al., 2021; </w:instrText>
      </w:r>
      <w:r>
        <w:rPr>
          <w:rFonts w:ascii="Times New Roman" w:hAnsi="Times New Roman" w:cs="Times New Roman"/>
          <w:sz w:val="24"/>
          <w:szCs w:val="24"/>
        </w:rPr>
        <w:instrText xml:space="preserve">Little et\\uc0\\u160{}al., 2015; Pokorn\\uc0\\u253{} et\\uc0\\u160{}al., 2024)","plainCitation":"(Kleisner et al., 2021; Little et al., 2015; Pokorný et al., 2024)","noteIndex":0},"citationItems":[{"id":3863,"uris":["http://zotero.org/users/7389460/items/B</w:instrText>
      </w:r>
      <w:r>
        <w:rPr>
          <w:rFonts w:ascii="Times New Roman" w:hAnsi="Times New Roman" w:cs="Times New Roman"/>
          <w:sz w:val="24"/>
          <w:szCs w:val="24"/>
        </w:rPr>
        <w:instrText xml:space="preserve">A4ZVD3C"],"itemData":{"id":3863,"type":"article-journal","abstract":"Abstract\n            Sexual selection, including mate choice and intrasexual competition, is responsible for the evolution of some of the most elaborated and sexually dimorphic traits in</w:instrText>
      </w:r>
      <w:r>
        <w:rPr>
          <w:rFonts w:ascii="Times New Roman" w:hAnsi="Times New Roman" w:cs="Times New Roman"/>
          <w:sz w:val="24"/>
          <w:szCs w:val="24"/>
        </w:rPr>
        <w:instrText xml:space="preserve"> animals. Although there is sexual dimorphism in the shape of human faces, it is not clear whether this is similarly due to mate choice, or whether mate choice affects only part of the facial shape difference between men and women. Here we explore these qu</w:instrText>
      </w:r>
      <w:r>
        <w:rPr>
          <w:rFonts w:ascii="Times New Roman" w:hAnsi="Times New Roman" w:cs="Times New Roman"/>
          <w:sz w:val="24"/>
          <w:szCs w:val="24"/>
        </w:rPr>
        <w:instrText xml:space="preserve">estions by investigating patterns of both facial shape and facial preference across a diverse set of human populations. We find evidence that human populations vary substantially and unexpectedly in both the magnitude and direction of facial sexually dimor</w:instrText>
      </w:r>
      <w:r>
        <w:rPr>
          <w:rFonts w:ascii="Times New Roman" w:hAnsi="Times New Roman" w:cs="Times New Roman"/>
          <w:sz w:val="24"/>
          <w:szCs w:val="24"/>
        </w:rPr>
        <w:instrText xml:space="preserve">phic traits. In particular, European and South American populations display larger levels of facial sexual dimorphism than African populations. Neither cross-cultural differences in facial shape variation, sex differences in body height, nor differing pref</w:instrText>
      </w:r>
      <w:r>
        <w:rPr>
          <w:rFonts w:ascii="Times New Roman" w:hAnsi="Times New Roman" w:cs="Times New Roman"/>
          <w:sz w:val="24"/>
          <w:szCs w:val="24"/>
        </w:rPr>
        <w:instrText xml:space="preserve">erences for facial femininity and masculinity across countries, explain the observed patterns of facial dimorphism. Altogether, the association between sexual shape dimorphism and attractiveness is moderate for women and weak (or absent) for men. Analysis </w:instrText>
      </w:r>
      <w:r>
        <w:rPr>
          <w:rFonts w:ascii="Times New Roman" w:hAnsi="Times New Roman" w:cs="Times New Roman"/>
          <w:sz w:val="24"/>
          <w:szCs w:val="24"/>
        </w:rPr>
        <w:instrText xml:space="preserve">that distinguishes between allometric and non-allometric components reveals that non-allometric facial dimorphism is preferred in women’s faces but not in faces of men. This might be due to different regimes of ongoing sexual selection acting on men, such </w:instrText>
      </w:r>
      <w:r>
        <w:rPr>
          <w:rFonts w:ascii="Times New Roman" w:hAnsi="Times New Roman" w:cs="Times New Roman"/>
          <w:sz w:val="24"/>
          <w:szCs w:val="24"/>
        </w:rPr>
        <w:instrText xml:space="preserve">as stronger intersexual selection for body height and more intense intrasexual physical competition, compared with women.","container-title":"Scientific Reports","DOI":"10.1038/s41598-021-85402-3","ISSN":"2045-2322","issue":"1","journalAbbreviation":"Sci R</w:instrText>
      </w:r>
      <w:r>
        <w:rPr>
          <w:rFonts w:ascii="Times New Roman" w:hAnsi="Times New Roman" w:cs="Times New Roman"/>
          <w:sz w:val="24"/>
          <w:szCs w:val="24"/>
        </w:rPr>
        <w:instrText xml:space="preserve">ep","language":"en","page":"5978","source":"DOI.org (Crossref)","title":"How and why patterns of sexual dimorphism in human faces vary across the world","URL":"https://www.nature.com/articles/s41598-021-85402-3","volume":"11","author":[{"family":"Kleisner"</w:instrText>
      </w:r>
      <w:r>
        <w:rPr>
          <w:rFonts w:ascii="Times New Roman" w:hAnsi="Times New Roman" w:cs="Times New Roman"/>
          <w:sz w:val="24"/>
          <w:szCs w:val="24"/>
        </w:rPr>
        <w:instrText xml:space="preserve">,"given":"Karel"},{"family":"Tureček","given":"Petr"},{"family":"Roberts","given":"S. Craig"},{"family":"Havlíček","given":"Jan"},{"family":"Valentova","given":"Jaroslava Varella"},{"family":"Akoko","given":"Robert Mbe"},{"family":"Leongómez","given":"Juan</w:instrText>
      </w:r>
      <w:r>
        <w:rPr>
          <w:rFonts w:ascii="Times New Roman" w:hAnsi="Times New Roman" w:cs="Times New Roman"/>
          <w:sz w:val="24"/>
          <w:szCs w:val="24"/>
        </w:rPr>
        <w:instrText xml:space="preserve"> David"},{"family":"Apostol","given":"Silviu"},{"family":"Varella","given":"Marco A. C."},{"family":"Saribay","given":"S. Adil"}],"accessed":{"date-parts":[["2024",8,14]]},"issued":{"date-parts":[["2021",3,16]]}}},{"id":3740,"uris":["http://zotero.org/user</w:instrText>
      </w:r>
      <w:r>
        <w:rPr>
          <w:rFonts w:ascii="Times New Roman" w:hAnsi="Times New Roman" w:cs="Times New Roman"/>
          <w:sz w:val="24"/>
          <w:szCs w:val="24"/>
        </w:rPr>
        <w:instrText xml:space="preserve">s/7389460/items/QS74K37V"],"itemData":{"id":3740,"type":"article-journal","container-title":"Behavioral Ecology","DOI":"10.1093/beheco/arv089","ISSN":"1045-2249, 1465-7279","issue":"6","journalAbbreviation":"BEHECO","language":"en","page":"1470-1475","sour</w:instrText>
      </w:r>
      <w:r>
        <w:rPr>
          <w:rFonts w:ascii="Times New Roman" w:hAnsi="Times New Roman" w:cs="Times New Roman"/>
          <w:sz w:val="24"/>
          <w:szCs w:val="24"/>
        </w:rPr>
        <w:instrText xml:space="preserve">ce":"DOI.org (Crossref)","title":"Human perception of fighting ability: facial cues predict winners and losers in mixed martial arts fights","title-short":"Human perception of fighting ability","URL":"https://academic.oup.com/beheco/article-lookup/doi/10.1</w:instrText>
      </w:r>
      <w:r>
        <w:rPr>
          <w:rFonts w:ascii="Times New Roman" w:hAnsi="Times New Roman" w:cs="Times New Roman"/>
          <w:sz w:val="24"/>
          <w:szCs w:val="24"/>
        </w:rPr>
        <w:instrText xml:space="preserve">093/beheco/arv089","volume":"26","author":[{"family":"Little","given":"Anthony C."},{"family":"Třebický","given":"Vít"},{"family":"Havlíček","given":"Jan"},{"family":"Roberts","given":"S. Craig"},{"family":"Kleisner","given":"Karel"}],"accessed":{"date-par</w:instrText>
      </w:r>
      <w:r>
        <w:rPr>
          <w:rFonts w:ascii="Times New Roman" w:hAnsi="Times New Roman" w:cs="Times New Roman"/>
          <w:sz w:val="24"/>
          <w:szCs w:val="24"/>
        </w:rPr>
        <w:instrText xml:space="preserve">ts":[["2024",7,31]]},"issued":{"date-parts":[["2015"]]}}},{"id":3820,"uris":["http://zotero.org/users/7389460/items/JKM7H4YT"],"itemData":{"id":3820,"type":"article-journal","abstract":"Sex-typicality displayed as sexual dimorphism of the human face is a k</w:instrText>
      </w:r>
      <w:r>
        <w:rPr>
          <w:rFonts w:ascii="Times New Roman" w:hAnsi="Times New Roman" w:cs="Times New Roman"/>
          <w:sz w:val="24"/>
          <w:szCs w:val="24"/>
        </w:rPr>
        <w:instrText xml:space="preserve">ey feature enabling sex recognition. It is also believed to be a cue for perceiving biological quality and it plays an important role in the perception of attractiveness. Sexual dimorphism of human faces has two main components: sexual shape dimorphism of </w:instrText>
      </w:r>
      <w:r>
        <w:rPr>
          <w:rFonts w:ascii="Times New Roman" w:hAnsi="Times New Roman" w:cs="Times New Roman"/>
          <w:sz w:val="24"/>
          <w:szCs w:val="24"/>
        </w:rPr>
        <w:instrText xml:space="preserve">various facial features and sexual color dimorphism, generally manifested as dimorphism of skin luminance, where men tend to be darker than women. However, very little is known about the mutual relationship of these two facets. We explored the interconnect</w:instrText>
      </w:r>
      <w:r>
        <w:rPr>
          <w:rFonts w:ascii="Times New Roman" w:hAnsi="Times New Roman" w:cs="Times New Roman"/>
          <w:sz w:val="24"/>
          <w:szCs w:val="24"/>
        </w:rPr>
        <w:instrText xml:space="preserve">ion between the dimorphism of face shape and dimorphism of face color in three visually distinct populations (Cameroonian, Czech, and Vietnamese). Our results indicated that populations which showed a significant dimorphism in skin luminance (Cameroon, Vie</w:instrText>
      </w:r>
      <w:r>
        <w:rPr>
          <w:rFonts w:ascii="Times New Roman" w:hAnsi="Times New Roman" w:cs="Times New Roman"/>
          <w:sz w:val="24"/>
          <w:szCs w:val="24"/>
        </w:rPr>
        <w:instrText xml:space="preserve">tnam) had low levels of sexual shape dimorphism, while a population with higher levels of sexual shape dimorphism (Czech Republic) did not exhibit a significant dimorphism of skin luminance. These findings suggest a possible compensatory mechanism between </w:instrText>
      </w:r>
      <w:r>
        <w:rPr>
          <w:rFonts w:ascii="Times New Roman" w:hAnsi="Times New Roman" w:cs="Times New Roman"/>
          <w:sz w:val="24"/>
          <w:szCs w:val="24"/>
        </w:rPr>
        <w:instrText xml:space="preserve">various domains of sexual dimorphism in populations differing in the levels of shape and color dimorphism.","container-title":"Archives of Sexual Behavior","DOI":"10.1007/s10508-024-02918-1","ISSN":"0004-0002, 1573-2800","journalAbbreviation":"Arch Sex Beh</w:instrText>
      </w:r>
      <w:r>
        <w:rPr>
          <w:rFonts w:ascii="Times New Roman" w:hAnsi="Times New Roman" w:cs="Times New Roman"/>
          <w:sz w:val="24"/>
          <w:szCs w:val="24"/>
        </w:rPr>
        <w:instrText xml:space="preserve">av","language":"en","source":"DOI.org (Crossref)","title":"Sexual Dimorphism: The Interrelation of Shape and Color","title-short":"Sexual Dimorphism","URL":"https://link.springer.com/10.1007/s10508-024-02918-1","author":[{"family":"Pokorný","given":"Šimon"</w:instrText>
      </w:r>
      <w:r>
        <w:rPr>
          <w:rFonts w:ascii="Times New Roman" w:hAnsi="Times New Roman" w:cs="Times New Roman"/>
          <w:sz w:val="24"/>
          <w:szCs w:val="24"/>
        </w:rPr>
        <w:instrText xml:space="preserve">},{"family":"Pavlovič","given":"Ondřej"},{"family":"Kleisner","given":"Karel"}],"accessed":{"date-parts":[["2024",7,31]]},"issued":{"date-parts":[["2024",6,28]]}}}],"schema":"https://github.com/citation-style-language/schema/raw/master/csl-citation.json"}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(Kleisner et al., 2021; Little et al., 2015; Pokorný et al., 2024)</w:t>
      </w:r>
      <w:r>
        <w:rPr>
          <w:rFonts w:ascii="Times New Roman" w:hAnsi="Times New Roman" w:cs="Times New Roman"/>
          <w:sz w:val="24"/>
          <w:szCs w:val="24"/>
        </w:rPr>
        <w:fldChar w:fldCharType="end"/>
      </w:r>
      <w:r>
        <w:rPr>
          <w:rFonts w:ascii="Times New Roman" w:hAnsi="Times New Roman" w:cs="Times New Roman"/>
          <w:sz w:val="24"/>
          <w:szCs w:val="24"/>
        </w:rPr>
        <w:t xml:space="preserve"> y por la influencia de la proporción de andrógenos-estrógenos que afecta la expresión morfológica del rostro y fenotípica del comportamiento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{"citationID":"8qmhNW1I"</w:instrText>
      </w:r>
      <w:r>
        <w:rPr>
          <w:rFonts w:ascii="Times New Roman" w:hAnsi="Times New Roman" w:cs="Times New Roman"/>
          <w:sz w:val="24"/>
          <w:szCs w:val="24"/>
        </w:rPr>
        <w:instrText xml:space="preserve">,"properties":{"formattedCitation":"(Penton-Voak et\\uc0\\u160{}al., 2003; Perrett et\\uc0\\u160{}al., 1998)","plainCitation":"(Penton-Voak et al., 2003; Perrett et al., 1998)","noteIndex":0},"citationItems":[{"id":3696,"uris":["http://zotero.org/users/738</w:instrText>
      </w:r>
      <w:r>
        <w:rPr>
          <w:rFonts w:ascii="Times New Roman" w:hAnsi="Times New Roman" w:cs="Times New Roman"/>
          <w:sz w:val="24"/>
          <w:szCs w:val="24"/>
        </w:rPr>
        <w:instrText xml:space="preserve">9460/items/VYA4RX6R"],"itemData":{"id":3696,"type":"article-journal","container-title":"Journal of Comparative Psychology","DOI":"10.1037/0735-7036.117.3.264","ISSN":"1939-2087, 0735-7036","issue":"3","journalAbbreviation":"Journal of Comparative Psycholog</w:instrText>
      </w:r>
      <w:r>
        <w:rPr>
          <w:rFonts w:ascii="Times New Roman" w:hAnsi="Times New Roman" w:cs="Times New Roman"/>
          <w:sz w:val="24"/>
          <w:szCs w:val="24"/>
        </w:rPr>
        <w:instrText xml:space="preserve">y","language":"en","page":"264-271","source":"DOI.org (Crossref)","title":"Female condition influences preferences for sexual dimorphism in faces of male humans (Homo sapiens).","URL":"https://doi.apa.org/doi/10.1037/0735-7036.117.3.264","volume":"117","au</w:instrText>
      </w:r>
      <w:r>
        <w:rPr>
          <w:rFonts w:ascii="Times New Roman" w:hAnsi="Times New Roman" w:cs="Times New Roman"/>
          <w:sz w:val="24"/>
          <w:szCs w:val="24"/>
        </w:rPr>
        <w:instrText xml:space="preserve">thor":[{"family":"Penton-Voak","given":"I. S."},{"family":"Little","given":"A. C."},{"family":"Jones","given":"B. C."},{"family":"Burt","given":"D. M."},{"family":"Tiddeman","given":"B. P."},{"family":"Perrett","given":"D. I."}],"accessed":{"date-parts":[[</w:instrText>
      </w:r>
      <w:r>
        <w:rPr>
          <w:rFonts w:ascii="Times New Roman" w:hAnsi="Times New Roman" w:cs="Times New Roman"/>
          <w:sz w:val="24"/>
          <w:szCs w:val="24"/>
        </w:rPr>
        <w:instrText xml:space="preserve">"2024",7,31]]},"issued":{"date-parts":[["2003"]]}}},{"id":3618,"uris":["http://zotero.org/users/7389460/items/SLCI6INU"],"itemData":{"id":3618,"type":"article-journal","container-title":"Nature","DOI":"10.1038/29772","ISSN":"0028-0836, 1476-4687","issue":"</w:instrText>
      </w:r>
      <w:r>
        <w:rPr>
          <w:rFonts w:ascii="Times New Roman" w:hAnsi="Times New Roman" w:cs="Times New Roman"/>
          <w:sz w:val="24"/>
          <w:szCs w:val="24"/>
        </w:rPr>
        <w:instrText xml:space="preserve">6696","journalAbbreviation":"Nature","language":"en","license":"http://www.springer.com/tdm","page":"884-887","source":"DOI.org (Crossref)","title":"Effects of sexual dimorphism on facial attractiveness","URL":"https://www.nature.com/articles/29772","volum</w:instrText>
      </w:r>
      <w:r>
        <w:rPr>
          <w:rFonts w:ascii="Times New Roman" w:hAnsi="Times New Roman" w:cs="Times New Roman"/>
          <w:sz w:val="24"/>
          <w:szCs w:val="24"/>
        </w:rPr>
        <w:instrText xml:space="preserve">e":"394","author":[{"family":"Perrett","given":"D. I."},{"family":"Lee","given":"K. J."},{"family":"Penton-Voak","given":"I."},{"family":"Rowland","given":"D."},{"family":"Yoshikawa","given":"S."},{"family":"Burt","given":"D. M."},{"family":"Henzi","given"</w:instrText>
      </w:r>
      <w:r>
        <w:rPr>
          <w:rFonts w:ascii="Times New Roman" w:hAnsi="Times New Roman" w:cs="Times New Roman"/>
          <w:sz w:val="24"/>
          <w:szCs w:val="24"/>
        </w:rPr>
        <w:instrText xml:space="preserve">:"S. P."},{"family":"Castles","given":"D. L."},{"family":"Akamatsu","given":"S."}],"accessed":{"date-parts":[["2024",6,18]]},"issued":{"date-parts":[["1998",8]]}}}],"schema":"https://github.com/citation-style-language/schema/raw/master/csl-citation.json"}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(Penton-Voak et al., 2003; Perrett et al., 1998)</w:t>
      </w:r>
      <w:r>
        <w:rPr>
          <w:rFonts w:ascii="Times New Roman" w:hAnsi="Times New Roman" w:cs="Times New Roman"/>
          <w:sz w:val="24"/>
          <w:szCs w:val="24"/>
        </w:rPr>
        <w:fldChar w:fldCharType="end"/>
      </w:r>
      <w:r>
        <w:rPr>
          <w:rFonts w:ascii="Times New Roman" w:hAnsi="Times New Roman" w:cs="Times New Roman"/>
          <w:sz w:val="24"/>
          <w:szCs w:val="24"/>
        </w:rPr>
        <w:t xml:space="preserve">.</w:t>
      </w:r>
      <w:r>
        <w:rPr>
          <w:rFonts w:ascii="Times New Roman" w:hAnsi="Times New Roman" w:cs="Times New Roman"/>
          <w:sz w:val="24"/>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 La expresión de rasgos </w:t>
      </w:r>
      <w:r>
        <w:rPr>
          <w:rFonts w:ascii="Times New Roman" w:hAnsi="Times New Roman" w:cs="Times New Roman"/>
          <w:sz w:val="24"/>
          <w:szCs w:val="24"/>
        </w:rPr>
        <w:t xml:space="preserve">masculinizados </w:t>
      </w:r>
      <w:r>
        <w:rPr>
          <w:rFonts w:ascii="Times New Roman" w:hAnsi="Times New Roman" w:cs="Times New Roman"/>
          <w:sz w:val="24"/>
          <w:szCs w:val="24"/>
        </w:rPr>
        <w:t xml:space="preserve">serviría por un lado, como indicador</w:t>
      </w:r>
      <w:r>
        <w:rPr>
          <w:rFonts w:ascii="Times New Roman" w:hAnsi="Times New Roman" w:cs="Times New Roman"/>
          <w:sz w:val="24"/>
          <w:szCs w:val="24"/>
        </w:rPr>
        <w:t xml:space="preserve">a</w:t>
      </w:r>
      <w:r>
        <w:rPr>
          <w:rFonts w:ascii="Times New Roman" w:hAnsi="Times New Roman" w:cs="Times New Roman"/>
          <w:sz w:val="24"/>
          <w:szCs w:val="24"/>
        </w:rPr>
        <w:t xml:space="preserve"> de inmunocompetencia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{"citationID":"wn9OcabO","properties":{"formattedCitation":"(Foo et\\uc0\\u160{}al., 2020; Perrett et\\uc0\\u160{}al., 1998; Thornhill &amp; Gangestad, 1996)","plain</w:instrText>
      </w:r>
      <w:r>
        <w:rPr>
          <w:rFonts w:ascii="Times New Roman" w:hAnsi="Times New Roman" w:cs="Times New Roman"/>
          <w:sz w:val="24"/>
          <w:szCs w:val="24"/>
        </w:rPr>
        <w:instrText xml:space="preserve">Citation":"(Foo et al., 2020; Perrett et al., 1998; Thornhill &amp; Gangestad, 1996)","noteIndex":0},"citationItems":[{"id":3870,"uris":["http://zotero.org/users/7389460/items/9X7T4BMU"],"itemData":{"id":3870,"type":"article-journal","abstract":"Evolutionary t</w:instrText>
      </w:r>
      <w:r>
        <w:rPr>
          <w:rFonts w:ascii="Times New Roman" w:hAnsi="Times New Roman" w:cs="Times New Roman"/>
          <w:sz w:val="24"/>
          <w:szCs w:val="24"/>
        </w:rPr>
        <w:instrText xml:space="preserve">heories suggest that humans prefer sexual dimorphism in faces because masculinity in men and femininity in women may be an indicator of immune function during development. In particular, the immunocompetence handicap hypothesis proposes that sexual dimorph</w:instrText>
      </w:r>
      <w:r>
        <w:rPr>
          <w:rFonts w:ascii="Times New Roman" w:hAnsi="Times New Roman" w:cs="Times New Roman"/>
          <w:sz w:val="24"/>
          <w:szCs w:val="24"/>
        </w:rPr>
        <w:instrText xml:space="preserve">ism indicates good immune function during development because the sex hormones, particularly testosterone in men, required for the development of sexually dimorphic facial features also taxes the immune system. Therefore, only healthy males can aﬀord the h</w:instrText>
      </w:r>
      <w:r>
        <w:rPr>
          <w:rFonts w:ascii="Times New Roman" w:hAnsi="Times New Roman" w:cs="Times New Roman"/>
          <w:sz w:val="24"/>
          <w:szCs w:val="24"/>
        </w:rPr>
        <w:instrText xml:space="preserve">igh level of testosterone for the development of sexually dimorphic traits without compromising their survival. Researchers have suggested that a similar mechanism via the eﬀects of oestrogen might also explain male preferences for female femininity. Despi</w:instrText>
      </w:r>
      <w:r>
        <w:rPr>
          <w:rFonts w:ascii="Times New Roman" w:hAnsi="Times New Roman" w:cs="Times New Roman"/>
          <w:sz w:val="24"/>
          <w:szCs w:val="24"/>
        </w:rPr>
        <w:instrText xml:space="preserve">te the prominence of the immunocompetence handicap hypothesis, no studies have tested whether immune function during development predicts adult facial sexual dimorphism. Here, using data from a longitudinal public health dataset, the Western Australian Pre</w:instrText>
      </w:r>
      <w:r>
        <w:rPr>
          <w:rFonts w:ascii="Times New Roman" w:hAnsi="Times New Roman" w:cs="Times New Roman"/>
          <w:sz w:val="24"/>
          <w:szCs w:val="24"/>
        </w:rPr>
        <w:instrText xml:space="preserve">gnancy Cohort (Raine) Study (Generation 2), we show that some aspects of immune function during early adolescence (14 years) positively predict sexually dimorphic 3D face shape in both men and women. Our results support a fundamental assumption that facial</w:instrText>
      </w:r>
      <w:r>
        <w:rPr>
          <w:rFonts w:ascii="Times New Roman" w:hAnsi="Times New Roman" w:cs="Times New Roman"/>
          <w:sz w:val="24"/>
          <w:szCs w:val="24"/>
        </w:rPr>
        <w:instrText xml:space="preserve"> sexual dimorphism is an indicator of immune function during the development of facial sexual dimorphism.","container-title":"Evolution and Human Behavior","DOI":"10.1016/j.evolhumbehav.2020.02.002","ISSN":"10905138","issue":"3","journalAbbreviation":"Evol</w:instrText>
      </w:r>
      <w:r>
        <w:rPr>
          <w:rFonts w:ascii="Times New Roman" w:hAnsi="Times New Roman" w:cs="Times New Roman"/>
          <w:sz w:val="24"/>
          <w:szCs w:val="24"/>
        </w:rPr>
        <w:instrText xml:space="preserve">ution and Human Behavior","language":"en","page":"199-209","source":"DOI.org (Crossref)","title":"Immune function during early adolescence positively predicts adult facial sexual dimorphism in both men and women","URL":"https://linkinghub.elsevier.com/retr</w:instrText>
      </w:r>
      <w:r>
        <w:rPr>
          <w:rFonts w:ascii="Times New Roman" w:hAnsi="Times New Roman" w:cs="Times New Roman"/>
          <w:sz w:val="24"/>
          <w:szCs w:val="24"/>
        </w:rPr>
        <w:instrText xml:space="preserve">ieve/pii/S1090513820300350","volume":"41","author":[{"family":"Foo","given":"Yong Zhi"},{"family":"Simmons","given":"Leigh W."},{"family":"Perrett","given":"David I."},{"family":"Holt","given":"Patrick G."},{"family":"Eastwood","given":"Peter R."},{"family</w:instrText>
      </w:r>
      <w:r>
        <w:rPr>
          <w:rFonts w:ascii="Times New Roman" w:hAnsi="Times New Roman" w:cs="Times New Roman"/>
          <w:sz w:val="24"/>
          <w:szCs w:val="24"/>
        </w:rPr>
        <w:instrText xml:space="preserve">":"Rhodes","given":"Gillian"}],"accessed":{"date-parts":[["2024",8,20]]},"issued":{"date-parts":[["2020",5]]}}},{"id":3618,"uris":["http://zotero.org/users/7389460/items/SLCI6INU"],"itemData":{"id":3618,"type":"article-journal","container-title":"Nature","</w:instrText>
      </w:r>
      <w:r>
        <w:rPr>
          <w:rFonts w:ascii="Times New Roman" w:hAnsi="Times New Roman" w:cs="Times New Roman"/>
          <w:sz w:val="24"/>
          <w:szCs w:val="24"/>
        </w:rPr>
        <w:instrText xml:space="preserve">DOI":"10.1038/29772","ISSN":"0028-0836, 1476-4687","issue":"6696","journalAbbreviation":"Nature","language":"en","license":"http://www.springer.com/tdm","page":"884-887","source":"DOI.org (Crossref)","title":"Effects of sexual dimorphism on facial attracti</w:instrText>
      </w:r>
      <w:r>
        <w:rPr>
          <w:rFonts w:ascii="Times New Roman" w:hAnsi="Times New Roman" w:cs="Times New Roman"/>
          <w:sz w:val="24"/>
          <w:szCs w:val="24"/>
        </w:rPr>
        <w:instrText xml:space="preserve">veness","URL":"https://www.nature.com/articles/29772","volume":"394","author":[{"family":"Perrett","given":"D. I."},{"family":"Lee","given":"K. J."},{"family":"Penton-Voak","given":"I."},{"family":"Rowland","given":"D."},{"family":"Yoshikawa","given":"S."}</w:instrText>
      </w:r>
      <w:r>
        <w:rPr>
          <w:rFonts w:ascii="Times New Roman" w:hAnsi="Times New Roman" w:cs="Times New Roman"/>
          <w:sz w:val="24"/>
          <w:szCs w:val="24"/>
        </w:rPr>
        <w:instrText xml:space="preserve">,{"family":"Burt","given":"D. M."},{"family":"Henzi","given":"S. P."},{"family":"Castles","given":"D. L."},{"family":"Akamatsu","given":"S."}],"accessed":{"date-parts":[["2024",6,18]]},"issued":{"date-parts":[["1998",8]]}}},{"id":1363,"uris":["http://zoter</w:instrText>
      </w:r>
      <w:r>
        <w:rPr>
          <w:rFonts w:ascii="Times New Roman" w:hAnsi="Times New Roman" w:cs="Times New Roman"/>
          <w:sz w:val="24"/>
          <w:szCs w:val="24"/>
        </w:rPr>
        <w:instrText xml:space="preserve">o.org/users/7389460/items/BMCM6WZL"],"itemData":{"id":1363,"type":"article-journal","container-title":"Trends in Ecology &amp; Evolution","DOI":"10.1016/0169-5347(96)81051-2","ISSN":"01695347","issue":"2","page":"98-102","title":"The evolution of human sexuali</w:instrText>
      </w:r>
      <w:r>
        <w:rPr>
          <w:rFonts w:ascii="Times New Roman" w:hAnsi="Times New Roman" w:cs="Times New Roman"/>
          <w:sz w:val="24"/>
          <w:szCs w:val="24"/>
        </w:rPr>
        <w:instrText xml:space="preserve">ty","volume":"11","author":[{"family":"Thornhill","given":"Randy"},{"family":"Gangestad","given":"Steve W."}],"issued":{"date-parts":[["1996",2]]}},"label":"page"}],"schema":"https://github.com/citation-style-language/schema/raw/master/csl-citation.json"}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(Foo et al., 2020; Perrett et al., 1998; Thornhill &amp; Gangestad, 1996)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una idea con evidencia científica controversial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instrText>
      </w:r>
      <w:r>
        <w:rPr>
          <w:rFonts w:ascii="Times New Roman" w:hAnsi="Times New Roman" w:cs="Times New Roman"/>
          <w:sz w:val="24"/>
          <w:szCs w:val="24"/>
        </w:rPr>
        <w:instrText xml:space="preserve">"mhyqMB5r","properties":{"formattedCitation":"(Jones et\\uc0\\u160{}al., 2021; Scott et\\uc0\\u160{}al., 2013)","plainCitation":"(Jones et al., 2021; Scott et al., 2013)","dontUpdate":true,"noteIndex":0},"citationItems":[{"id":3867,"uris":["http://zotero.o</w:instrText>
      </w:r>
      <w:r>
        <w:rPr>
          <w:rFonts w:ascii="Times New Roman" w:hAnsi="Times New Roman" w:cs="Times New Roman"/>
          <w:sz w:val="24"/>
          <w:szCs w:val="24"/>
        </w:rPr>
        <w:instrText xml:space="preserve">rg/users/7389460/items/HWS8UEKR"],"itemData":{"id":3867,"type":"article-journal","container-title":"Trends in Cognitive Sciences","DOI":"10.1016/j.tics.2021.09.003","ISSN":"13646613","issue":"12","journalAbbreviation":"Trends in Cognitive Sciences","langua</w:instrText>
      </w:r>
      <w:r>
        <w:rPr>
          <w:rFonts w:ascii="Times New Roman" w:hAnsi="Times New Roman" w:cs="Times New Roman"/>
          <w:sz w:val="24"/>
          <w:szCs w:val="24"/>
        </w:rPr>
        <w:instrText xml:space="preserve">ge":"en","page":"1018-1020","source":"DOI.org (Crossref)","title":"Does facial attractiveness really signal immunocompetence?","URL":"https://linkinghub.elsevier.com/retrieve/pii/S1364661321002308","volume":"25","author":[{"family":"Jones","given":"Benedic</w:instrText>
      </w:r>
      <w:r>
        <w:rPr>
          <w:rFonts w:ascii="Times New Roman" w:hAnsi="Times New Roman" w:cs="Times New Roman"/>
          <w:sz w:val="24"/>
          <w:szCs w:val="24"/>
        </w:rPr>
        <w:instrText xml:space="preserve">t C."},{"family":"Holzleitner","given":"Iris J."},{"family":"Shiramizu","given":"Victor"}],"accessed":{"date-parts":[["2024",8,20]]},"issued":{"date-parts":[["2021",12]]}},"label":"page"},{"id":1002,"uris":["http://zotero.org/users/7389460/items/KRFBS5YW"]</w:instrText>
      </w:r>
      <w:r>
        <w:rPr>
          <w:rFonts w:ascii="Times New Roman" w:hAnsi="Times New Roman" w:cs="Times New Roman"/>
          <w:sz w:val="24"/>
          <w:szCs w:val="24"/>
        </w:rPr>
        <w:instrText xml:space="preserve">,"itemData":{"id":1002,"type":"article-journal","abstract":"In the literature on human mate choice, masculine facial morphology is often proposed to be an intersexual signal of heritable immunocompetence, and hence an important component of men's attractiv</w:instrText>
      </w:r>
      <w:r>
        <w:rPr>
          <w:rFonts w:ascii="Times New Roman" w:hAnsi="Times New Roman" w:cs="Times New Roman"/>
          <w:sz w:val="24"/>
          <w:szCs w:val="24"/>
        </w:rPr>
        <w:instrText xml:space="preserve">eness. This hypothesis has received considerable research attention, and is increasingly treated as plausible and well supported. In this article, we propose that the strength of the evidence for the immunocompetence hypothesis is somewhat overstated, and </w:instrText>
      </w:r>
      <w:r>
        <w:rPr>
          <w:rFonts w:ascii="Times New Roman" w:hAnsi="Times New Roman" w:cs="Times New Roman"/>
          <w:sz w:val="24"/>
          <w:szCs w:val="24"/>
        </w:rPr>
        <w:instrText xml:space="preserve">that a number of difficulties have been under-acknowledged. Such difficulties include (1) the tentative nature of the evidence regarding masculinity and disease in humans, (2) the complex and uncertain picture emerging from the animal literature on sexual </w:instrText>
      </w:r>
      <w:r>
        <w:rPr>
          <w:rFonts w:ascii="Times New Roman" w:hAnsi="Times New Roman" w:cs="Times New Roman"/>
          <w:sz w:val="24"/>
          <w:szCs w:val="24"/>
        </w:rPr>
        <w:instrText xml:space="preserve">ornaments and immunity, (3) the absence of consistent, cross-cultural support for the predictions of the immunocompetence hypothesis regarding preferences for masculinized stimuli, and (4) evidence that facial masculinity contributes very little, if anythi</w:instrText>
      </w:r>
      <w:r>
        <w:rPr>
          <w:rFonts w:ascii="Times New Roman" w:hAnsi="Times New Roman" w:cs="Times New Roman"/>
          <w:sz w:val="24"/>
          <w:szCs w:val="24"/>
        </w:rPr>
        <w:instrText xml:space="preserve">ng, to overall attractiveness in real men. Furthermore, alternative explanations for patterns of preferences, in particular the proposal that masculinity is primarily an intrasexual signal, have been neglected. We suggest that immunocompetence perspectives</w:instrText>
      </w:r>
      <w:r>
        <w:rPr>
          <w:rFonts w:ascii="Times New Roman" w:hAnsi="Times New Roman" w:cs="Times New Roman"/>
          <w:sz w:val="24"/>
          <w:szCs w:val="24"/>
        </w:rPr>
        <w:instrText xml:space="preserve"> on masculinity, whilst appealing in many ways, should still be regarded as speculative, and that other perspectives-and other traits-should be the subject of greater attention for researchers studying human mate preferences.","container-title":"Behavioral</w:instrText>
      </w:r>
      <w:r>
        <w:rPr>
          <w:rFonts w:ascii="Times New Roman" w:hAnsi="Times New Roman" w:cs="Times New Roman"/>
          <w:sz w:val="24"/>
          <w:szCs w:val="24"/>
        </w:rPr>
        <w:instrText xml:space="preserve"> Ecology","DOI":"10.1093/beheco/ars092","ISSN":"10452249","issue":"3","note":"PMID: 23555177\nISBN: 1045-2249","page":"579-589","title":"Do men's faces really signal heritable immunocompetence?","volume":"24","author":[{"family":"Scott","given":"Isabel M L</w:instrText>
      </w:r>
      <w:r>
        <w:rPr>
          <w:rFonts w:ascii="Times New Roman" w:hAnsi="Times New Roman" w:cs="Times New Roman"/>
          <w:sz w:val="24"/>
          <w:szCs w:val="24"/>
        </w:rPr>
        <w:instrText xml:space="preserve">"},{"family":"Clark","given":"Andrew P."},{"family":"Boothroyd","given":"Lynda G."},{"family":"Penton-Voak","given":"Ian S."}],"issued":{"date-parts":[["2013"]]}}}],"schema":"https://github.com/citation-style-language/schema/raw/master/csl-citation.json"}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(Jones et al., 2021; Scott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y por otro, de capacidad de competencia </w:t>
      </w:r>
      <w:r>
        <w:rPr>
          <w:rFonts w:ascii="Times New Roman" w:hAnsi="Times New Roman" w:cs="Times New Roman"/>
          <w:sz w:val="24"/>
          <w:szCs w:val="24"/>
        </w:rPr>
        <w:t xml:space="preserve">intrasexual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{"citationID":"bXVPG3Em","properties":{"formattedCitation"</w:instrText>
      </w:r>
      <w:r>
        <w:rPr>
          <w:rFonts w:ascii="Times New Roman" w:hAnsi="Times New Roman" w:cs="Times New Roman"/>
          <w:sz w:val="24"/>
          <w:szCs w:val="24"/>
        </w:rPr>
        <w:instrText xml:space="preserve">:"(Luo et\\uc0\\u160{}al., 2024; Mu\\uc0\\u241{}oz-Reyes et\\uc0\\u160{}al., 2020; Rostovtseva et\\uc0\\u160{}al., 2022)","plainCitation":"(Luo et al., 2024; Muñoz-Reyes et al., 2020; Rostovtseva et al., 2022)","noteIndex":0},"citationItems":[{"id":3818,"u</w:instrText>
      </w:r>
      <w:r>
        <w:rPr>
          <w:rFonts w:ascii="Times New Roman" w:hAnsi="Times New Roman" w:cs="Times New Roman"/>
          <w:sz w:val="24"/>
          <w:szCs w:val="24"/>
        </w:rPr>
        <w:instrText xml:space="preserve">ris":["http://zotero.org/users/7389460/items/Z7RM2K7I"],"itemData":{"id":3818,"type":"article-journal","abstract":"When interacting with strangers, people tend to draw inferences pertaining to the strangers’ personality traits based on their facial informa</w:instrText>
      </w:r>
      <w:r>
        <w:rPr>
          <w:rFonts w:ascii="Times New Roman" w:hAnsi="Times New Roman" w:cs="Times New Roman"/>
          <w:sz w:val="24"/>
          <w:szCs w:val="24"/>
        </w:rPr>
        <w:instrText xml:space="preserve">tion, which leads to differential feelings of trust for the strangers. This study explored whether the weightage which individuals’ provide to facial warmth and competence changes with social situations when they have to make decisions based on trust. In e</w:instrText>
      </w:r>
      <w:r>
        <w:rPr>
          <w:rFonts w:ascii="Times New Roman" w:hAnsi="Times New Roman" w:cs="Times New Roman"/>
          <w:sz w:val="24"/>
          <w:szCs w:val="24"/>
        </w:rPr>
        <w:instrText xml:space="preserve">xperiment 1, a donation context was set, and the participants tended to select a stranger volunteer with feminine face as the recipient of a higher donation amount. In experiment 2, an investment context was set, and while interacting with male trustees, t</w:instrText>
      </w:r>
      <w:r>
        <w:rPr>
          <w:rFonts w:ascii="Times New Roman" w:hAnsi="Times New Roman" w:cs="Times New Roman"/>
          <w:sz w:val="24"/>
          <w:szCs w:val="24"/>
        </w:rPr>
        <w:instrText xml:space="preserve">he participants tended to select masculine male faces as recipients of a higher investment amount. However, a contradictory result was obtained when the participants interacted with the female trustees. Participants’ perceptions of the trustworthiness of t</w:instrText>
      </w:r>
      <w:r>
        <w:rPr>
          <w:rFonts w:ascii="Times New Roman" w:hAnsi="Times New Roman" w:cs="Times New Roman"/>
          <w:sz w:val="24"/>
          <w:szCs w:val="24"/>
        </w:rPr>
        <w:instrText xml:space="preserve">he four kinds of faces (feminine or masculine male faces, feminine or masculine female faces) predicted the corresponding donation and investment amounts. The results indicated that feminine faces (both male and female) were preferred as recipients of dona</w:instrText>
      </w:r>
      <w:r>
        <w:rPr>
          <w:rFonts w:ascii="Times New Roman" w:hAnsi="Times New Roman" w:cs="Times New Roman"/>
          <w:sz w:val="24"/>
          <w:szCs w:val="24"/>
        </w:rPr>
        <w:instrText xml:space="preserve">tion, and the warmth in the faces was given more weightage in the donation context (warmth perception). In the investment context (competence perception), participants tended to choose masculine faces as recipients of investment amount among the male faces</w:instrText>
      </w:r>
      <w:r>
        <w:rPr>
          <w:rFonts w:ascii="Times New Roman" w:hAnsi="Times New Roman" w:cs="Times New Roman"/>
          <w:sz w:val="24"/>
          <w:szCs w:val="24"/>
        </w:rPr>
        <w:instrText xml:space="preserve"> but showed a preference for feminine faces among female faces. The research provides empirical support for a better understanding of the mechanisms behind highly flexible and complex social interactions among humans.","container-title":"Current Psychology</w:instrText>
      </w:r>
      <w:r>
        <w:rPr>
          <w:rFonts w:ascii="Times New Roman" w:hAnsi="Times New Roman" w:cs="Times New Roman"/>
          <w:sz w:val="24"/>
          <w:szCs w:val="24"/>
        </w:rPr>
        <w:instrText xml:space="preserve">","DOI":"10.1007/s12144-023-04472-w","ISSN":"1046-1310, 1936-4733","issue":"3","journalAbbreviation":"Curr Psychol","language":"en","page":"2158-2172","source":"DOI.org (Crossref)","title":"Influence of facial dimorphism on interpersonal trust: weighing wa</w:instrText>
      </w:r>
      <w:r>
        <w:rPr>
          <w:rFonts w:ascii="Times New Roman" w:hAnsi="Times New Roman" w:cs="Times New Roman"/>
          <w:sz w:val="24"/>
          <w:szCs w:val="24"/>
        </w:rPr>
        <w:instrText xml:space="preserve">rmth and competence traits in different trust situations","title-short":"Influence of facial dimorphism on interpersonal trust","URL":"https://link.springer.com/10.1007/s12144-023-04472-w","volume":"43","author":[{"family":"Luo","given":"Xiaohui"},{"family</w:instrText>
      </w:r>
      <w:r>
        <w:rPr>
          <w:rFonts w:ascii="Times New Roman" w:hAnsi="Times New Roman" w:cs="Times New Roman"/>
          <w:sz w:val="24"/>
          <w:szCs w:val="24"/>
        </w:rPr>
        <w:instrText xml:space="preserve">":"Song","given":"Jia"},{"family":"Guan","given":"Jian"},{"family":"Wang","given":"Xinjian"},{"family":"Chen","given":"Lijun"}],"accessed":{"date-parts":[["2024",7,31]]},"issued":{"date-parts":[["2024",1]]}}},{"id":3877,"uris":["http://zotero.org/users/738</w:instrText>
      </w:r>
      <w:r>
        <w:rPr>
          <w:rFonts w:ascii="Times New Roman" w:hAnsi="Times New Roman" w:cs="Times New Roman"/>
          <w:sz w:val="24"/>
          <w:szCs w:val="24"/>
        </w:rPr>
        <w:instrText xml:space="preserve">9460/items/ZL5UXGQU"],"itemData":{"id":3877,"type":"article-journal","abstract":"Abstract\n            The Male Warrior Hypothesis (MWH) establishes that men’s psychology has been shaped by inter-group competition to acquire and protect reproductive resour</w:instrText>
      </w:r>
      <w:r>
        <w:rPr>
          <w:rFonts w:ascii="Times New Roman" w:hAnsi="Times New Roman" w:cs="Times New Roman"/>
          <w:sz w:val="24"/>
          <w:szCs w:val="24"/>
        </w:rPr>
        <w:instrText xml:space="preserve">ces. In this context, sex-specific selective pressures would have favored cooperation with the members of one’s group in combination with hostility towards outsiders. We investigate the role of developmental testosterone, as measured indirectly through sta</w:instrText>
      </w:r>
      <w:r>
        <w:rPr>
          <w:rFonts w:ascii="Times New Roman" w:hAnsi="Times New Roman" w:cs="Times New Roman"/>
          <w:sz w:val="24"/>
          <w:szCs w:val="24"/>
        </w:rPr>
        <w:instrText xml:space="preserve">tic markers of prenatal testosterone (2D:4D digit ratio) and pubertal testosterone (body musculature and facial masculinity), on both cooperation and aggressive behavior in the context of intergroup conflict among men. Supporting the MWH, our results show </w:instrText>
      </w:r>
      <w:r>
        <w:rPr>
          <w:rFonts w:ascii="Times New Roman" w:hAnsi="Times New Roman" w:cs="Times New Roman"/>
          <w:sz w:val="24"/>
          <w:szCs w:val="24"/>
        </w:rPr>
        <w:instrText xml:space="preserve">that the intergroup conflict scenario promotes cooperation within group members and aggression toward outgroup members. Regarding the hormonal underpinnings of this phenomenon, we find that body musculature is positively associated with aggression and coop</w:instrText>
      </w:r>
      <w:r>
        <w:rPr>
          <w:rFonts w:ascii="Times New Roman" w:hAnsi="Times New Roman" w:cs="Times New Roman"/>
          <w:sz w:val="24"/>
          <w:szCs w:val="24"/>
        </w:rPr>
        <w:instrText xml:space="preserve">eration, but only for cooperation when context (inter-group competition) is taken into account. Finally, we did not find evidence that the formidability of the group affected individual rates of aggression or cooperation, controlling for individual charact</w:instrText>
      </w:r>
      <w:r>
        <w:rPr>
          <w:rFonts w:ascii="Times New Roman" w:hAnsi="Times New Roman" w:cs="Times New Roman"/>
          <w:sz w:val="24"/>
          <w:szCs w:val="24"/>
        </w:rPr>
        <w:instrText xml:space="preserve">eristics.","container-title":"Scientific Reports","DOI":"10.1038/s41598-019-57259-0","ISSN":"2045-2322","issue":"1","journalAbbreviation":"Sci Rep","language":"en","page":"375","source":"DOI.org (Crossref)","title":"The Male Warrior Hypothesis: Testosteron</w:instrText>
      </w:r>
      <w:r>
        <w:rPr>
          <w:rFonts w:ascii="Times New Roman" w:hAnsi="Times New Roman" w:cs="Times New Roman"/>
          <w:sz w:val="24"/>
          <w:szCs w:val="24"/>
        </w:rPr>
        <w:instrText xml:space="preserve">e-related Cooperation and Aggression in the Context of Intergroup Conflict","title-short":"The Male Warrior Hypothesis","URL":"https://www.nature.com/articles/s41598-019-57259-0","volume":"10","author":[{"family":"Muñoz-Reyes","given":"J. A."},{"family":"P</w:instrText>
      </w:r>
      <w:r>
        <w:rPr>
          <w:rFonts w:ascii="Times New Roman" w:hAnsi="Times New Roman" w:cs="Times New Roman"/>
          <w:sz w:val="24"/>
          <w:szCs w:val="24"/>
        </w:rPr>
        <w:instrText xml:space="preserve">olo","given":"P."},{"family":"Valenzuela","given":"N."},{"family":"Pavez","given":"P."},{"family":"Ramírez-Herrera","given":"O."},{"family":"Figueroa","given":"O."},{"family":"Rodriguez-Sickert","given":"C."},{"family":"Díaz","given":"D."},{"family":"Pita"</w:instrText>
      </w:r>
      <w:r>
        <w:rPr>
          <w:rFonts w:ascii="Times New Roman" w:hAnsi="Times New Roman" w:cs="Times New Roman"/>
          <w:sz w:val="24"/>
          <w:szCs w:val="24"/>
        </w:rPr>
        <w:instrText xml:space="preserve">,"given":"M."}],"accessed":{"date-parts":[["2024",8,20]]},"issued":{"date-parts":[["2020",1,15]]}}},{"id":3879,"uris":["http://zotero.org/users/7389460/items/NBRR4A7R"],"itemData":{"id":3879,"type":"article-journal","abstract":"The aim of the present study</w:instrText>
      </w:r>
      <w:r>
        <w:rPr>
          <w:rFonts w:ascii="Times New Roman" w:hAnsi="Times New Roman" w:cs="Times New Roman"/>
          <w:sz w:val="24"/>
          <w:szCs w:val="24"/>
        </w:rPr>
        <w:instrText xml:space="preserve"> was to investigate whether neutral faces of individuals with different propensities for leadership may convey information about their personal qualities, and are there impacts of sex, population and social environment on the facial perception. This study </w:instrText>
      </w:r>
      <w:r>
        <w:rPr>
          <w:rFonts w:ascii="Times New Roman" w:hAnsi="Times New Roman" w:cs="Times New Roman"/>
          <w:sz w:val="24"/>
          <w:szCs w:val="24"/>
        </w:rPr>
        <w:instrText xml:space="preserve">is based on a previous experiment (Rostovtseva et al., 2022), where emergent leadership in the context of male group cooperation was investigated in Buryats (Mongolian population of Siberia). In the previous study three behavioural types of participants we</w:instrText>
      </w:r>
      <w:r>
        <w:rPr>
          <w:rFonts w:ascii="Times New Roman" w:hAnsi="Times New Roman" w:cs="Times New Roman"/>
          <w:sz w:val="24"/>
          <w:szCs w:val="24"/>
        </w:rPr>
        <w:instrText xml:space="preserve">re revealed: non-leaders, prosocial leaders and leaders-cheaters, each having a set of distinguishing personality, communicative, and cooperative features. In the current study, three composite portraits representing different leadership qualities of Burya</w:instrText>
      </w:r>
      <w:r>
        <w:rPr>
          <w:rFonts w:ascii="Times New Roman" w:hAnsi="Times New Roman" w:cs="Times New Roman"/>
          <w:sz w:val="24"/>
          <w:szCs w:val="24"/>
        </w:rPr>
        <w:instrText xml:space="preserve">t men from the prior experiment were created. The composites were then scored on a number of traits by male and female Russian and Buryat independent raters (N = 435). The results revealed that ratings on masculinity, physical strength, dominance, competit</w:instrText>
      </w:r>
      <w:r>
        <w:rPr>
          <w:rFonts w:ascii="Times New Roman" w:hAnsi="Times New Roman" w:cs="Times New Roman"/>
          <w:sz w:val="24"/>
          <w:szCs w:val="24"/>
        </w:rPr>
        <w:instrText xml:space="preserve">iveness, and perceived leadership were positively correlated, while perceived trustworthiness was negatively associated with these traits. However, the composite portraits of actual leaders generally were scored as more trustworthy, masculine, and physical</w:instrText>
      </w:r>
      <w:r>
        <w:rPr>
          <w:rFonts w:ascii="Times New Roman" w:hAnsi="Times New Roman" w:cs="Times New Roman"/>
          <w:sz w:val="24"/>
          <w:szCs w:val="24"/>
        </w:rPr>
        <w:instrText xml:space="preserve">ly strong, with the prosocial leaders’ portrait being perceived as healthier than others. Surprisingly, the composite of leaders-cheaters was scored as the most trustworthy and generous, and the least competitive than others. No signiﬁcant effects of rater</w:instrText>
      </w:r>
      <w:r>
        <w:rPr>
          <w:rFonts w:ascii="Times New Roman" w:hAnsi="Times New Roman" w:cs="Times New Roman"/>
          <w:sz w:val="24"/>
          <w:szCs w:val="24"/>
        </w:rPr>
        <w:instrText xml:space="preserve">s’ sex, origin, or degree of familiarity with Mongolian appearance were revealed. We conclude that static facial morphology contributes to appearing trustworthy, which may allow exploitation of others.","container-title":"Evolutionary Psychology","DOI":"10</w:instrText>
      </w:r>
      <w:r>
        <w:rPr>
          <w:rFonts w:ascii="Times New Roman" w:hAnsi="Times New Roman" w:cs="Times New Roman"/>
          <w:sz w:val="24"/>
          <w:szCs w:val="24"/>
        </w:rPr>
        <w:instrText xml:space="preserve">.1177/14747049221081733","ISSN":"1474-7049, 1474-7049","issue":"1","journalAbbreviation":"Evol Psychol","language":"en","page":"147470492210817","source":"DOI.org (Crossref)","title":"Perception of Emergent Leaders’ Faces and Evolution of Social Cheating: </w:instrText>
      </w:r>
      <w:r>
        <w:rPr>
          <w:rFonts w:ascii="Times New Roman" w:hAnsi="Times New Roman" w:cs="Times New Roman"/>
          <w:sz w:val="24"/>
          <w:szCs w:val="24"/>
        </w:rPr>
        <w:instrText xml:space="preserve">Cross-Cultural Experiments","title-short":"Perception of Emergent Leaders’ Faces and Evolution of Social Cheating","URL":"http://journals.sagepub.com/doi/10.1177/14747049221081733","volume":"20","author":[{"family":"Rostovtseva","given":"Victoria V."},{"fa</w:instrText>
      </w:r>
      <w:r>
        <w:rPr>
          <w:rFonts w:ascii="Times New Roman" w:hAnsi="Times New Roman" w:cs="Times New Roman"/>
          <w:sz w:val="24"/>
          <w:szCs w:val="24"/>
        </w:rPr>
        <w:instrText xml:space="preserve">mily":"Mezentseva","given":"Anna A."},{"family":"Butovskaya","given":"Marina L."}],"accessed":{"date-parts":[["2024",8,20]]},"issued":{"date-parts":[["2022",1]]}}}],"schema":"https://github.com/citation-style-language/schema/raw/master/csl-citation.json"}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w:t>
      </w:r>
      <w:r>
        <w:rPr>
          <w:rFonts w:ascii="Times New Roman" w:hAnsi="Times New Roman" w:cs="Times New Roman"/>
          <w:sz w:val="24"/>
          <w:szCs w:val="24"/>
        </w:rPr>
        <w:t xml:space="preserve">Luo</w:t>
      </w:r>
      <w:r>
        <w:rPr>
          <w:rFonts w:ascii="Times New Roman" w:hAnsi="Times New Roman" w:cs="Times New Roman"/>
          <w:sz w:val="24"/>
          <w:szCs w:val="24"/>
        </w:rPr>
        <w:t xml:space="preserve"> et al., 2024; Muñoz-Reyes et al., 2020; Rostovtseva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una explicación más compleja, en la que la masculinidad podría ser ventajosa en términos de éxito reproductivo, fuerza física y capacidad para competir por los recursos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{"citationID":"5EKCDLPf","properties":{"formattedCitation":"(Little et\\uc0\\u160{}al., 2015; Niu &amp; Zheng, 2020)","plainCitation":"(Little et al., 2015; Niu &amp; Zheng, 2020)","noteIndex":0},"citationItems":[{"id":3740,</w:instrText>
      </w:r>
      <w:r>
        <w:rPr>
          <w:rFonts w:ascii="Times New Roman" w:hAnsi="Times New Roman" w:cs="Times New Roman"/>
          <w:sz w:val="24"/>
          <w:szCs w:val="24"/>
        </w:rPr>
        <w:instrText xml:space="preserve">"uris":["http://zotero.org/users/7389460/items/QS74K37V"],"itemData":{"id":3740,"type":"article-journal","container-title":"Behavioral Ecology","DOI":"10.1093/beheco/arv089","ISSN":"1045-2249, 1465-7279","issue":"6","journalAbbreviation":"BEHECO","language</w:instrText>
      </w:r>
      <w:r>
        <w:rPr>
          <w:rFonts w:ascii="Times New Roman" w:hAnsi="Times New Roman" w:cs="Times New Roman"/>
          <w:sz w:val="24"/>
          <w:szCs w:val="24"/>
        </w:rPr>
        <w:instrText xml:space="preserve">":"en","page":"1470-1475","source":"DOI.org (Crossref)","title":"Human perception of fighting ability: facial cues predict winners and losers in mixed martial arts fights","title-short":"Human perception of fighting ability","URL":"https://academic.oup.com</w:instrText>
      </w:r>
      <w:r>
        <w:rPr>
          <w:rFonts w:ascii="Times New Roman" w:hAnsi="Times New Roman" w:cs="Times New Roman"/>
          <w:sz w:val="24"/>
          <w:szCs w:val="24"/>
        </w:rPr>
        <w:instrText xml:space="preserve">/beheco/article-lookup/doi/10.1093/beheco/arv089","volume":"26","author":[{"family":"Little","given":"Anthony C."},{"family":"Třebický","given":"Vít"},{"family":"Havlíček","given":"Jan"},{"family":"Roberts","given":"S. Craig"},{"family":"Kleisner","given":</w:instrText>
      </w:r>
      <w:r>
        <w:rPr>
          <w:rFonts w:ascii="Times New Roman" w:hAnsi="Times New Roman" w:cs="Times New Roman"/>
          <w:sz w:val="24"/>
          <w:szCs w:val="24"/>
        </w:rPr>
        <w:instrText xml:space="preserve">"Karel"}],"accessed":{"date-parts":[["2024",7,31]]},"issued":{"date-parts":[["2015"]]}}},{"id":3903,"uris":["http://zotero.org/users/7389460/items/N24B63LI"],"itemData":{"id":3903,"type":"article-journal","abstract":"According to life history theory, indiv</w:instrText>
      </w:r>
      <w:r>
        <w:rPr>
          <w:rFonts w:ascii="Times New Roman" w:hAnsi="Times New Roman" w:cs="Times New Roman"/>
          <w:sz w:val="24"/>
          <w:szCs w:val="24"/>
        </w:rPr>
        <w:instrText xml:space="preserve">iduals face a fundamental trade-oﬀ between mating and parenting eﬀort in terms of reproductive strategies. Partner selection is instrumental for the implementation of reproductive strategies. Male masculine facial features serve as honest cues of good mate</w:instrText>
      </w:r>
      <w:r>
        <w:rPr>
          <w:rFonts w:ascii="Times New Roman" w:hAnsi="Times New Roman" w:cs="Times New Roman"/>
          <w:sz w:val="24"/>
          <w:szCs w:val="24"/>
        </w:rPr>
        <w:instrText xml:space="preserve"> quality while feminine facial features serve as cues of good investment in oﬀspring. To further investigate the inﬂuence of reproductive strategies on women's preference for male facial masculinity, we recruited 223 women to select the most attractive fac</w:instrText>
      </w:r>
      <w:r>
        <w:rPr>
          <w:rFonts w:ascii="Times New Roman" w:hAnsi="Times New Roman" w:cs="Times New Roman"/>
          <w:sz w:val="24"/>
          <w:szCs w:val="24"/>
        </w:rPr>
        <w:instrText xml:space="preserve">e out of two sexually dimorphic male faces and applied age at menarche, sexual debut, and mating and parenting eﬀort as indicators of reproductive and mating strategies on the Internet. The results showed that early age at menarche and mating eﬀort were si</w:instrText>
      </w:r>
      <w:r>
        <w:rPr>
          <w:rFonts w:ascii="Times New Roman" w:hAnsi="Times New Roman" w:cs="Times New Roman"/>
          <w:sz w:val="24"/>
          <w:szCs w:val="24"/>
        </w:rPr>
        <w:instrText xml:space="preserve">gniﬁcantly positively associated with women's preference for masculine faces. However, there were no associations between age at sexual debut, or parenting eﬀort and women's preference for male masculine faces. These ﬁndings might indicate that reproductiv</w:instrText>
      </w:r>
      <w:r>
        <w:rPr>
          <w:rFonts w:ascii="Times New Roman" w:hAnsi="Times New Roman" w:cs="Times New Roman"/>
          <w:sz w:val="24"/>
          <w:szCs w:val="24"/>
        </w:rPr>
        <w:instrText xml:space="preserve">e and mating strategies are reliable indicators of women's preference for masculine male faces.","container-title":"Personality and Individual Differences","DOI":"10.1016/j.paid.2020.110202","ISSN":"01918869","journalAbbreviation":"Personality and Individu</w:instrText>
      </w:r>
      <w:r>
        <w:rPr>
          <w:rFonts w:ascii="Times New Roman" w:hAnsi="Times New Roman" w:cs="Times New Roman"/>
          <w:sz w:val="24"/>
          <w:szCs w:val="24"/>
        </w:rPr>
        <w:instrText xml:space="preserve">al Differences","language":"en","page":"110202","source":"DOI.org (Crossref)","title":"Reproductive strategies may predict women's preferences for male facial masculinity","URL":"https://linkinghub.elsevier.com/retrieve/pii/S0191886920303913","volume":"166</w:instrText>
      </w:r>
      <w:r>
        <w:rPr>
          <w:rFonts w:ascii="Times New Roman" w:hAnsi="Times New Roman" w:cs="Times New Roman"/>
          <w:sz w:val="24"/>
          <w:szCs w:val="24"/>
        </w:rPr>
        <w:instrText xml:space="preserve">","author":[{"family":"Niu","given":"Caoyuan"},{"family":"Zheng","given":"Lijun"}],"accessed":{"date-parts":[["2024",9,3]]},"issued":{"date-parts":[["2020",11]]}}}],"schema":"https://github.com/citation-style-language/schema/raw/master/csl-citation.json"}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(Little et al., 2015; Niu &amp; Zheng, 2020)</w:t>
      </w:r>
      <w:r>
        <w:rPr>
          <w:rFonts w:ascii="Times New Roman" w:hAnsi="Times New Roman" w:cs="Times New Roman"/>
          <w:sz w:val="24"/>
          <w:szCs w:val="24"/>
        </w:rPr>
        <w:fldChar w:fldCharType="end"/>
      </w:r>
      <w:r>
        <w:rPr>
          <w:rFonts w:ascii="Times New Roman" w:hAnsi="Times New Roman" w:cs="Times New Roman"/>
          <w:sz w:val="24"/>
          <w:szCs w:val="24"/>
        </w:rPr>
        <w:t xml:space="preserve">, pero una desventaja en términos de inversión emocional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{"citationID":"dZVNMXro","properties":{"formattedCitation":"(Borras-Guevara et\\uc0\\u160{}al., 2017; Little, DeBruine, </w:instrText>
      </w:r>
      <w:r>
        <w:rPr>
          <w:rFonts w:ascii="Times New Roman" w:hAnsi="Times New Roman" w:cs="Times New Roman"/>
          <w:sz w:val="24"/>
          <w:szCs w:val="24"/>
        </w:rPr>
        <w:instrText xml:space="preserve">et\\uc0\\u160{}al., 2011; Penton-Voak et\\uc0\\u160{}al., 2003)","plainCitation":"(Borras-Guevara et al., 2017; Little, DeBruine, et al., 2011; Penton-Voak et al., 2003)","noteIndex":0},"citationItems":[{"id":1310,"uris":["http://zotero.org/users/7389460/i</w:instrText>
      </w:r>
      <w:r>
        <w:rPr>
          <w:rFonts w:ascii="Times New Roman" w:hAnsi="Times New Roman" w:cs="Times New Roman"/>
          <w:sz w:val="24"/>
          <w:szCs w:val="24"/>
        </w:rPr>
        <w:instrText xml:space="preserve">tems/KZGYYKPT"],"itemData":{"id":1310,"type":"article-journal","container-title":"Evolution and Human Behavior","DOI":"10.1016/j.evolhumbehav.2017.03.004","ISSN":"10905138","issue":"4","page":"481-489","title":"Aggressor or protector? Experiences and perce</w:instrText>
      </w:r>
      <w:r>
        <w:rPr>
          <w:rFonts w:ascii="Times New Roman" w:hAnsi="Times New Roman" w:cs="Times New Roman"/>
          <w:sz w:val="24"/>
          <w:szCs w:val="24"/>
        </w:rPr>
        <w:instrText xml:space="preserve">ptions of violence predict preferences for masculinity","URL":"http://linkinghub.elsevier.com/retrieve/pii/S1090513816301222","volume":"38","author":[{"family":"Borras-Guevara","given":"Martha Lucia"},{"family":"Batres","given":"Carlota"},{"family":"Perret</w:instrText>
      </w:r>
      <w:r>
        <w:rPr>
          <w:rFonts w:ascii="Times New Roman" w:hAnsi="Times New Roman" w:cs="Times New Roman"/>
          <w:sz w:val="24"/>
          <w:szCs w:val="24"/>
        </w:rPr>
        <w:instrText xml:space="preserve">t","given":"David I."}],"issued":{"date-parts":[["2017",7]]}}},{"id":3757,"uris":["http://zotero.org/users/7389460/items/RQUN2U2V"],"itemData":{"id":3757,"type":"article-journal","abstract":"Evolutionary approaches to human attractiveness have documented s</w:instrText>
      </w:r>
      <w:r>
        <w:rPr>
          <w:rFonts w:ascii="Times New Roman" w:hAnsi="Times New Roman" w:cs="Times New Roman"/>
          <w:sz w:val="24"/>
          <w:szCs w:val="24"/>
        </w:rPr>
        <w:instrText xml:space="preserve">everal traits that are proposed to be attractive across individuals and cultures, although both cross-individual and cross-cultural variations are also often found. Previous studies show that parasite prevalence and mortality/health are related to cultural</w:instrText>
      </w:r>
      <w:r>
        <w:rPr>
          <w:rFonts w:ascii="Times New Roman" w:hAnsi="Times New Roman" w:cs="Times New Roman"/>
          <w:sz w:val="24"/>
          <w:szCs w:val="24"/>
        </w:rPr>
        <w:instrText xml:space="preserve"> variation in preferences for attractive traits. Visual experience of pathogen cues may mediate such variable preferences. Here we showed individuals slideshows of images with cues to low and high pathogen prevalence and measured their visual preferences f</w:instrText>
      </w:r>
      <w:r>
        <w:rPr>
          <w:rFonts w:ascii="Times New Roman" w:hAnsi="Times New Roman" w:cs="Times New Roman"/>
          <w:sz w:val="24"/>
          <w:szCs w:val="24"/>
        </w:rPr>
        <w:instrText xml:space="preserve">or face traits. We found that both men and women moderated their preferences for facial masculinity and symmetry according to recent experience of visual cues to environmental pathogens. Change in preferences was seen mainly for opposite-sex faces, with wo</w:instrText>
      </w:r>
      <w:r>
        <w:rPr>
          <w:rFonts w:ascii="Times New Roman" w:hAnsi="Times New Roman" w:cs="Times New Roman"/>
          <w:sz w:val="24"/>
          <w:szCs w:val="24"/>
        </w:rPr>
        <w:instrText xml:space="preserve">men preferring more masculine and more symmetric male faces and men preferring more feminine and more symmetric female faces after exposure to pathogen cues than when not exposed to such cues. Cues to environmental pathogens had no significant effects on p</w:instrText>
      </w:r>
      <w:r>
        <w:rPr>
          <w:rFonts w:ascii="Times New Roman" w:hAnsi="Times New Roman" w:cs="Times New Roman"/>
          <w:sz w:val="24"/>
          <w:szCs w:val="24"/>
        </w:rPr>
        <w:instrText xml:space="preserve">references for same-sex faces. These data complement studies of cross-cultural differences in preferences by suggesting a mechanism for variation in mate preferences. Similar visual experience could lead to within-cultural agreement and differing visual ex</w:instrText>
      </w:r>
      <w:r>
        <w:rPr>
          <w:rFonts w:ascii="Times New Roman" w:hAnsi="Times New Roman" w:cs="Times New Roman"/>
          <w:sz w:val="24"/>
          <w:szCs w:val="24"/>
        </w:rPr>
        <w:instrText xml:space="preserve">perience could lead to cross-cultural variation. Overall, our data demonstrate that preferences can be strategically flexible according to recent visual experience with pathogen cues. Given that cues to pathogens may signal an increase in contagion/mortali</w:instrText>
      </w:r>
      <w:r>
        <w:rPr>
          <w:rFonts w:ascii="Times New Roman" w:hAnsi="Times New Roman" w:cs="Times New Roman"/>
          <w:sz w:val="24"/>
          <w:szCs w:val="24"/>
        </w:rPr>
        <w:instrText xml:space="preserve">ty risk, it may be adaptive to shift visual preferences in favour of proposed good-gene markers in environments where such cues are more evident.","container-title":"Proceedings of the Royal Society B: Biological Sciences","DOI":"10.1098/rspb.2010.1925","I</w:instrText>
      </w:r>
      <w:r>
        <w:rPr>
          <w:rFonts w:ascii="Times New Roman" w:hAnsi="Times New Roman" w:cs="Times New Roman"/>
          <w:sz w:val="24"/>
          <w:szCs w:val="24"/>
        </w:rPr>
        <w:instrText xml:space="preserve">SSN":"0962-8452, 1471-2954","issue":"1714","journalAbbreviation":"Proc. R. Soc. B.","language":"en","page":"2032-2039","source":"DOI.org (Crossref)","title":"Exposure to visual cues of pathogen contagion changes preferences for masculinity and symmetry in </w:instrText>
      </w:r>
      <w:r>
        <w:rPr>
          <w:rFonts w:ascii="Times New Roman" w:hAnsi="Times New Roman" w:cs="Times New Roman"/>
          <w:sz w:val="24"/>
          <w:szCs w:val="24"/>
        </w:rPr>
        <w:instrText xml:space="preserve">opposite-sex faces","URL":"https://royalsocietypublishing.org/doi/10.1098/rspb.2010.1925","volume":"278","author":[{"family":"Little","given":"Anthony C."},{"family":"DeBruine","given":"Lisa M."},{"family":"Jones","given":"Benedict C."}],"accessed":{"date-</w:instrText>
      </w:r>
      <w:r>
        <w:rPr>
          <w:rFonts w:ascii="Times New Roman" w:hAnsi="Times New Roman" w:cs="Times New Roman"/>
          <w:sz w:val="24"/>
          <w:szCs w:val="24"/>
        </w:rPr>
        <w:instrText xml:space="preserve">parts":[["2024",7,31]]},"issued":{"date-parts":[["2011",7,7]]}}},{"id":3696,"uris":["http://zotero.org/users/7389460/items/VYA4RX6R"],"itemData":{"id":3696,"type":"article-journal","container-title":"Journal of Comparative Psychology","DOI":"10.1037/0735-7</w:instrText>
      </w:r>
      <w:r>
        <w:rPr>
          <w:rFonts w:ascii="Times New Roman" w:hAnsi="Times New Roman" w:cs="Times New Roman"/>
          <w:sz w:val="24"/>
          <w:szCs w:val="24"/>
        </w:rPr>
        <w:instrText xml:space="preserve">036.117.3.264","ISSN":"1939-2087, 0735-7036","issue":"3","journalAbbreviation":"Journal of Comparative Psychology","language":"en","page":"264-271","source":"DOI.org (Crossref)","title":"Female condition influences preferences for sexual dimorphism in face</w:instrText>
      </w:r>
      <w:r>
        <w:rPr>
          <w:rFonts w:ascii="Times New Roman" w:hAnsi="Times New Roman" w:cs="Times New Roman"/>
          <w:sz w:val="24"/>
          <w:szCs w:val="24"/>
        </w:rPr>
        <w:instrText xml:space="preserve">s of male humans (Homo sapiens).","URL":"https://doi.apa.org/doi/10.1037/0735-7036.117.3.264","volume":"117","author":[{"family":"Penton-Voak","given":"I. S."},{"family":"Little","given":"A. C."},{"family":"Jones","given":"B. C."},{"family":"Burt","given":</w:instrText>
      </w:r>
      <w:r>
        <w:rPr>
          <w:rFonts w:ascii="Times New Roman" w:hAnsi="Times New Roman" w:cs="Times New Roman"/>
          <w:sz w:val="24"/>
          <w:szCs w:val="24"/>
        </w:rPr>
        <w:instrText xml:space="preserve">"D. M."},{"family":"Tiddeman","given":"B. P."},{"family":"Perrett","given":"D. I."}],"accessed":{"date-parts":[["2024",7,31]]},"issued":{"date-parts":[["2003"]]}}}],"schema":"https://github.com/citation-style-language/schema/raw/master/csl-citation.json"}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(Borras-Guevara et al., 2017; Little, DeBruine, et al., 2011; Penton-Voak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expresada en</w:t>
      </w:r>
      <w:r>
        <w:rPr>
          <w:rFonts w:ascii="Times New Roman" w:hAnsi="Times New Roman" w:cs="Times New Roman"/>
          <w:sz w:val="24"/>
          <w:szCs w:val="24"/>
        </w:rPr>
        <w:t xml:space="preserve"> rasgos </w:t>
      </w:r>
      <w:r>
        <w:rPr>
          <w:rFonts w:ascii="Times New Roman" w:hAnsi="Times New Roman" w:cs="Times New Roman"/>
          <w:sz w:val="24"/>
          <w:szCs w:val="24"/>
        </w:rPr>
        <w:t xml:space="preserve">socialmente </w:t>
      </w:r>
      <w:r>
        <w:rPr>
          <w:rFonts w:ascii="Times New Roman" w:hAnsi="Times New Roman" w:cs="Times New Roman"/>
          <w:sz w:val="24"/>
          <w:szCs w:val="24"/>
        </w:rPr>
        <w:t xml:space="preserve">indeseables</w:t>
      </w:r>
      <w:r>
        <w:rPr>
          <w:rFonts w:ascii="Times New Roman" w:hAnsi="Times New Roman" w:cs="Times New Roman"/>
          <w:sz w:val="24"/>
          <w:szCs w:val="24"/>
        </w:rPr>
        <w:t xml:space="preserve">,</w:t>
      </w:r>
      <w:r>
        <w:rPr>
          <w:rFonts w:ascii="Times New Roman" w:hAnsi="Times New Roman" w:cs="Times New Roman"/>
          <w:sz w:val="24"/>
          <w:szCs w:val="24"/>
        </w:rPr>
        <w:t xml:space="preserve"> como la agresión contra la mujer y sus hijos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w:instrText>
      </w:r>
      <w:r>
        <w:rPr>
          <w:rFonts w:ascii="Times New Roman" w:hAnsi="Times New Roman" w:cs="Times New Roman"/>
          <w:sz w:val="24"/>
          <w:szCs w:val="24"/>
        </w:rPr>
        <w:instrText xml:space="preserve">7cJVEc","properties":{"formattedCitation":"(Borras-Guevara et\\uc0\\u160{}al., 2017; Lyons &amp; Simeonov, 2016; Mu\\uc0\\u241{}oz-Reyes et\\uc0\\u160{}al., 2020)","plainCitation":"(Borras-Guevara et al., 2017; Lyons &amp; Simeonov, 2016; Muñoz-Reyes et al., 2020)</w:instrText>
      </w:r>
      <w:r>
        <w:rPr>
          <w:rFonts w:ascii="Times New Roman" w:hAnsi="Times New Roman" w:cs="Times New Roman"/>
          <w:sz w:val="24"/>
          <w:szCs w:val="24"/>
        </w:rPr>
        <w:instrText xml:space="preserve">","noteIndex":0},"citationItems":[{"id":1310,"uris":["http://zotero.org/users/7389460/items/KZGYYKPT"],"itemData":{"id":1310,"type":"article-journal","container-title":"Evolution and Human Behavior","DOI":"10.1016/j.evolhumbehav.2017.03.004","ISSN":"109051</w:instrText>
      </w:r>
      <w:r>
        <w:rPr>
          <w:rFonts w:ascii="Times New Roman" w:hAnsi="Times New Roman" w:cs="Times New Roman"/>
          <w:sz w:val="24"/>
          <w:szCs w:val="24"/>
        </w:rPr>
        <w:instrText xml:space="preserve">38","issue":"4","page":"481-489","title":"Aggressor or protector? Experiences and perceptions of violence predict preferences for masculinity","URL":"http://linkinghub.elsevier.com/retrieve/pii/S1090513816301222","volume":"38","author":[{"family":"Borras-G</w:instrText>
      </w:r>
      <w:r>
        <w:rPr>
          <w:rFonts w:ascii="Times New Roman" w:hAnsi="Times New Roman" w:cs="Times New Roman"/>
          <w:sz w:val="24"/>
          <w:szCs w:val="24"/>
        </w:rPr>
        <w:instrText xml:space="preserve">uevara","given":"Martha Lucia"},{"family":"Batres","given":"Carlota"},{"family":"Perrett","given":"David I."}],"issued":{"date-parts":[["2017",7]]}}},{"id":869,"uris":["http://zotero.org/users/7389460/items/5NL93764"],"itemData":{"id":869,"type":"article-j</w:instrText>
      </w:r>
      <w:r>
        <w:rPr>
          <w:rFonts w:ascii="Times New Roman" w:hAnsi="Times New Roman" w:cs="Times New Roman"/>
          <w:sz w:val="24"/>
          <w:szCs w:val="24"/>
        </w:rPr>
        <w:instrText xml:space="preserve">ournal","abstract":"In an on-line experiment ( N=. 365), we investigated women's preference for Dark Triad (i.e., Machiavellianism, narcissism, and psychopathy) facial morphs in a resource scarce and wealthy vignette prime study. Overall, women had weak pr</w:instrText>
      </w:r>
      <w:r>
        <w:rPr>
          <w:rFonts w:ascii="Times New Roman" w:hAnsi="Times New Roman" w:cs="Times New Roman"/>
          <w:sz w:val="24"/>
          <w:szCs w:val="24"/>
        </w:rPr>
        <w:instrText xml:space="preserve">eference for high Dark Triad faces across short and long-term mating contexts. Machiavellian faces were preferred significantly more in the resource wealthy than in the poor environment. Further, women who had higher self-rated well-being in the scarce con</w:instrText>
      </w:r>
      <w:r>
        <w:rPr>
          <w:rFonts w:ascii="Times New Roman" w:hAnsi="Times New Roman" w:cs="Times New Roman"/>
          <w:sz w:val="24"/>
          <w:szCs w:val="24"/>
        </w:rPr>
        <w:instrText xml:space="preserve">dition had an increased preference for high Machiavellian male faces. The results imply that women may be sensitive to the costs associated with mating with manipulative men, and that these costs may outweigh any benefits irrespective of the mating context</w:instrText>
      </w:r>
      <w:r>
        <w:rPr>
          <w:rFonts w:ascii="Times New Roman" w:hAnsi="Times New Roman" w:cs="Times New Roman"/>
          <w:sz w:val="24"/>
          <w:szCs w:val="24"/>
        </w:rPr>
        <w:instrText xml:space="preserve"> or environmental conditions. However, it may be less costly for women to mate with Machiavellian men in wealthy environments. There also may be important individual differences in how the scarcity priming affects women, which may, in turn, have consequenc</w:instrText>
      </w:r>
      <w:r>
        <w:rPr>
          <w:rFonts w:ascii="Times New Roman" w:hAnsi="Times New Roman" w:cs="Times New Roman"/>
          <w:sz w:val="24"/>
          <w:szCs w:val="24"/>
        </w:rPr>
        <w:instrText xml:space="preserve">es for mate choice.","container-title":"Personality and Individual Differences","DOI":"10.1016/j.paid.2015.11.047","ISSN":"01918869","issue":"February","note":"publisher: Elsevier Ltd","page":"338-341","title":"The undesirable Dark Triad? Women dislike Dar</w:instrText>
      </w:r>
      <w:r>
        <w:rPr>
          <w:rFonts w:ascii="Times New Roman" w:hAnsi="Times New Roman" w:cs="Times New Roman"/>
          <w:sz w:val="24"/>
          <w:szCs w:val="24"/>
        </w:rPr>
        <w:instrText xml:space="preserve">k Triad male faces across different mating context and socio-ecological conditions","URL":"http://dx.doi.org/10.1016/j.paid.2015.11.047","volume":"90","author":[{"family":"Lyons","given":"Minna"},{"family":"Simeonov","given":"Louise"}],"issued":{"date-part</w:instrText>
      </w:r>
      <w:r>
        <w:rPr>
          <w:rFonts w:ascii="Times New Roman" w:hAnsi="Times New Roman" w:cs="Times New Roman"/>
          <w:sz w:val="24"/>
          <w:szCs w:val="24"/>
        </w:rPr>
        <w:instrText xml:space="preserve">s":[["2016"]]}}},{"id":3877,"uris":["http://zotero.org/users/7389460/items/ZL5UXGQU"],"itemData":{"id":3877,"type":"article-journal","abstract":"Abstract\n            The Male Warrior Hypothesis (MWH) establishes that men’s psychology has been shaped by in</w:instrText>
      </w:r>
      <w:r>
        <w:rPr>
          <w:rFonts w:ascii="Times New Roman" w:hAnsi="Times New Roman" w:cs="Times New Roman"/>
          <w:sz w:val="24"/>
          <w:szCs w:val="24"/>
        </w:rPr>
        <w:instrText xml:space="preserve">ter-group competition to acquire and protect reproductive resources. In this context, sex-specific selective pressures would have favored cooperation with the members of one’s group in combination with hostility towards outsiders. We investigate the role o</w:instrText>
      </w:r>
      <w:r>
        <w:rPr>
          <w:rFonts w:ascii="Times New Roman" w:hAnsi="Times New Roman" w:cs="Times New Roman"/>
          <w:sz w:val="24"/>
          <w:szCs w:val="24"/>
        </w:rPr>
        <w:instrText xml:space="preserve">f developmental testosterone, as measured indirectly through static markers of prenatal testosterone (2D:4D digit ratio) and pubertal testosterone (body musculature and facial masculinity), on both cooperation and aggressive behavior in the context of inte</w:instrText>
      </w:r>
      <w:r>
        <w:rPr>
          <w:rFonts w:ascii="Times New Roman" w:hAnsi="Times New Roman" w:cs="Times New Roman"/>
          <w:sz w:val="24"/>
          <w:szCs w:val="24"/>
        </w:rPr>
        <w:instrText xml:space="preserve">rgroup conflict among men. Supporting the MWH, our results show that the intergroup conflict scenario promotes cooperation within group members and aggression toward outgroup members. Regarding the hormonal underpinnings of this phenomenon, we find that bo</w:instrText>
      </w:r>
      <w:r>
        <w:rPr>
          <w:rFonts w:ascii="Times New Roman" w:hAnsi="Times New Roman" w:cs="Times New Roman"/>
          <w:sz w:val="24"/>
          <w:szCs w:val="24"/>
        </w:rPr>
        <w:instrText xml:space="preserve">dy musculature is positively associated with aggression and cooperation, but only for cooperation when context (inter-group competition) is taken into account. Finally, we did not find evidence that the formidability of the group affected individual rates </w:instrText>
      </w:r>
      <w:r>
        <w:rPr>
          <w:rFonts w:ascii="Times New Roman" w:hAnsi="Times New Roman" w:cs="Times New Roman"/>
          <w:sz w:val="24"/>
          <w:szCs w:val="24"/>
        </w:rPr>
        <w:instrText xml:space="preserve">of aggression or cooperation, controlling for individual characteristics.","container-title":"Scientific Reports","DOI":"10.1038/s41598-019-57259-0","ISSN":"2045-2322","issue":"1","journalAbbreviation":"Sci Rep","language":"en","page":"375","source":"DOI.o</w:instrText>
      </w:r>
      <w:r>
        <w:rPr>
          <w:rFonts w:ascii="Times New Roman" w:hAnsi="Times New Roman" w:cs="Times New Roman"/>
          <w:sz w:val="24"/>
          <w:szCs w:val="24"/>
        </w:rPr>
        <w:instrText xml:space="preserve">rg (Crossref)","title":"The Male Warrior Hypothesis: Testosterone-related Cooperation and Aggression in the Context of Intergroup Conflict","title-short":"The Male Warrior Hypothesis","URL":"https://www.nature.com/articles/s41598-019-57259-0","volume":"10"</w:instrText>
      </w:r>
      <w:r>
        <w:rPr>
          <w:rFonts w:ascii="Times New Roman" w:hAnsi="Times New Roman" w:cs="Times New Roman"/>
          <w:sz w:val="24"/>
          <w:szCs w:val="24"/>
        </w:rPr>
        <w:instrText xml:space="preserve">,"author":[{"family":"Muñoz-Reyes","given":"J. A."},{"family":"Polo","given":"P."},{"family":"Valenzuela","given":"N."},{"family":"Pavez","given":"P."},{"family":"Ramírez-Herrera","given":"O."},{"family":"Figueroa","given":"O."},{"family":"Rodriguez-Sicker</w:instrText>
      </w:r>
      <w:r>
        <w:rPr>
          <w:rFonts w:ascii="Times New Roman" w:hAnsi="Times New Roman" w:cs="Times New Roman"/>
          <w:sz w:val="24"/>
          <w:szCs w:val="24"/>
        </w:rPr>
        <w:instrText xml:space="preserve">t","given":"C."},{"family":"Díaz","given":"D."},{"family":"Pita","given":"M."}],"accessed":{"date-parts":[["2024",8,20]]},"issued":{"date-parts":[["2020",1,15]]}}}],"schema":"https://github.com/citation-style-language/schema/raw/master/csl-citation.json"}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(Borras-Guevara et al., 2017; Lyons &amp; Simeonov, 2016; Muñoz-Reyes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el</w:t>
      </w:r>
      <w:r>
        <w:rPr>
          <w:rFonts w:ascii="Times New Roman" w:hAnsi="Times New Roman" w:cs="Times New Roman"/>
          <w:sz w:val="24"/>
          <w:szCs w:val="24"/>
        </w:rPr>
        <w:t xml:space="preserve"> </w:t>
      </w:r>
      <w:r>
        <w:rPr>
          <w:rFonts w:ascii="Times New Roman" w:hAnsi="Times New Roman" w:cs="Times New Roman"/>
          <w:sz w:val="24"/>
          <w:szCs w:val="24"/>
        </w:rPr>
        <w:t xml:space="preserve">abandono </w:t>
      </w:r>
      <w:r>
        <w:rPr>
          <w:rFonts w:ascii="Times New Roman" w:hAnsi="Times New Roman" w:cs="Times New Roman"/>
          <w:sz w:val="24"/>
          <w:szCs w:val="24"/>
        </w:rPr>
        <w:t xml:space="preserve">o</w:t>
      </w:r>
      <w:r>
        <w:rPr>
          <w:rFonts w:ascii="Times New Roman" w:hAnsi="Times New Roman" w:cs="Times New Roman"/>
          <w:sz w:val="24"/>
          <w:szCs w:val="24"/>
        </w:rPr>
        <w:t xml:space="preserve"> </w:t>
      </w:r>
      <w:r>
        <w:rPr>
          <w:rFonts w:ascii="Times New Roman" w:hAnsi="Times New Roman" w:cs="Times New Roman"/>
          <w:sz w:val="24"/>
          <w:szCs w:val="24"/>
        </w:rPr>
        <w:t xml:space="preserve">la </w:t>
      </w:r>
      <w:r>
        <w:rPr>
          <w:rFonts w:ascii="Times New Roman" w:hAnsi="Times New Roman" w:cs="Times New Roman"/>
          <w:sz w:val="24"/>
          <w:szCs w:val="24"/>
        </w:rPr>
        <w:t xml:space="preserve">infidelidad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{"citationID":"6U0WhPLb","properties":{"formattedCitation":"(Rhodes et\\uc0\\u160{}al., 2013)","plainCitation":"(Rhodes et al., 2013)","noteIndex":0},"citationItems":[{"id":3907,"uris":["http://zotero.</w:instrText>
      </w:r>
      <w:r>
        <w:rPr>
          <w:rFonts w:ascii="Times New Roman" w:hAnsi="Times New Roman" w:cs="Times New Roman"/>
          <w:sz w:val="24"/>
          <w:szCs w:val="24"/>
        </w:rPr>
        <w:instrText xml:space="preserve">org/users/7389460/items/NAEEZEGQ"],"itemData":{"id":3907,"type":"article-journal","abstract":"We routinely form impressions of people from their faces, and these impressions sometimes contain a kernel of truth. Impressions of trustworthiness are central to</w:instrText>
      </w:r>
      <w:r>
        <w:rPr>
          <w:rFonts w:ascii="Times New Roman" w:hAnsi="Times New Roman" w:cs="Times New Roman"/>
          <w:sz w:val="24"/>
          <w:szCs w:val="24"/>
        </w:rPr>
        <w:instrText xml:space="preserve"> interpersonal relationships, but their accuracy remains contentious. Here, we investigated whether sexual trustworthiness (faithfulness) can be accurately judged from opposite-sex strangers' faces. Women's ratings of men's unfaithfulness showed small–mode</w:instrText>
      </w:r>
      <w:r>
        <w:rPr>
          <w:rFonts w:ascii="Times New Roman" w:hAnsi="Times New Roman" w:cs="Times New Roman"/>
          <w:sz w:val="24"/>
          <w:szCs w:val="24"/>
        </w:rPr>
        <w:instrText xml:space="preserve">rate correlations with men's past unfaithfulness (cheating, poaching). Women used masculinity as a valid cue to unfaithfulness. Men's unfaithfulness ratings showed small, non-significant correlations with unfaithfulness, although formal tests for sex diffe</w:instrText>
      </w:r>
      <w:r>
        <w:rPr>
          <w:rFonts w:ascii="Times New Roman" w:hAnsi="Times New Roman" w:cs="Times New Roman"/>
          <w:sz w:val="24"/>
          <w:szCs w:val="24"/>
        </w:rPr>
        <w:instrText xml:space="preserve">rences yielded equivocal results. Women were less likely than men to erroneously classify unfaithful individuals as faithful. We conclude that impressions of sexual faithfulness from faces have a kernel of truth, at least for women, and that they may help </w:instrText>
      </w:r>
      <w:r>
        <w:rPr>
          <w:rFonts w:ascii="Times New Roman" w:hAnsi="Times New Roman" w:cs="Times New Roman"/>
          <w:sz w:val="24"/>
          <w:szCs w:val="24"/>
        </w:rPr>
        <w:instrText xml:space="preserve">people assess the quality of potential mates about whom they have minimal behavioural information.","container-title":"Biology Letters","DOI":"10.1098/rsbl.2012.0908","ISSN":"1744-9561, 1744-957X","issue":"1","journalAbbreviation":"Biol. Lett.","language":</w:instrText>
      </w:r>
      <w:r>
        <w:rPr>
          <w:rFonts w:ascii="Times New Roman" w:hAnsi="Times New Roman" w:cs="Times New Roman"/>
          <w:sz w:val="24"/>
          <w:szCs w:val="24"/>
        </w:rPr>
        <w:instrText xml:space="preserve">"en","page":"20120908","source":"DOI.org (Crossref)","title":"Women can judge sexual unfaithfulness from unfamiliar men's faces","URL":"https://royalsocietypublishing.org/doi/10.1098/rsbl.2012.0908","volume":"9","author":[{"family":"Rhodes","given":"Gillia</w:instrText>
      </w:r>
      <w:r>
        <w:rPr>
          <w:rFonts w:ascii="Times New Roman" w:hAnsi="Times New Roman" w:cs="Times New Roman"/>
          <w:sz w:val="24"/>
          <w:szCs w:val="24"/>
        </w:rPr>
        <w:instrText xml:space="preserve">n"},{"family":"Morley","given":"Grace"},{"family":"Simmons","given":"Leigh W."}],"accessed":{"date-parts":[["2024",9,3]]},"issued":{"date-parts":[["2013",2,23]]}}}],"schema":"https://github.com/citation-style-language/schema/raw/master/csl-citation.json"}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(Rhodes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Adicionalmente</w:t>
      </w:r>
      <w:r>
        <w:rPr>
          <w:rFonts w:ascii="Times New Roman" w:hAnsi="Times New Roman" w:cs="Times New Roman"/>
          <w:sz w:val="24"/>
          <w:szCs w:val="24"/>
        </w:rPr>
        <w:t xml:space="preserve">, </w:t>
      </w:r>
      <w:r>
        <w:rPr>
          <w:rFonts w:ascii="Times New Roman" w:hAnsi="Times New Roman" w:cs="Times New Roman"/>
          <w:sz w:val="24"/>
          <w:szCs w:val="24"/>
        </w:rPr>
        <w:t xml:space="preserve">la alta masculinidad podría ser menos deseable </w:t>
      </w:r>
      <w:r>
        <w:rPr>
          <w:rFonts w:ascii="Times New Roman" w:hAnsi="Times New Roman" w:cs="Times New Roman"/>
          <w:sz w:val="24"/>
          <w:szCs w:val="24"/>
        </w:rPr>
        <w:t xml:space="preserve">en contextos donde se valora más la cooperación y la estabilidad por encima de la competitividad, la fuerza o el liderazgo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{"citationID":"sMmwHqtb","properties":{"formattedCitation":"(Rostovtseva et\\uc0\\u160{}al., 2022; Stirrat &amp; Perrett, 2010)","plainCitation":"(Rostovtseva et al., 2022; S</w:instrText>
      </w:r>
      <w:r>
        <w:rPr>
          <w:rFonts w:ascii="Times New Roman" w:hAnsi="Times New Roman" w:cs="Times New Roman"/>
          <w:sz w:val="24"/>
          <w:szCs w:val="24"/>
        </w:rPr>
        <w:instrText xml:space="preserve">tirrat &amp; Perrett, 2010)","noteIndex":0},"citationItems":[{"id":3879,"uris":["http://zotero.org/users/7389460/items/NBRR4A7R"],"itemData":{"id":3879,"type":"article-journal","abstract":"The aim of the present study was to investigate whether neutral faces o</w:instrText>
      </w:r>
      <w:r>
        <w:rPr>
          <w:rFonts w:ascii="Times New Roman" w:hAnsi="Times New Roman" w:cs="Times New Roman"/>
          <w:sz w:val="24"/>
          <w:szCs w:val="24"/>
        </w:rPr>
        <w:instrText xml:space="preserve">f individuals with different propensities for leadership may convey information about their personal qualities, and are there impacts of sex, population and social environment on the facial perception. This study is based on a previous experiment (Rostovts</w:instrText>
      </w:r>
      <w:r>
        <w:rPr>
          <w:rFonts w:ascii="Times New Roman" w:hAnsi="Times New Roman" w:cs="Times New Roman"/>
          <w:sz w:val="24"/>
          <w:szCs w:val="24"/>
        </w:rPr>
        <w:instrText xml:space="preserve">eva et al., 2022), where emergent leadership in the context of male group cooperation was investigated in Buryats (Mongolian population of Siberia). In the previous study three behavioural types of participants were revealed: non-leaders, prosocial leaders</w:instrText>
      </w:r>
      <w:r>
        <w:rPr>
          <w:rFonts w:ascii="Times New Roman" w:hAnsi="Times New Roman" w:cs="Times New Roman"/>
          <w:sz w:val="24"/>
          <w:szCs w:val="24"/>
        </w:rPr>
        <w:instrText xml:space="preserve"> and leaders-cheaters, each having a set of distinguishing personality, communicative, and cooperative features. In the current study, three composite portraits representing different leadership qualities of Buryat men from the prior experiment were create</w:instrText>
      </w:r>
      <w:r>
        <w:rPr>
          <w:rFonts w:ascii="Times New Roman" w:hAnsi="Times New Roman" w:cs="Times New Roman"/>
          <w:sz w:val="24"/>
          <w:szCs w:val="24"/>
        </w:rPr>
        <w:instrText xml:space="preserve">d. The composites were then scored on a number of traits by male and female Russian and Buryat independent raters (N = 435). The results revealed that ratings on masculinity, physical strength, dominance, competitiveness, and perceived leadership were posi</w:instrText>
      </w:r>
      <w:r>
        <w:rPr>
          <w:rFonts w:ascii="Times New Roman" w:hAnsi="Times New Roman" w:cs="Times New Roman"/>
          <w:sz w:val="24"/>
          <w:szCs w:val="24"/>
        </w:rPr>
        <w:instrText xml:space="preserve">tively correlated, while perceived trustworthiness was negatively associated with these traits. However, the composite portraits of actual leaders generally were scored as more trustworthy, masculine, and physically strong, with the prosocial leaders’ port</w:instrText>
      </w:r>
      <w:r>
        <w:rPr>
          <w:rFonts w:ascii="Times New Roman" w:hAnsi="Times New Roman" w:cs="Times New Roman"/>
          <w:sz w:val="24"/>
          <w:szCs w:val="24"/>
        </w:rPr>
        <w:instrText xml:space="preserve">rait being perceived as healthier than others. Surprisingly, the composite of leaders-cheaters was scored as the most trustworthy and generous, and the least competitive than others. No signiﬁcant effects of raters’ sex, origin, or degree of familiarity wi</w:instrText>
      </w:r>
      <w:r>
        <w:rPr>
          <w:rFonts w:ascii="Times New Roman" w:hAnsi="Times New Roman" w:cs="Times New Roman"/>
          <w:sz w:val="24"/>
          <w:szCs w:val="24"/>
        </w:rPr>
        <w:instrText xml:space="preserve">th Mongolian appearance were revealed. We conclude that static facial morphology contributes to appearing trustworthy, which may allow exploitation of others.","container-title":"Evolutionary Psychology","DOI":"10.1177/14747049221081733","ISSN":"1474-7049,</w:instrText>
      </w:r>
      <w:r>
        <w:rPr>
          <w:rFonts w:ascii="Times New Roman" w:hAnsi="Times New Roman" w:cs="Times New Roman"/>
          <w:sz w:val="24"/>
          <w:szCs w:val="24"/>
        </w:rPr>
        <w:instrText xml:space="preserve"> 1474-7049","issue":"1","journalAbbreviation":"Evol Psychol","language":"en","page":"147470492210817","source":"DOI.org (Crossref)","title":"Perception of Emergent Leaders’ Faces and Evolution of Social Cheating: Cross-Cultural Experiments","title-short":"</w:instrText>
      </w:r>
      <w:r>
        <w:rPr>
          <w:rFonts w:ascii="Times New Roman" w:hAnsi="Times New Roman" w:cs="Times New Roman"/>
          <w:sz w:val="24"/>
          <w:szCs w:val="24"/>
        </w:rPr>
        <w:instrText xml:space="preserve">Perception of Emergent Leaders’ Faces and Evolution of Social Cheating","URL":"http://journals.sagepub.com/doi/10.1177/14747049221081733","volume":"20","author":[{"family":"Rostovtseva","given":"Victoria V."},{"family":"Mezentseva","given":"Anna A."},{"fam</w:instrText>
      </w:r>
      <w:r>
        <w:rPr>
          <w:rFonts w:ascii="Times New Roman" w:hAnsi="Times New Roman" w:cs="Times New Roman"/>
          <w:sz w:val="24"/>
          <w:szCs w:val="24"/>
        </w:rPr>
        <w:instrText xml:space="preserve">ily":"Butovskaya","given":"Marina L."}],"accessed":{"date-parts":[["2024",8,20]]},"issued":{"date-parts":[["2022",1]]}}},{"id":3874,"uris":["http://zotero.org/users/7389460/items/NJG3EP2M"],"itemData":{"id":3874,"type":"article-journal","abstract":"Decisio</w:instrText>
      </w:r>
      <w:r>
        <w:rPr>
          <w:rFonts w:ascii="Times New Roman" w:hAnsi="Times New Roman" w:cs="Times New Roman"/>
          <w:sz w:val="24"/>
          <w:szCs w:val="24"/>
        </w:rPr>
        <w:instrText xml:space="preserve">ns about whom to trust are biased by stable facial traits such as attractiveness, similarity to kin, and perceived trustworthiness. Research addressing the validity of facial trustworthiness or its basis in facial features is scarce, and the results have b</w:instrText>
      </w:r>
      <w:r>
        <w:rPr>
          <w:rFonts w:ascii="Times New Roman" w:hAnsi="Times New Roman" w:cs="Times New Roman"/>
          <w:sz w:val="24"/>
          <w:szCs w:val="24"/>
        </w:rPr>
        <w:instrText xml:space="preserve">een inconsistent.We measured male trustworthiness operationally in trust games in which participants had options to collaborate for mutual financial gain or to exploit for greater personal gain.We also measured facial (bizygomatic) width (scaled for face h</w:instrText>
      </w:r>
      <w:r>
        <w:rPr>
          <w:rFonts w:ascii="Times New Roman" w:hAnsi="Times New Roman" w:cs="Times New Roman"/>
          <w:sz w:val="24"/>
          <w:szCs w:val="24"/>
        </w:rPr>
        <w:instrText xml:space="preserve">eight) because this is a sexually dimorphic, testosterone-linked trait predictive of male aggression.We found that men with greater facial width were more likely to exploit the trust of others and that other players were less likely to trust male counterpa</w:instrText>
      </w:r>
      <w:r>
        <w:rPr>
          <w:rFonts w:ascii="Times New Roman" w:hAnsi="Times New Roman" w:cs="Times New Roman"/>
          <w:sz w:val="24"/>
          <w:szCs w:val="24"/>
        </w:rPr>
        <w:instrText xml:space="preserve">rts with wide rather than narrow faces (independent of their attractiveness). Moreover, manipulating this facial-width ratio with computer graphics controlled attributions of trustworthiness, particularly for subordinate female evaluators.","container-titl</w:instrText>
      </w:r>
      <w:r>
        <w:rPr>
          <w:rFonts w:ascii="Times New Roman" w:hAnsi="Times New Roman" w:cs="Times New Roman"/>
          <w:sz w:val="24"/>
          <w:szCs w:val="24"/>
        </w:rPr>
        <w:instrText xml:space="preserve">e":"Psychological Science","DOI":"10.1177/0956797610362647","ISSN":"0956-7976, 1467-9280","issue":"3","journalAbbreviation":"Psychol Sci","language":"en","license":"http://journals.sagepub.com/page/policies/text-and-data-mining-license","page":"349-354","s</w:instrText>
      </w:r>
      <w:r>
        <w:rPr>
          <w:rFonts w:ascii="Times New Roman" w:hAnsi="Times New Roman" w:cs="Times New Roman"/>
          <w:sz w:val="24"/>
          <w:szCs w:val="24"/>
        </w:rPr>
        <w:instrText xml:space="preserve">ource":"DOI.org (Crossref)","title":"Valid Facial Cues to Cooperation and Trust: Male Facial Width and Trustworthiness","title-short":"Valid Facial Cues to Cooperation and Trust","URL":"http://journals.sagepub.com/doi/10.1177/0956797610362647","volume":"21</w:instrText>
      </w:r>
      <w:r>
        <w:rPr>
          <w:rFonts w:ascii="Times New Roman" w:hAnsi="Times New Roman" w:cs="Times New Roman"/>
          <w:sz w:val="24"/>
          <w:szCs w:val="24"/>
        </w:rPr>
        <w:instrText xml:space="preserve">","author":[{"family":"Stirrat","given":"M."},{"family":"Perrett","given":"D.I."}],"accessed":{"date-parts":[["2024",8,20]]},"issued":{"date-parts":[["2010",3]]}}}],"schema":"https://github.com/citation-style-language/schema/raw/master/csl-citation.json"}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(Rostovtseva et al., 2022; Stirrat &amp; Perrett,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Aunque se ha promovido que la masculinidad del rostro es un indicador fiable de atractivo facial reforzado por la selección sexual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{"citationID":"nLxTybV3","properties":{"formattedCitation":"(Gangestad, 2003; Grammer &amp; Thornhill, 1994; Niu &amp; Zheng, 2020)","plainCitation":"(Gangestad, 2003; Grammer &amp; Thornhill, 1994; Niu &amp; Zheng, 2020)","noteIn</w:instrText>
      </w:r>
      <w:r>
        <w:rPr>
          <w:rFonts w:ascii="Times New Roman" w:hAnsi="Times New Roman" w:cs="Times New Roman"/>
          <w:sz w:val="24"/>
          <w:szCs w:val="24"/>
        </w:rPr>
        <w:instrText xml:space="preserve">dex":0},"citationItems":[{"id":1484,"uris":["http://zotero.org/users/7389460/items/6KY6KJXV"],"itemData":{"id":1484,"type":"article-journal","container-title":"Evolution and Human Behavior","DOI":"10.1016/S1090-5138(03)00017-5","ISSN":"10905138","issue":"4</w:instrText>
      </w:r>
      <w:r>
        <w:rPr>
          <w:rFonts w:ascii="Times New Roman" w:hAnsi="Times New Roman" w:cs="Times New Roman"/>
          <w:sz w:val="24"/>
          <w:szCs w:val="24"/>
        </w:rPr>
        <w:instrText xml:space="preserve">","page":"231-241","title":"Facial masculinity and fluctuating asymmetry","volume":"24","author":[{"family":"Gangestad","given":"Steven W"}],"issued":{"date-parts":[["2003",7]]}}},{"id":1055,"uris":["http://zotero.org/users/7389460/items/SEJVBJSR"],"itemDa</w:instrText>
      </w:r>
      <w:r>
        <w:rPr>
          <w:rFonts w:ascii="Times New Roman" w:hAnsi="Times New Roman" w:cs="Times New Roman"/>
          <w:sz w:val="24"/>
          <w:szCs w:val="24"/>
        </w:rPr>
        <w:instrText xml:space="preserve">ta":{"id":1055,"type":"article-journal","abstract":"We hypothesized from the parasite theory of sexual selection that men (Home sapiens) would prefer averageness and symmetry in women's faces, that women would prefer averageness and symmetry in men's faces</w:instrText>
      </w:r>
      <w:r>
        <w:rPr>
          <w:rFonts w:ascii="Times New Roman" w:hAnsi="Times New Roman" w:cs="Times New Roman"/>
          <w:sz w:val="24"/>
          <w:szCs w:val="24"/>
        </w:rPr>
        <w:instrText xml:space="preserve">, and that women would prefer largeness (not averageness) of the secondary sexual traits of men's faces. We generated computer images of men's and women's faces and of composites of the faces of each sex, and then had men and women rate opposite-sex faces </w:instrText>
      </w:r>
      <w:r>
        <w:rPr>
          <w:rFonts w:ascii="Times New Roman" w:hAnsi="Times New Roman" w:cs="Times New Roman"/>
          <w:sz w:val="24"/>
          <w:szCs w:val="24"/>
        </w:rPr>
        <w:instrText xml:space="preserve">for 4 variables (attractive, dominant, sexy, and healthy). Symmetry, averageness, and the sizes of facial features were measured on the computerized faces. The hypotheses were supported, with the exception of the hypothesized effects of averageness of fema</w:instrText>
      </w:r>
      <w:r>
        <w:rPr>
          <w:rFonts w:ascii="Times New Roman" w:hAnsi="Times New Roman" w:cs="Times New Roman"/>
          <w:sz w:val="24"/>
          <w:szCs w:val="24"/>
        </w:rPr>
        <w:instrText xml:space="preserve">le and male faces on attractiveness ratings. This is the first study to show that facial symmetry has a positive influence on facial attractiveness ratings.","container-title":"Journal of Comparative Psychology","DOI":"10.1037/0735-7036.108.3.233","ISSN":"</w:instrText>
      </w:r>
      <w:r>
        <w:rPr>
          <w:rFonts w:ascii="Times New Roman" w:hAnsi="Times New Roman" w:cs="Times New Roman"/>
          <w:sz w:val="24"/>
          <w:szCs w:val="24"/>
        </w:rPr>
        <w:instrText xml:space="preserve">0735-7036","issue":"3","note":"PMID: 7924253\nISBN: 0735-7036","page":"233-242","title":"Human (Homo sapiens) facial attractiveness and sexual selection: The role of symmetry and averageness","volume":"108","author":[{"family":"Grammer","given":"Karl"},{"f</w:instrText>
      </w:r>
      <w:r>
        <w:rPr>
          <w:rFonts w:ascii="Times New Roman" w:hAnsi="Times New Roman" w:cs="Times New Roman"/>
          <w:sz w:val="24"/>
          <w:szCs w:val="24"/>
        </w:rPr>
        <w:instrText xml:space="preserve">amily":"Thornhill","given":"Randy"}],"issued":{"date-parts":[["1994"]]}},"label":"page"},{"id":3903,"uris":["http://zotero.org/users/7389460/items/N24B63LI"],"itemData":{"id":3903,"type":"article-journal","abstract":"According to life history theory, indiv</w:instrText>
      </w:r>
      <w:r>
        <w:rPr>
          <w:rFonts w:ascii="Times New Roman" w:hAnsi="Times New Roman" w:cs="Times New Roman"/>
          <w:sz w:val="24"/>
          <w:szCs w:val="24"/>
        </w:rPr>
        <w:instrText xml:space="preserve">iduals face a fundamental trade-oﬀ between mating and parenting eﬀort in terms of reproductive strategies. Partner selection is instrumental for the implementation of reproductive strategies. Male masculine facial features serve as honest cues of good mate</w:instrText>
      </w:r>
      <w:r>
        <w:rPr>
          <w:rFonts w:ascii="Times New Roman" w:hAnsi="Times New Roman" w:cs="Times New Roman"/>
          <w:sz w:val="24"/>
          <w:szCs w:val="24"/>
        </w:rPr>
        <w:instrText xml:space="preserve"> quality while feminine facial features serve as cues of good investment in oﬀspring. To further investigate the inﬂuence of reproductive strategies on women's preference for male facial masculinity, we recruited 223 women to select the most attractive fac</w:instrText>
      </w:r>
      <w:r>
        <w:rPr>
          <w:rFonts w:ascii="Times New Roman" w:hAnsi="Times New Roman" w:cs="Times New Roman"/>
          <w:sz w:val="24"/>
          <w:szCs w:val="24"/>
        </w:rPr>
        <w:instrText xml:space="preserve">e out of two sexually dimorphic male faces and applied age at menarche, sexual debut, and mating and parenting eﬀort as indicators of reproductive and mating strategies on the Internet. The results showed that early age at menarche and mating eﬀort were si</w:instrText>
      </w:r>
      <w:r>
        <w:rPr>
          <w:rFonts w:ascii="Times New Roman" w:hAnsi="Times New Roman" w:cs="Times New Roman"/>
          <w:sz w:val="24"/>
          <w:szCs w:val="24"/>
        </w:rPr>
        <w:instrText xml:space="preserve">gniﬁcantly positively associated with women's preference for masculine faces. However, there were no associations between age at sexual debut, or parenting eﬀort and women's preference for male masculine faces. These ﬁndings might indicate that reproductiv</w:instrText>
      </w:r>
      <w:r>
        <w:rPr>
          <w:rFonts w:ascii="Times New Roman" w:hAnsi="Times New Roman" w:cs="Times New Roman"/>
          <w:sz w:val="24"/>
          <w:szCs w:val="24"/>
        </w:rPr>
        <w:instrText xml:space="preserve">e and mating strategies are reliable indicators of women's preference for masculine male faces.","container-title":"Personality and Individual Differences","DOI":"10.1016/j.paid.2020.110202","ISSN":"01918869","journalAbbreviation":"Personality and Individu</w:instrText>
      </w:r>
      <w:r>
        <w:rPr>
          <w:rFonts w:ascii="Times New Roman" w:hAnsi="Times New Roman" w:cs="Times New Roman"/>
          <w:sz w:val="24"/>
          <w:szCs w:val="24"/>
        </w:rPr>
        <w:instrText xml:space="preserve">al Differences","language":"en","page":"110202","source":"DOI.org (Crossref)","title":"Reproductive strategies may predict women's preferences for male facial masculinity","URL":"https://linkinghub.elsevier.com/retrieve/pii/S0191886920303913","volume":"166</w:instrText>
      </w:r>
      <w:r>
        <w:rPr>
          <w:rFonts w:ascii="Times New Roman" w:hAnsi="Times New Roman" w:cs="Times New Roman"/>
          <w:sz w:val="24"/>
          <w:szCs w:val="24"/>
        </w:rPr>
        <w:instrText xml:space="preserve">","author":[{"family":"Niu","given":"Caoyuan"},{"family":"Zheng","given":"Lijun"}],"accessed":{"date-parts":[["2024",9,3]]},"issued":{"date-parts":[["2020",11]]}}}],"schema":"https://github.com/citation-style-language/schema/raw/master/csl-citation.json"}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(Gangestad, 2003; Grammer &amp; Thornhill, 1994; Niu &amp; Zheng, 2020)</w:t>
      </w:r>
      <w:r>
        <w:rPr>
          <w:rFonts w:ascii="Times New Roman" w:hAnsi="Times New Roman" w:cs="Times New Roman"/>
          <w:sz w:val="24"/>
          <w:szCs w:val="24"/>
        </w:rPr>
        <w:fldChar w:fldCharType="end"/>
      </w:r>
      <w:r>
        <w:rPr>
          <w:rFonts w:ascii="Times New Roman" w:hAnsi="Times New Roman" w:cs="Times New Roman"/>
          <w:sz w:val="24"/>
          <w:szCs w:val="24"/>
        </w:rPr>
        <w:t xml:space="preserve">, cada vez se suma más evidencia contradictoria sobre la capacidad del dimorfismo sexual para explicar la percepción de atractivo en la elección de pareja en humanos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{"citationID":"Cl7ERx9Y","properties":{"formattedCitation":"(Jones et\\uc0\\u160{}al., 2021; Kleisner et\\uc0\\u160{</w:instrText>
      </w:r>
      <w:r>
        <w:rPr>
          <w:rFonts w:ascii="Times New Roman" w:hAnsi="Times New Roman" w:cs="Times New Roman"/>
          <w:sz w:val="24"/>
          <w:szCs w:val="24"/>
        </w:rPr>
        <w:instrText xml:space="preserve">}al., 2021, 2024; Pokorn\\uc0\\u253{} et\\uc0\\u160{}al., 2024; Said &amp; Todorov, 2011)","plainCitation":"(Jones et al., 2021; Kleisner et al., 2021, 2024; Pokorný et al., 2024; Said &amp; Todorov, 2011)","noteIndex":0},"citationItems":[{"id":3867,"uris":["http:</w:instrText>
      </w:r>
      <w:r>
        <w:rPr>
          <w:rFonts w:ascii="Times New Roman" w:hAnsi="Times New Roman" w:cs="Times New Roman"/>
          <w:sz w:val="24"/>
          <w:szCs w:val="24"/>
        </w:rPr>
        <w:instrText xml:space="preserve">//zotero.org/users/7389460/items/HWS8UEKR"],"itemData":{"id":3867,"type":"article-journal","container-title":"Trends in Cognitive Sciences","DOI":"10.1016/j.tics.2021.09.003","ISSN":"13646613","issue":"12","journalAbbreviation":"Trends in Cognitive Science</w:instrText>
      </w:r>
      <w:r>
        <w:rPr>
          <w:rFonts w:ascii="Times New Roman" w:hAnsi="Times New Roman" w:cs="Times New Roman"/>
          <w:sz w:val="24"/>
          <w:szCs w:val="24"/>
        </w:rPr>
        <w:instrText xml:space="preserve">s","language":"en","page":"1018-1020","source":"DOI.org (Crossref)","title":"Does facial attractiveness really signal immunocompetence?","URL":"https://linkinghub.elsevier.com/retrieve/pii/S1364661321002308","volume":"25","author":[{"family":"Jones","given</w:instrText>
      </w:r>
      <w:r>
        <w:rPr>
          <w:rFonts w:ascii="Times New Roman" w:hAnsi="Times New Roman" w:cs="Times New Roman"/>
          <w:sz w:val="24"/>
          <w:szCs w:val="24"/>
        </w:rPr>
        <w:instrText xml:space="preserve">":"Benedict C."},{"family":"Holzleitner","given":"Iris J."},{"family":"Shiramizu","given":"Victor"}],"accessed":{"date-parts":[["2024",8,20]]},"issued":{"date-parts":[["2021",12]]}}},{"id":3863,"uris":["http://zotero.org/users/7389460/items/BA4ZVD3C"],"ite</w:instrText>
      </w:r>
      <w:r>
        <w:rPr>
          <w:rFonts w:ascii="Times New Roman" w:hAnsi="Times New Roman" w:cs="Times New Roman"/>
          <w:sz w:val="24"/>
          <w:szCs w:val="24"/>
        </w:rPr>
        <w:instrText xml:space="preserve">mData":{"id":3863,"type":"article-journal","abstract":"Abstract\n            Sexual selection, including mate choice and intrasexual competition, is responsible for the evolution of some of the most elaborated and sexually dimorphic traits in animals. Alth</w:instrText>
      </w:r>
      <w:r>
        <w:rPr>
          <w:rFonts w:ascii="Times New Roman" w:hAnsi="Times New Roman" w:cs="Times New Roman"/>
          <w:sz w:val="24"/>
          <w:szCs w:val="24"/>
        </w:rPr>
        <w:instrText xml:space="preserve">ough there is sexual dimorphism in the shape of human faces, it is not clear whether this is similarly due to mate choice, or whether mate choice affects only part of the facial shape difference between men and women. Here we explore these questions by inv</w:instrText>
      </w:r>
      <w:r>
        <w:rPr>
          <w:rFonts w:ascii="Times New Roman" w:hAnsi="Times New Roman" w:cs="Times New Roman"/>
          <w:sz w:val="24"/>
          <w:szCs w:val="24"/>
        </w:rPr>
        <w:instrText xml:space="preserve">estigating patterns of both facial shape and facial preference across a diverse set of human populations. We find evidence that human populations vary substantially and unexpectedly in both the magnitude and direction of facial sexually dimorphic traits. I</w:instrText>
      </w:r>
      <w:r>
        <w:rPr>
          <w:rFonts w:ascii="Times New Roman" w:hAnsi="Times New Roman" w:cs="Times New Roman"/>
          <w:sz w:val="24"/>
          <w:szCs w:val="24"/>
        </w:rPr>
        <w:instrText xml:space="preserve">n particular, European and South American populations display larger levels of facial sexual dimorphism than African populations. Neither cross-cultural differences in facial shape variation, sex differences in body height, nor differing preferences for fa</w:instrText>
      </w:r>
      <w:r>
        <w:rPr>
          <w:rFonts w:ascii="Times New Roman" w:hAnsi="Times New Roman" w:cs="Times New Roman"/>
          <w:sz w:val="24"/>
          <w:szCs w:val="24"/>
        </w:rPr>
        <w:instrText xml:space="preserve">cial femininity and masculinity across countries, explain the observed patterns of facial dimorphism. Altogether, the association between sexual shape dimorphism and attractiveness is moderate for women and weak (or absent) for men. Analysis that distingui</w:instrText>
      </w:r>
      <w:r>
        <w:rPr>
          <w:rFonts w:ascii="Times New Roman" w:hAnsi="Times New Roman" w:cs="Times New Roman"/>
          <w:sz w:val="24"/>
          <w:szCs w:val="24"/>
        </w:rPr>
        <w:instrText xml:space="preserve">shes between allometric and non-allometric components reveals that non-allometric facial dimorphism is preferred in women’s faces but not in faces of men. This might be due to different regimes of ongoing sexual selection acting on men, such as stronger in</w:instrText>
      </w:r>
      <w:r>
        <w:rPr>
          <w:rFonts w:ascii="Times New Roman" w:hAnsi="Times New Roman" w:cs="Times New Roman"/>
          <w:sz w:val="24"/>
          <w:szCs w:val="24"/>
        </w:rPr>
        <w:instrText xml:space="preserve">tersexual selection for body height and more intense intrasexual physical competition, compared with women.","container-title":"Scientific Reports","DOI":"10.1038/s41598-021-85402-3","ISSN":"2045-2322","issue":"1","journalAbbreviation":"Sci Rep","language"</w:instrText>
      </w:r>
      <w:r>
        <w:rPr>
          <w:rFonts w:ascii="Times New Roman" w:hAnsi="Times New Roman" w:cs="Times New Roman"/>
          <w:sz w:val="24"/>
          <w:szCs w:val="24"/>
        </w:rPr>
        <w:instrText xml:space="preserve">:"en","page":"5978","source":"DOI.org (Crossref)","title":"How and why patterns of sexual dimorphism in human faces vary across the world","URL":"https://www.nature.com/articles/s41598-021-85402-3","volume":"11","author":[{"family":"Kleisner","given":"Kare</w:instrText>
      </w:r>
      <w:r>
        <w:rPr>
          <w:rFonts w:ascii="Times New Roman" w:hAnsi="Times New Roman" w:cs="Times New Roman"/>
          <w:sz w:val="24"/>
          <w:szCs w:val="24"/>
        </w:rPr>
        <w:instrText xml:space="preserve">l"},{"family":"Tureček","given":"Petr"},{"family":"Roberts","given":"S. Craig"},{"family":"Havlíček","given":"Jan"},{"family":"Valentova","given":"Jaroslava Varella"},{"family":"Akoko","given":"Robert Mbe"},{"family":"Leongómez","given":"Juan David"},{"fam</w:instrText>
      </w:r>
      <w:r>
        <w:rPr>
          <w:rFonts w:ascii="Times New Roman" w:hAnsi="Times New Roman" w:cs="Times New Roman"/>
          <w:sz w:val="24"/>
          <w:szCs w:val="24"/>
        </w:rPr>
        <w:instrText xml:space="preserve">ily":"Apostol","given":"Silviu"},{"family":"Varella","given":"Marco A. C."},{"family":"Saribay","given":"S. Adil"}],"accessed":{"date-parts":[["2024",8,14]]},"issued":{"date-parts":[["2021",3,16]]}}},{"id":3622,"uris":["http://zotero.org/users/7389460/item</w:instrText>
      </w:r>
      <w:r>
        <w:rPr>
          <w:rFonts w:ascii="Times New Roman" w:hAnsi="Times New Roman" w:cs="Times New Roman"/>
          <w:sz w:val="24"/>
          <w:szCs w:val="24"/>
        </w:rPr>
        <w:instrText xml:space="preserve">s/JWZILZ8P"],"itemData":{"id":3622,"type":"article-journal","container-title":"Evolution and Human Behavior","DOI":"10.1016/j.evolhumbehav.2023.10.001","ISSN":"10905138","issue":"1","journalAbbreviation":"Evolution and Human Behavior","language":"en","page</w:instrText>
      </w:r>
      <w:r>
        <w:rPr>
          <w:rFonts w:ascii="Times New Roman" w:hAnsi="Times New Roman" w:cs="Times New Roman"/>
          <w:sz w:val="24"/>
          <w:szCs w:val="24"/>
        </w:rPr>
        <w:instrText xml:space="preserve">":"82-90","source":"DOI.org (Crossref)","title":"Distinctiveness and femininity, rather than symmetry and masculinity, affect facial attractiveness across the world","URL":"https://linkinghub.elsevier.com/retrieve/pii/S1090513823000879","volume":"45","auth</w:instrText>
      </w:r>
      <w:r>
        <w:rPr>
          <w:rFonts w:ascii="Times New Roman" w:hAnsi="Times New Roman" w:cs="Times New Roman"/>
          <w:sz w:val="24"/>
          <w:szCs w:val="24"/>
        </w:rPr>
        <w:instrText xml:space="preserve">or":[{"family":"Kleisner","given":"Karel"},{"family":"Tureček","given":"Petr"},{"family":"Saribay","given":"S. Adil"},{"family":"Pavlovič","given":"Ondřej"},{"family":"Leongómez","given":"Juan David"},{"family":"Roberts","given":"S. Craig"},{"family":"Havl</w:instrText>
      </w:r>
      <w:r>
        <w:rPr>
          <w:rFonts w:ascii="Times New Roman" w:hAnsi="Times New Roman" w:cs="Times New Roman"/>
          <w:sz w:val="24"/>
          <w:szCs w:val="24"/>
        </w:rPr>
        <w:instrText xml:space="preserve">íček","given":"Jan"},{"family":"Valentova","given":"Jaroslava Varella"},{"family":"Apostol","given":"Silviu"},{"family":"Akoko","given":"Robert Mbe"},{"family":"Varella","given":"Marco A.C."}],"accessed":{"date-parts":[["2024",7,12]]},"issued":{"date-parts</w:instrText>
      </w:r>
      <w:r>
        <w:rPr>
          <w:rFonts w:ascii="Times New Roman" w:hAnsi="Times New Roman" w:cs="Times New Roman"/>
          <w:sz w:val="24"/>
          <w:szCs w:val="24"/>
        </w:rPr>
        <w:instrText xml:space="preserve">":[["2024",1]]}}},{"id":3820,"uris":["http://zotero.org/users/7389460/items/JKM7H4YT"],"itemData":{"id":3820,"type":"article-journal","abstract":"Sex-typicality displayed as sexual dimorphism of the human face is a key feature enabling sex recognition. It </w:instrText>
      </w:r>
      <w:r>
        <w:rPr>
          <w:rFonts w:ascii="Times New Roman" w:hAnsi="Times New Roman" w:cs="Times New Roman"/>
          <w:sz w:val="24"/>
          <w:szCs w:val="24"/>
        </w:rPr>
        <w:instrText xml:space="preserve">is also believed to be a cue for perceiving biological quality and it plays an important role in the perception of attractiveness. Sexual dimorphism of human faces has two main components: sexual shape dimorphism of various facial features and sexual color</w:instrText>
      </w:r>
      <w:r>
        <w:rPr>
          <w:rFonts w:ascii="Times New Roman" w:hAnsi="Times New Roman" w:cs="Times New Roman"/>
          <w:sz w:val="24"/>
          <w:szCs w:val="24"/>
        </w:rPr>
        <w:instrText xml:space="preserve"> dimorphism, generally manifested as dimorphism of skin luminance, where men tend to be darker than women. However, very little is known about the mutual relationship of these two facets. We explored the interconnection between the dimorphism of face shape</w:instrText>
      </w:r>
      <w:r>
        <w:rPr>
          <w:rFonts w:ascii="Times New Roman" w:hAnsi="Times New Roman" w:cs="Times New Roman"/>
          <w:sz w:val="24"/>
          <w:szCs w:val="24"/>
        </w:rPr>
        <w:instrText xml:space="preserve"> and dimorphism of face color in three visually distinct populations (Cameroonian, Czech, and Vietnamese). Our results indicated that populations which showed a significant dimorphism in skin luminance (Cameroon, Vietnam) had low levels of sexual shape dim</w:instrText>
      </w:r>
      <w:r>
        <w:rPr>
          <w:rFonts w:ascii="Times New Roman" w:hAnsi="Times New Roman" w:cs="Times New Roman"/>
          <w:sz w:val="24"/>
          <w:szCs w:val="24"/>
        </w:rPr>
        <w:instrText xml:space="preserve">orphism, while a population with higher levels of sexual shape dimorphism (Czech Republic) did not exhibit a significant dimorphism of skin luminance. These findings suggest a possible compensatory mechanism between various domains of sexual dimorphism in </w:instrText>
      </w:r>
      <w:r>
        <w:rPr>
          <w:rFonts w:ascii="Times New Roman" w:hAnsi="Times New Roman" w:cs="Times New Roman"/>
          <w:sz w:val="24"/>
          <w:szCs w:val="24"/>
        </w:rPr>
        <w:instrText xml:space="preserve">populations differing in the levels of shape and color dimorphism.","container-title":"Archives of Sexual Behavior","DOI":"10.1007/s10508-024-02918-1","ISSN":"0004-0002, 1573-2800","journalAbbreviation":"Arch Sex Behav","language":"en","source":"DOI.org (C</w:instrText>
      </w:r>
      <w:r>
        <w:rPr>
          <w:rFonts w:ascii="Times New Roman" w:hAnsi="Times New Roman" w:cs="Times New Roman"/>
          <w:sz w:val="24"/>
          <w:szCs w:val="24"/>
        </w:rPr>
        <w:instrText xml:space="preserve">rossref)","title":"Sexual Dimorphism: The Interrelation of Shape and Color","title-short":"Sexual Dimorphism","URL":"https://link.springer.com/10.1007/s10508-024-02918-1","author":[{"family":"Pokorný","given":"Šimon"},{"family":"Pavlovič","given":"Ondřej"}</w:instrText>
      </w:r>
      <w:r>
        <w:rPr>
          <w:rFonts w:ascii="Times New Roman" w:hAnsi="Times New Roman" w:cs="Times New Roman"/>
          <w:sz w:val="24"/>
          <w:szCs w:val="24"/>
        </w:rPr>
        <w:instrText xml:space="preserve">,{"family":"Kleisner","given":"Karel"}],"accessed":{"date-parts":[["2024",7,31]]},"issued":{"date-parts":[["2024",6,28]]}}},{"id":3883,"uris":["http://zotero.org/users/7389460/items/93E63NGX"],"itemData":{"id":3883,"type":"article-journal","abstract":"Prev</w:instrText>
      </w:r>
      <w:r>
        <w:rPr>
          <w:rFonts w:ascii="Times New Roman" w:hAnsi="Times New Roman" w:cs="Times New Roman"/>
          <w:sz w:val="24"/>
          <w:szCs w:val="24"/>
        </w:rPr>
        <w:instrText xml:space="preserve">ious research has identified facial averageness and sexual dimorphism as important factors in facial attractiveness. The averageness and sexual dimorphism accounts provide important first steps in understanding what makes faces attractive, and should be va</w:instrText>
      </w:r>
      <w:r>
        <w:rPr>
          <w:rFonts w:ascii="Times New Roman" w:hAnsi="Times New Roman" w:cs="Times New Roman"/>
          <w:sz w:val="24"/>
          <w:szCs w:val="24"/>
        </w:rPr>
        <w:instrText xml:space="preserve">lued for their parsimony. However, we show that they explain relatively little of the variance in facial attractiveness, particularly for male faces. As an alternative to these accounts, we built a regression model that defines attractiveness as a function</w:instrText>
      </w:r>
      <w:r>
        <w:rPr>
          <w:rFonts w:ascii="Times New Roman" w:hAnsi="Times New Roman" w:cs="Times New Roman"/>
          <w:sz w:val="24"/>
          <w:szCs w:val="24"/>
        </w:rPr>
        <w:instrText xml:space="preserve"> of a face’s position in a multidimensional face space. The model provides much more predictive power than the averageness and sexual dimorphism accounts and reveals previously unreported components of attractiveness. The model shows that averageness is at</w:instrText>
      </w:r>
      <w:r>
        <w:rPr>
          <w:rFonts w:ascii="Times New Roman" w:hAnsi="Times New Roman" w:cs="Times New Roman"/>
          <w:sz w:val="24"/>
          <w:szCs w:val="24"/>
        </w:rPr>
        <w:instrText xml:space="preserve">tractive in some dimensions but not in others and resolves previous contradictory reports about the effects of sexual dimorphism on the attractiveness of male faces.","DOI":"10.1177/0956797611419169","language":"en","source":"Zotero","title":"A Statistical</w:instrText>
      </w:r>
      <w:r>
        <w:rPr>
          <w:rFonts w:ascii="Times New Roman" w:hAnsi="Times New Roman" w:cs="Times New Roman"/>
          <w:sz w:val="24"/>
          <w:szCs w:val="24"/>
        </w:rPr>
        <w:instrText xml:space="preserve"> Model of Facial Attractiveness","author":[{"family":"Said","given":"Christopher P"},{"family":"Todorov","given":"Alexander"}],"issued":{"date-parts":[["2011"]]}}}],"schema":"https://github.com/citation-style-language/schema/raw/master/csl-citation.json"}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(Jones et al., 2021; Kleisner et al., 2021, 2024; Pokorný et al., 2024; Said &amp; Todorov, 2011)</w:t>
      </w:r>
      <w:r>
        <w:rPr>
          <w:rFonts w:ascii="Times New Roman" w:hAnsi="Times New Roman" w:cs="Times New Roman"/>
          <w:sz w:val="24"/>
          <w:szCs w:val="24"/>
        </w:rPr>
        <w:fldChar w:fldCharType="end"/>
      </w:r>
      <w:r>
        <w:rPr>
          <w:rFonts w:ascii="Times New Roman" w:hAnsi="Times New Roman" w:cs="Times New Roman"/>
          <w:sz w:val="24"/>
          <w:szCs w:val="24"/>
        </w:rPr>
        <w:t xml:space="preserve">. Esto </w:t>
      </w:r>
      <w:r>
        <w:rPr>
          <w:rFonts w:ascii="Times New Roman" w:hAnsi="Times New Roman" w:cs="Times New Roman"/>
          <w:sz w:val="24"/>
          <w:szCs w:val="24"/>
        </w:rPr>
        <w:t xml:space="preserve">ha llevado a que</w:t>
      </w:r>
      <w:r>
        <w:rPr>
          <w:rFonts w:ascii="Times New Roman" w:hAnsi="Times New Roman" w:cs="Times New Roman"/>
          <w:sz w:val="24"/>
          <w:szCs w:val="24"/>
        </w:rPr>
        <w:t xml:space="preserve">,</w:t>
      </w:r>
      <w:r>
        <w:rPr>
          <w:rFonts w:ascii="Times New Roman" w:hAnsi="Times New Roman" w:cs="Times New Roman"/>
          <w:sz w:val="24"/>
          <w:szCs w:val="24"/>
        </w:rPr>
        <w:t xml:space="preserve"> particularmente la relación positiva entre masculinidad y atractivo en rostros de hombres sea cada vez más cuestionada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{"citationID":"n8WjN0q0","properties":{"formattedCitation":"(Bartlome &amp; Lee, 2023; Burriss et\\uc0\\u160{}al., 2014; DeBruine et\\uc0</w:instrText>
      </w:r>
      <w:r>
        <w:rPr>
          <w:rFonts w:ascii="Times New Roman" w:hAnsi="Times New Roman" w:cs="Times New Roman"/>
          <w:sz w:val="24"/>
          <w:szCs w:val="24"/>
        </w:rPr>
        <w:instrText xml:space="preserve">\\u160{}al., 2011; Docherty et\\uc0\\u160{}al., 2020; Jones et\\uc0\\u160{}al., 2018)","plainCitation":"(Bartlome &amp; Lee, 2023; Burriss et al., 2014; DeBruine et al., 2011; Docherty et al., 2020; Jones et al., 2018)","noteIndex":0},"citationItems":[{"id":39</w:instrText>
      </w:r>
      <w:r>
        <w:rPr>
          <w:rFonts w:ascii="Times New Roman" w:hAnsi="Times New Roman" w:cs="Times New Roman"/>
          <w:sz w:val="24"/>
          <w:szCs w:val="24"/>
        </w:rPr>
        <w:instrText xml:space="preserve">05,"uris":["http://zotero.org/users/7389460/items/BBQCYJYF"],"itemData":{"id":3905,"type":"article-journal","abstract":"Purpose  Facial femininity in men is purportedly used as a cue by women as a signal of paternal involvement. However, evidence for this </w:instrText>
      </w:r>
      <w:r>
        <w:rPr>
          <w:rFonts w:ascii="Times New Roman" w:hAnsi="Times New Roman" w:cs="Times New Roman"/>
          <w:sz w:val="24"/>
          <w:szCs w:val="24"/>
        </w:rPr>
        <w:instrText xml:space="preserve">claim is questionable. Previous findings have shown that paternal involvement is linked to testosterone, but have not investigated facial masculinity directly, while other studies have found that facial masculinity is negatively associated with perceptions</w:instrText>
      </w:r>
      <w:r>
        <w:rPr>
          <w:rFonts w:ascii="Times New Roman" w:hAnsi="Times New Roman" w:cs="Times New Roman"/>
          <w:sz w:val="24"/>
          <w:szCs w:val="24"/>
        </w:rPr>
        <w:instrText xml:space="preserve"> of paternal involvement but do not assess the accuracy of this judgement. Here, we assess whether facial masculinity in men is used as a cue to paternal involvement, and whether this cue is accurate.\nMethods  We collected facial photographs of 259 men (1</w:instrText>
      </w:r>
      <w:r>
        <w:rPr>
          <w:rFonts w:ascii="Times New Roman" w:hAnsi="Times New Roman" w:cs="Times New Roman"/>
          <w:sz w:val="24"/>
          <w:szCs w:val="24"/>
        </w:rPr>
        <w:instrText xml:space="preserve">56 of which were fathers) who also completed self-report measures of paternal involvement. Facial images were then rated by a separate group of raters on facial masculinity, attractiveness, and perceived paternal involvement. Shape sexual dimorphism was al</w:instrText>
      </w:r>
      <w:r>
        <w:rPr>
          <w:rFonts w:ascii="Times New Roman" w:hAnsi="Times New Roman" w:cs="Times New Roman"/>
          <w:sz w:val="24"/>
          <w:szCs w:val="24"/>
        </w:rPr>
        <w:instrText xml:space="preserve">so calculated from the images using geometric morphometrics.\nResults  We found that facial masculinity was not associated with perceptions of paternal involvement, nor was it related with self-reported paternal involvement. Interestingly, facial attractiv</w:instrText>
      </w:r>
      <w:r>
        <w:rPr>
          <w:rFonts w:ascii="Times New Roman" w:hAnsi="Times New Roman" w:cs="Times New Roman"/>
          <w:sz w:val="24"/>
          <w:szCs w:val="24"/>
        </w:rPr>
        <w:instrText xml:space="preserve">eness was negatively associated with perceptions of paternal involvement, and we found partial evidence that facial attractiveness was also negatively associated with self-reported paternal involvement.\nConclusion  These findings challenge the hypothesis </w:instrText>
      </w:r>
      <w:r>
        <w:rPr>
          <w:rFonts w:ascii="Times New Roman" w:hAnsi="Times New Roman" w:cs="Times New Roman"/>
          <w:sz w:val="24"/>
          <w:szCs w:val="24"/>
        </w:rPr>
        <w:instrText xml:space="preserve">that sexual dimorphism is used as a cue to paternal involvement, and perhaps indicate that facial attractiveness is more important for this judgement instead.","container-title":"Adaptive Human Behavior and Physiology","DOI":"10.1007/s40750-023-00217-y","I</w:instrText>
      </w:r>
      <w:r>
        <w:rPr>
          <w:rFonts w:ascii="Times New Roman" w:hAnsi="Times New Roman" w:cs="Times New Roman"/>
          <w:sz w:val="24"/>
          <w:szCs w:val="24"/>
        </w:rPr>
        <w:instrText xml:space="preserve">SSN":"2198-7335","issue":"2","journalAbbreviation":"Adaptive Human Behavior and Physiology","language":"en","page":"182-197","source":"DOI.org (Crossref)","title":"Facial Attractiveness, but not Facial Masculinity, is Used as a Cue to Paternal Involvement </w:instrText>
      </w:r>
      <w:r>
        <w:rPr>
          <w:rFonts w:ascii="Times New Roman" w:hAnsi="Times New Roman" w:cs="Times New Roman"/>
          <w:sz w:val="24"/>
          <w:szCs w:val="24"/>
        </w:rPr>
        <w:instrText xml:space="preserve">in Fathers","URL":"https://link.springer.com/10.1007/s40750-023-00217-y","volume":"9","author":[{"family":"Bartlome","given":"Ronja I."},{"family":"Lee","given":"Anthony J."}],"accessed":{"date-parts":[["2024",9,3]]},"issued":{"date-parts":[["2023",6,2]]}}</w:instrText>
      </w:r>
      <w:r>
        <w:rPr>
          <w:rFonts w:ascii="Times New Roman" w:hAnsi="Times New Roman" w:cs="Times New Roman"/>
          <w:sz w:val="24"/>
          <w:szCs w:val="24"/>
        </w:rPr>
        <w:instrText xml:space="preserve">},{"id":1392,"uris":["http://zotero.org/users/7389460/items/G9E99ZAU"],"itemData":{"id":1392,"type":"article-journal","abstract":"Most studies of female facial masculinity preference have relied upon self-reported preference, with participants selecting or</w:instrText>
      </w:r>
      <w:r>
        <w:rPr>
          <w:rFonts w:ascii="Times New Roman" w:hAnsi="Times New Roman" w:cs="Times New Roman"/>
          <w:sz w:val="24"/>
          <w:szCs w:val="24"/>
        </w:rPr>
        <w:instrText xml:space="preserve"> rating the attractiveness of faces that differ in masculinity. However, researchers have not established a consensus as to whether women's general preference is for male faces that are masculine or feminine, and several studies have indicated that women p</w:instrText>
      </w:r>
      <w:r>
        <w:rPr>
          <w:rFonts w:ascii="Times New Roman" w:hAnsi="Times New Roman" w:cs="Times New Roman"/>
          <w:sz w:val="24"/>
          <w:szCs w:val="24"/>
        </w:rPr>
        <w:instrText xml:space="preserve">refer neither. We investigated women's preferences for male facial masculinity using standard two-alternative forced choice (2AFC) preference trials, paired with eye tracking measures, to determine whether conscious and non-conscious measures of preference</w:instrText>
      </w:r>
      <w:r>
        <w:rPr>
          <w:rFonts w:ascii="Times New Roman" w:hAnsi="Times New Roman" w:cs="Times New Roman"/>
          <w:sz w:val="24"/>
          <w:szCs w:val="24"/>
        </w:rPr>
        <w:instrText xml:space="preserve"> yield similar results. We found that women expressed a preference for, gazed longer at, and fixated more frequently on feminized male faces. We also found effects of relationship status, relationship context (whether faced are judged for attractiveness as</w:instrText>
      </w:r>
      <w:r>
        <w:rPr>
          <w:rFonts w:ascii="Times New Roman" w:hAnsi="Times New Roman" w:cs="Times New Roman"/>
          <w:sz w:val="24"/>
          <w:szCs w:val="24"/>
        </w:rPr>
        <w:instrText xml:space="preserve"> a long- or short-term partner), and hormonal contraceptive use. These results support previous findings that women express a preference for feminized over masculinized male faces, demonstrate that non-conscious measures of preference for this trait echo c</w:instrText>
      </w:r>
      <w:r>
        <w:rPr>
          <w:rFonts w:ascii="Times New Roman" w:hAnsi="Times New Roman" w:cs="Times New Roman"/>
          <w:sz w:val="24"/>
          <w:szCs w:val="24"/>
        </w:rPr>
        <w:instrText xml:space="preserve">onsciously expressed preferences, and suggest that certain aspects of the preference decision-making process may be better captured by eye tracking than by 2AFC preference trials.","container-title":"Evolutionary Psychology","DOI":"10.1177/1474704914012001</w:instrText>
      </w:r>
      <w:r>
        <w:rPr>
          <w:rFonts w:ascii="Times New Roman" w:hAnsi="Times New Roman" w:cs="Times New Roman"/>
          <w:sz w:val="24"/>
          <w:szCs w:val="24"/>
        </w:rPr>
        <w:instrText xml:space="preserve">02","ISSN":"14747049","issue":"1","note":"PMID: 24401278","page":"19-35","title":"Gaze properties of women judging the attractiveness of masculine and feminine male faces","URL":"http://journals.sagepub.com/doi/10.1177/147470491401200102","volume":"12","au</w:instrText>
      </w:r>
      <w:r>
        <w:rPr>
          <w:rFonts w:ascii="Times New Roman" w:hAnsi="Times New Roman" w:cs="Times New Roman"/>
          <w:sz w:val="24"/>
          <w:szCs w:val="24"/>
        </w:rPr>
        <w:instrText xml:space="preserve">thor":[{"family":"Burriss","given":"Robert P."},{"family":"Marcinkowska","given":"Urszula M."},{"family":"Lyons","given":"Minna T."}],"issued":{"date-parts":[["2014",1]]}}},{"id":3823,"uris":["http://zotero.org/users/7389460/items/I8A25MDV"],"itemData":{"i</w:instrText>
      </w:r>
      <w:r>
        <w:rPr>
          <w:rFonts w:ascii="Times New Roman" w:hAnsi="Times New Roman" w:cs="Times New Roman"/>
          <w:sz w:val="24"/>
          <w:szCs w:val="24"/>
        </w:rPr>
        <w:instrText xml:space="preserve">d":3823,"type":"article-journal","container-title":"Proceedings of the Royal Society B: Biological Sciences","DOI":"10.1098/rspb.2010.2200","ISSN":"0962-8452, 1471-2954","issue":"1707","journalAbbreviation":"Proc. R. Soc. B.","language":"en","page":"813-81</w:instrText>
      </w:r>
      <w:r>
        <w:rPr>
          <w:rFonts w:ascii="Times New Roman" w:hAnsi="Times New Roman" w:cs="Times New Roman"/>
          <w:sz w:val="24"/>
          <w:szCs w:val="24"/>
        </w:rPr>
        <w:instrText xml:space="preserve">4","source":"DOI.org (Crossref)","title":"Further evidence for regional variation in women's masculinity preferences","URL":"https://royalsocietypublishing.org/doi/10.1098/rspb.2010.2200","volume":"278","author":[{"family":"DeBruine","given":"Lisa M."},{"f</w:instrText>
      </w:r>
      <w:r>
        <w:rPr>
          <w:rFonts w:ascii="Times New Roman" w:hAnsi="Times New Roman" w:cs="Times New Roman"/>
          <w:sz w:val="24"/>
          <w:szCs w:val="24"/>
        </w:rPr>
        <w:instrText xml:space="preserve">amily":"Jones","given":"Benedict C."},{"family":"Little","given":"Anthony C."},{"family":"Crawford","given":"John R."},{"family":"Welling","given":"Lisa L. M."}],"accessed":{"date-parts":[["2024",8,1]]},"issued":{"date-parts":[["2011",3,22]]}}},{"id":2347,</w:instrText>
      </w:r>
      <w:r>
        <w:rPr>
          <w:rFonts w:ascii="Times New Roman" w:hAnsi="Times New Roman" w:cs="Times New Roman"/>
          <w:sz w:val="24"/>
          <w:szCs w:val="24"/>
        </w:rPr>
        <w:instrText xml:space="preserve">"uris":["http://zotero.org/users/7389460/items/46DY6HIN"],"itemData":{"id":2347,"type":"article-journal","container-title":"Evolution and Human Behavior","DOI":"10.1016/j.evolhumbehav.2020.05.005","ISSN":"10905138","issue":"4","page":"312-317","title":"Do </w:instrText>
      </w:r>
      <w:r>
        <w:rPr>
          <w:rFonts w:ascii="Times New Roman" w:hAnsi="Times New Roman" w:cs="Times New Roman"/>
          <w:sz w:val="24"/>
          <w:szCs w:val="24"/>
        </w:rPr>
        <w:instrText xml:space="preserve">more attractive women show stronger preferences for male facial masculinity?","URL":"https://linkinghub.elsevier.com/retrieve/pii/S1090513820300611","volume":"41","author":[{"family":"Docherty","given":"Ciaran"},{"family":"Lee","given":"Anthony J."},{"fami</w:instrText>
      </w:r>
      <w:r>
        <w:rPr>
          <w:rFonts w:ascii="Times New Roman" w:hAnsi="Times New Roman" w:cs="Times New Roman"/>
          <w:sz w:val="24"/>
          <w:szCs w:val="24"/>
        </w:rPr>
        <w:instrText xml:space="preserve">ly":"Hahn","given":"Amanda C."},{"family":"DeBruine","given":"Lisa M."},{"family":"Jones","given":"Benedict C."}],"issued":{"date-parts":[["2020",7]]}}},{"id":1991,"uris":["http://zotero.org/users/7389460/items/MYHGS56W"],"itemData":{"id":1991,"type":"arti</w:instrText>
      </w:r>
      <w:r>
        <w:rPr>
          <w:rFonts w:ascii="Times New Roman" w:hAnsi="Times New Roman" w:cs="Times New Roman"/>
          <w:sz w:val="24"/>
          <w:szCs w:val="24"/>
        </w:rPr>
        <w:instrText xml:space="preserve">cle-journal","container-title":"Psychological Science","DOI":"10.1177/0956797618760197","ISSN":"0956-7976","issue":"6","page":"996-1005","title":"No Compelling Evidence that Preferences for Facial Masculinity Track Changes in Women’s Hormonal Status","URL"</w:instrText>
      </w:r>
      <w:r>
        <w:rPr>
          <w:rFonts w:ascii="Times New Roman" w:hAnsi="Times New Roman" w:cs="Times New Roman"/>
          <w:sz w:val="24"/>
          <w:szCs w:val="24"/>
        </w:rPr>
        <w:instrText xml:space="preserve">:"http://journals.sagepub.com/doi/10.1177/0956797618760197","volume":"29","author":[{"family":"Jones","given":"Benedict C."},{"family":"Hahn","given":"Amanda C."},{"family":"Fisher","given":"Claire I."},{"family":"Wang","given":"Hongyi"},{"family":"Kandrik</w:instrText>
      </w:r>
      <w:r>
        <w:rPr>
          <w:rFonts w:ascii="Times New Roman" w:hAnsi="Times New Roman" w:cs="Times New Roman"/>
          <w:sz w:val="24"/>
          <w:szCs w:val="24"/>
        </w:rPr>
        <w:instrText xml:space="preserve">","given":"Michal"},{"family":"Han","given":"Chengyang"},{"family":"Fasolt","given":"Vanessa"},{"family":"Morrison","given":"Danielle"},{"family":"Lee","given":"Anthony J."},{"family":"Holzleitner","given":"Iris J."},{"family":"O’Shea","given":"Kieran J."}</w:instrText>
      </w:r>
      <w:r>
        <w:rPr>
          <w:rFonts w:ascii="Times New Roman" w:hAnsi="Times New Roman" w:cs="Times New Roman"/>
          <w:sz w:val="24"/>
          <w:szCs w:val="24"/>
        </w:rPr>
        <w:instrText xml:space="preserve">,{"family":"Roberts","given":"S. Craig"},{"family":"Little","given":"Anthony C"},{"family":"DeBruine","given":"Lisa M."}],"issued":{"date-parts":[["2018",6,30]]}}}],"schema":"https://github.com/citation-style-language/schema/raw/master/csl-citation.json"}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(Bartlome &amp; Lee, 2023; Burriss et al., 2014; DeBruine et al., 2011; Docherty et al., 2020; Jones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Hallazgos recientes soportan una preferencia sistemática de los hombres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{"citationID":"NXBbNqdX","properties":{"formattedCitation":"(Kleisner et\\uc0\\u160{}al., 2021, 2024)","plainC</w:instrText>
      </w:r>
      <w:r>
        <w:rPr>
          <w:rFonts w:ascii="Times New Roman" w:hAnsi="Times New Roman" w:cs="Times New Roman"/>
          <w:sz w:val="24"/>
          <w:szCs w:val="24"/>
        </w:rPr>
        <w:instrText xml:space="preserve">itation":"(Kleisner et al., 2021, 2024)","noteIndex":0},"citationItems":[{"id":3863,"uris":["http://zotero.org/users/7389460/items/BA4ZVD3C"],"itemData":{"id":3863,"type":"article-journal","abstract":"Abstract\n            Sexual selection, including mate </w:instrText>
      </w:r>
      <w:r>
        <w:rPr>
          <w:rFonts w:ascii="Times New Roman" w:hAnsi="Times New Roman" w:cs="Times New Roman"/>
          <w:sz w:val="24"/>
          <w:szCs w:val="24"/>
        </w:rPr>
        <w:instrText xml:space="preserve">choice and intrasexual competition, is responsible for the evolution of some of the most elaborated and sexually dimorphic traits in animals. Although there is sexual dimorphism in the shape of human faces, it is not clear whether this is similarly due to </w:instrText>
      </w:r>
      <w:r>
        <w:rPr>
          <w:rFonts w:ascii="Times New Roman" w:hAnsi="Times New Roman" w:cs="Times New Roman"/>
          <w:sz w:val="24"/>
          <w:szCs w:val="24"/>
        </w:rPr>
        <w:instrText xml:space="preserve">mate choice, or whether mate choice affects only part of the facial shape difference between men and women. Here we explore these questions by investigating patterns of both facial shape and facial preference across a diverse set of human populations. We f</w:instrText>
      </w:r>
      <w:r>
        <w:rPr>
          <w:rFonts w:ascii="Times New Roman" w:hAnsi="Times New Roman" w:cs="Times New Roman"/>
          <w:sz w:val="24"/>
          <w:szCs w:val="24"/>
        </w:rPr>
        <w:instrText xml:space="preserve">ind evidence that human populations vary substantially and unexpectedly in both the magnitude and direction of facial sexually dimorphic traits. In particular, European and South American populations display larger levels of facial sexual dimorphism than A</w:instrText>
      </w:r>
      <w:r>
        <w:rPr>
          <w:rFonts w:ascii="Times New Roman" w:hAnsi="Times New Roman" w:cs="Times New Roman"/>
          <w:sz w:val="24"/>
          <w:szCs w:val="24"/>
        </w:rPr>
        <w:instrText xml:space="preserve">frican populations. Neither cross-cultural differences in facial shape variation, sex differences in body height, nor differing preferences for facial femininity and masculinity across countries, explain the observed patterns of facial dimorphism. Altogeth</w:instrText>
      </w:r>
      <w:r>
        <w:rPr>
          <w:rFonts w:ascii="Times New Roman" w:hAnsi="Times New Roman" w:cs="Times New Roman"/>
          <w:sz w:val="24"/>
          <w:szCs w:val="24"/>
        </w:rPr>
        <w:instrText xml:space="preserve">er, the association between sexual shape dimorphism and attractiveness is moderate for women and weak (or absent) for men. Analysis that distinguishes between allometric and non-allometric components reveals that non-allometric facial dimorphism is preferr</w:instrText>
      </w:r>
      <w:r>
        <w:rPr>
          <w:rFonts w:ascii="Times New Roman" w:hAnsi="Times New Roman" w:cs="Times New Roman"/>
          <w:sz w:val="24"/>
          <w:szCs w:val="24"/>
        </w:rPr>
        <w:instrText xml:space="preserve">ed in women’s faces but not in faces of men. This might be due to different regimes of ongoing sexual selection acting on men, such as stronger intersexual selection for body height and more intense intrasexual physical competition, compared with women.","</w:instrText>
      </w:r>
      <w:r>
        <w:rPr>
          <w:rFonts w:ascii="Times New Roman" w:hAnsi="Times New Roman" w:cs="Times New Roman"/>
          <w:sz w:val="24"/>
          <w:szCs w:val="24"/>
        </w:rPr>
        <w:instrText xml:space="preserve">container-title":"Scientific Reports","DOI":"10.1038/s41598-021-85402-3","ISSN":"2045-2322","issue":"1","journalAbbreviation":"Sci Rep","language":"en","page":"5978","source":"DOI.org (Crossref)","title":"How and why patterns of sexual dimorphism in human </w:instrText>
      </w:r>
      <w:r>
        <w:rPr>
          <w:rFonts w:ascii="Times New Roman" w:hAnsi="Times New Roman" w:cs="Times New Roman"/>
          <w:sz w:val="24"/>
          <w:szCs w:val="24"/>
        </w:rPr>
        <w:instrText xml:space="preserve">faces vary across the world","URL":"https://www.nature.com/articles/s41598-021-85402-3","volume":"11","author":[{"family":"Kleisner","given":"Karel"},{"family":"Tureček","given":"Petr"},{"family":"Roberts","given":"S. Craig"},{"family":"Havlíček","given":"</w:instrText>
      </w:r>
      <w:r>
        <w:rPr>
          <w:rFonts w:ascii="Times New Roman" w:hAnsi="Times New Roman" w:cs="Times New Roman"/>
          <w:sz w:val="24"/>
          <w:szCs w:val="24"/>
        </w:rPr>
        <w:instrText xml:space="preserve">Jan"},{"family":"Valentova","given":"Jaroslava Varella"},{"family":"Akoko","given":"Robert Mbe"},{"family":"Leongómez","given":"Juan David"},{"family":"Apostol","given":"Silviu"},{"family":"Varella","given":"Marco A. C."},{"family":"Saribay","given":"S. Ad</w:instrText>
      </w:r>
      <w:r>
        <w:rPr>
          <w:rFonts w:ascii="Times New Roman" w:hAnsi="Times New Roman" w:cs="Times New Roman"/>
          <w:sz w:val="24"/>
          <w:szCs w:val="24"/>
        </w:rPr>
        <w:instrText xml:space="preserve">il"}],"accessed":{"date-parts":[["2024",8,14]]},"issued":{"date-parts":[["2021",3,16]]}}},{"id":3622,"uris":["http://zotero.org/users/7389460/items/JWZILZ8P"],"itemData":{"id":3622,"type":"article-journal","container-title":"Evolution and Human Behavior","</w:instrText>
      </w:r>
      <w:r>
        <w:rPr>
          <w:rFonts w:ascii="Times New Roman" w:hAnsi="Times New Roman" w:cs="Times New Roman"/>
          <w:sz w:val="24"/>
          <w:szCs w:val="24"/>
        </w:rPr>
        <w:instrText xml:space="preserve">DOI":"10.1016/j.evolhumbehav.2023.10.001","ISSN":"10905138","issue":"1","journalAbbreviation":"Evolution and Human Behavior","language":"en","page":"82-90","source":"DOI.org (Crossref)","title":"Distinctiveness and femininity, rather than symmetry and masc</w:instrText>
      </w:r>
      <w:r>
        <w:rPr>
          <w:rFonts w:ascii="Times New Roman" w:hAnsi="Times New Roman" w:cs="Times New Roman"/>
          <w:sz w:val="24"/>
          <w:szCs w:val="24"/>
        </w:rPr>
        <w:instrText xml:space="preserve">ulinity, affect facial attractiveness across the world","URL":"https://linkinghub.elsevier.com/retrieve/pii/S1090513823000879","volume":"45","author":[{"family":"Kleisner","given":"Karel"},{"family":"Tureček","given":"Petr"},{"family":"Saribay","given":"S.</w:instrText>
      </w:r>
      <w:r>
        <w:rPr>
          <w:rFonts w:ascii="Times New Roman" w:hAnsi="Times New Roman" w:cs="Times New Roman"/>
          <w:sz w:val="24"/>
          <w:szCs w:val="24"/>
        </w:rPr>
        <w:instrText xml:space="preserve"> Adil"},{"family":"Pavlovič","given":"Ondřej"},{"family":"Leongómez","given":"Juan David"},{"family":"Roberts","given":"S. Craig"},{"family":"Havlíček","given":"Jan"},{"family":"Valentova","given":"Jaroslava Varella"},{"family":"Apostol","given":"Silviu"},</w:instrText>
      </w:r>
      <w:r>
        <w:rPr>
          <w:rFonts w:ascii="Times New Roman" w:hAnsi="Times New Roman" w:cs="Times New Roman"/>
          <w:sz w:val="24"/>
          <w:szCs w:val="24"/>
        </w:rPr>
        <w:instrText xml:space="preserve">{"family":"Akoko","given":"Robert Mbe"},{"family":"Varella","given":"Marco A.C."}],"accessed":{"date-parts":[["2024",7,12]]},"issued":{"date-parts":[["2024",1]]}}}],"schema":"https://github.com/citation-style-language/schema/raw/master/csl-citation.json"}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(Kleisner et al., 2021, 2024)</w:t>
      </w:r>
      <w:r>
        <w:rPr>
          <w:rFonts w:ascii="Times New Roman" w:hAnsi="Times New Roman" w:cs="Times New Roman"/>
          <w:sz w:val="24"/>
          <w:szCs w:val="24"/>
        </w:rPr>
        <w:fldChar w:fldCharType="end"/>
      </w:r>
      <w:r>
        <w:rPr>
          <w:rFonts w:ascii="Times New Roman" w:hAnsi="Times New Roman" w:cs="Times New Roman"/>
          <w:sz w:val="24"/>
          <w:szCs w:val="24"/>
        </w:rPr>
        <w:t xml:space="preserve"> e incluso de las mujeres lesbianas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{"citationID":"jLFZmiik","properties":{"formattedCitation":"(Zhang, 2022)","plainCitation":"(Zhang, 2022)","noteIndex":0},"citationItems":[{"id":3862,"uris":["http</w:instrText>
      </w:r>
      <w:r>
        <w:rPr>
          <w:rFonts w:ascii="Times New Roman" w:hAnsi="Times New Roman" w:cs="Times New Roman"/>
          <w:sz w:val="24"/>
          <w:szCs w:val="24"/>
        </w:rPr>
        <w:instrText xml:space="preserve">://zotero.org/users/7389460/items/3R56YPR4"],"itemData":{"id":3862,"type":"article-journal","container-title":"Archives of Sexual Behavior","DOI":"10.1007/s10508-022-02334-3","ISSN":"0004-0002, 1573-2800","issue":"7","journalAbbreviation":"Arch Sex Behav",</w:instrText>
      </w:r>
      <w:r>
        <w:rPr>
          <w:rFonts w:ascii="Times New Roman" w:hAnsi="Times New Roman" w:cs="Times New Roman"/>
          <w:sz w:val="24"/>
          <w:szCs w:val="24"/>
        </w:rPr>
        <w:instrText xml:space="preserve">"language":"en","page":"3485-3495","source":"DOI.org (Crossref)","title":"Femme/Butch/Androgyne Identity and Preferences for Femininity Across Face, Voice, and Personality Traits in Chinese Lesbian and Bisexual Women","URL":"https://link.springer.com/10.10</w:instrText>
      </w:r>
      <w:r>
        <w:rPr>
          <w:rFonts w:ascii="Times New Roman" w:hAnsi="Times New Roman" w:cs="Times New Roman"/>
          <w:sz w:val="24"/>
          <w:szCs w:val="24"/>
        </w:rPr>
        <w:instrText xml:space="preserve">07/s10508-022-02334-3","volume":"51","author":[{"family":"Zhang","given":"Jing"}],"accessed":{"date-parts":[["2024",8,14]]},"issued":{"date-parts":[["2022",10]]}}}],"schema":"https://github.com/citation-style-language/schema/raw/master/csl-citation.json"}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(Zhang, 2022)</w:t>
      </w:r>
      <w:r>
        <w:rPr>
          <w:rFonts w:ascii="Times New Roman" w:hAnsi="Times New Roman" w:cs="Times New Roman"/>
          <w:sz w:val="24"/>
          <w:szCs w:val="24"/>
        </w:rPr>
        <w:fldChar w:fldCharType="end"/>
      </w:r>
      <w:r>
        <w:rPr>
          <w:rFonts w:ascii="Times New Roman" w:hAnsi="Times New Roman" w:cs="Times New Roman"/>
          <w:sz w:val="24"/>
          <w:szCs w:val="24"/>
        </w:rPr>
        <w:t xml:space="preserve"> por la feminidad facial en mujeres (rasgos no alométricos), pero se ha evidenciado una preferencia nula en el caso </w:t>
      </w:r>
      <w:r>
        <w:rPr>
          <w:rFonts w:ascii="Times New Roman" w:hAnsi="Times New Roman" w:cs="Times New Roman"/>
          <w:sz w:val="24"/>
          <w:szCs w:val="24"/>
        </w:rPr>
        <w:t xml:space="preserve">de las mujeres por la masculinidad facial de los hombres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{"citationID":"1cCsnfyg","properties":{"formattedCitation":"(Kleisner et\\uc0\\u160{}al., 2021, 2024)","plainC</w:instrText>
      </w:r>
      <w:r>
        <w:rPr>
          <w:rFonts w:ascii="Times New Roman" w:hAnsi="Times New Roman" w:cs="Times New Roman"/>
          <w:sz w:val="24"/>
          <w:szCs w:val="24"/>
        </w:rPr>
        <w:instrText xml:space="preserve">itation":"(Kleisner et al., 2021, 2024)","noteIndex":0},"citationItems":[{"id":3863,"uris":["http://zotero.org/users/7389460/items/BA4ZVD3C"],"itemData":{"id":3863,"type":"article-journal","abstract":"Abstract\n            Sexual selection, including mate </w:instrText>
      </w:r>
      <w:r>
        <w:rPr>
          <w:rFonts w:ascii="Times New Roman" w:hAnsi="Times New Roman" w:cs="Times New Roman"/>
          <w:sz w:val="24"/>
          <w:szCs w:val="24"/>
        </w:rPr>
        <w:instrText xml:space="preserve">choice and intrasexual competition, is responsible for the evolution of some of the most elaborated and sexually dimorphic traits in animals. Although there is sexual dimorphism in the shape of human faces, it is not clear whether this is similarly due to </w:instrText>
      </w:r>
      <w:r>
        <w:rPr>
          <w:rFonts w:ascii="Times New Roman" w:hAnsi="Times New Roman" w:cs="Times New Roman"/>
          <w:sz w:val="24"/>
          <w:szCs w:val="24"/>
        </w:rPr>
        <w:instrText xml:space="preserve">mate choice, or whether mate choice affects only part of the facial shape difference between men and women. Here we explore these questions by investigating patterns of both facial shape and facial preference across a diverse set of human populations. We f</w:instrText>
      </w:r>
      <w:r>
        <w:rPr>
          <w:rFonts w:ascii="Times New Roman" w:hAnsi="Times New Roman" w:cs="Times New Roman"/>
          <w:sz w:val="24"/>
          <w:szCs w:val="24"/>
        </w:rPr>
        <w:instrText xml:space="preserve">ind evidence that human populations vary substantially and unexpectedly in both the magnitude and direction of facial sexually dimorphic traits. In particular, European and South American populations display larger levels of facial sexual dimorphism than A</w:instrText>
      </w:r>
      <w:r>
        <w:rPr>
          <w:rFonts w:ascii="Times New Roman" w:hAnsi="Times New Roman" w:cs="Times New Roman"/>
          <w:sz w:val="24"/>
          <w:szCs w:val="24"/>
        </w:rPr>
        <w:instrText xml:space="preserve">frican populations. Neither cross-cultural differences in facial shape variation, sex differences in body height, nor differing preferences for facial femininity and masculinity across countries, explain the observed patterns of facial dimorphism. Altogeth</w:instrText>
      </w:r>
      <w:r>
        <w:rPr>
          <w:rFonts w:ascii="Times New Roman" w:hAnsi="Times New Roman" w:cs="Times New Roman"/>
          <w:sz w:val="24"/>
          <w:szCs w:val="24"/>
        </w:rPr>
        <w:instrText xml:space="preserve">er, the association between sexual shape dimorphism and attractiveness is moderate for women and weak (or absent) for men. Analysis that distinguishes between allometric and non-allometric components reveals that non-allometric facial dimorphism is preferr</w:instrText>
      </w:r>
      <w:r>
        <w:rPr>
          <w:rFonts w:ascii="Times New Roman" w:hAnsi="Times New Roman" w:cs="Times New Roman"/>
          <w:sz w:val="24"/>
          <w:szCs w:val="24"/>
        </w:rPr>
        <w:instrText xml:space="preserve">ed in women’s faces but not in faces of men. This might be due to different regimes of ongoing sexual selection acting on men, such as stronger intersexual selection for body height and more intense intrasexual physical competition, compared with women.","</w:instrText>
      </w:r>
      <w:r>
        <w:rPr>
          <w:rFonts w:ascii="Times New Roman" w:hAnsi="Times New Roman" w:cs="Times New Roman"/>
          <w:sz w:val="24"/>
          <w:szCs w:val="24"/>
        </w:rPr>
        <w:instrText xml:space="preserve">container-title":"Scientific Reports","DOI":"10.1038/s41598-021-85402-3","ISSN":"2045-2322","issue":"1","journalAbbreviation":"Sci Rep","language":"en","page":"5978","source":"DOI.org (Crossref)","title":"How and why patterns of sexual dimorphism in human </w:instrText>
      </w:r>
      <w:r>
        <w:rPr>
          <w:rFonts w:ascii="Times New Roman" w:hAnsi="Times New Roman" w:cs="Times New Roman"/>
          <w:sz w:val="24"/>
          <w:szCs w:val="24"/>
        </w:rPr>
        <w:instrText xml:space="preserve">faces vary across the world","URL":"https://www.nature.com/articles/s41598-021-85402-3","volume":"11","author":[{"family":"Kleisner","given":"Karel"},{"family":"Tureček","given":"Petr"},{"family":"Roberts","given":"S. Craig"},{"family":"Havlíček","given":"</w:instrText>
      </w:r>
      <w:r>
        <w:rPr>
          <w:rFonts w:ascii="Times New Roman" w:hAnsi="Times New Roman" w:cs="Times New Roman"/>
          <w:sz w:val="24"/>
          <w:szCs w:val="24"/>
        </w:rPr>
        <w:instrText xml:space="preserve">Jan"},{"family":"Valentova","given":"Jaroslava Varella"},{"family":"Akoko","given":"Robert Mbe"},{"family":"Leongómez","given":"Juan David"},{"family":"Apostol","given":"Silviu"},{"family":"Varella","given":"Marco A. C."},{"family":"Saribay","given":"S. Ad</w:instrText>
      </w:r>
      <w:r>
        <w:rPr>
          <w:rFonts w:ascii="Times New Roman" w:hAnsi="Times New Roman" w:cs="Times New Roman"/>
          <w:sz w:val="24"/>
          <w:szCs w:val="24"/>
        </w:rPr>
        <w:instrText xml:space="preserve">il"}],"accessed":{"date-parts":[["2024",8,14]]},"issued":{"date-parts":[["2021",3,16]]}}},{"id":3622,"uris":["http://zotero.org/users/7389460/items/JWZILZ8P"],"itemData":{"id":3622,"type":"article-journal","container-title":"Evolution and Human Behavior","</w:instrText>
      </w:r>
      <w:r>
        <w:rPr>
          <w:rFonts w:ascii="Times New Roman" w:hAnsi="Times New Roman" w:cs="Times New Roman"/>
          <w:sz w:val="24"/>
          <w:szCs w:val="24"/>
        </w:rPr>
        <w:instrText xml:space="preserve">DOI":"10.1016/j.evolhumbehav.2023.10.001","ISSN":"10905138","issue":"1","journalAbbreviation":"Evolution and Human Behavior","language":"en","page":"82-90","source":"DOI.org (Crossref)","title":"Distinctiveness and femininity, rather than symmetry and masc</w:instrText>
      </w:r>
      <w:r>
        <w:rPr>
          <w:rFonts w:ascii="Times New Roman" w:hAnsi="Times New Roman" w:cs="Times New Roman"/>
          <w:sz w:val="24"/>
          <w:szCs w:val="24"/>
        </w:rPr>
        <w:instrText xml:space="preserve">ulinity, affect facial attractiveness across the world","URL":"https://linkinghub.elsevier.com/retrieve/pii/S1090513823000879","volume":"45","author":[{"family":"Kleisner","given":"Karel"},{"family":"Tureček","given":"Petr"},{"family":"Saribay","given":"S.</w:instrText>
      </w:r>
      <w:r>
        <w:rPr>
          <w:rFonts w:ascii="Times New Roman" w:hAnsi="Times New Roman" w:cs="Times New Roman"/>
          <w:sz w:val="24"/>
          <w:szCs w:val="24"/>
        </w:rPr>
        <w:instrText xml:space="preserve"> Adil"},{"family":"Pavlovič","given":"Ondřej"},{"family":"Leongómez","given":"Juan David"},{"family":"Roberts","given":"S. Craig"},{"family":"Havlíček","given":"Jan"},{"family":"Valentova","given":"Jaroslava Varella"},{"family":"Apostol","given":"Silviu"},</w:instrText>
      </w:r>
      <w:r>
        <w:rPr>
          <w:rFonts w:ascii="Times New Roman" w:hAnsi="Times New Roman" w:cs="Times New Roman"/>
          <w:sz w:val="24"/>
          <w:szCs w:val="24"/>
        </w:rPr>
        <w:instrText xml:space="preserve">{"family":"Akoko","given":"Robert Mbe"},{"family":"Varella","given":"Marco A.C."}],"accessed":{"date-parts":[["2024",7,12]]},"issued":{"date-parts":[["2024",1]]}}}],"schema":"https://github.com/citation-style-language/schema/raw/master/csl-citation.json"}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(Kleisner et al., 2021, 2024)</w:t>
      </w:r>
      <w:r>
        <w:rPr>
          <w:rFonts w:ascii="Times New Roman" w:hAnsi="Times New Roman" w:cs="Times New Roman"/>
          <w:sz w:val="24"/>
          <w:szCs w:val="24"/>
        </w:rPr>
        <w:fldChar w:fldCharType="end"/>
      </w:r>
      <w:r>
        <w:rPr>
          <w:rFonts w:ascii="Times New Roman" w:hAnsi="Times New Roman" w:cs="Times New Roman"/>
          <w:sz w:val="24"/>
          <w:szCs w:val="24"/>
        </w:rPr>
        <w:t xml:space="preserve">. Por tanto, se ha sugerido que no habría preferencias por la masculinidad que vayan más allá de las asociadas con rasgos alométricos (relacionados con el tamaño corporal) favorecidos por la selección </w:t>
      </w:r>
      <w:r>
        <w:rPr>
          <w:rFonts w:ascii="Times New Roman" w:hAnsi="Times New Roman" w:cs="Times New Roman"/>
          <w:sz w:val="24"/>
          <w:szCs w:val="24"/>
        </w:rPr>
        <w:t xml:space="preserve">intrasexual</w:t>
      </w:r>
      <w:r>
        <w:rPr>
          <w:rFonts w:ascii="Times New Roman" w:hAnsi="Times New Roman" w:cs="Times New Roman"/>
          <w:sz w:val="24"/>
          <w:szCs w:val="24"/>
        </w:rPr>
        <w:t xml:space="preserve"> para la altura corporal y la competencia física. </w:t>
      </w:r>
      <w:r>
        <w:rPr>
          <w:rFonts w:ascii="Times New Roman" w:hAnsi="Times New Roman" w:cs="Times New Roman"/>
          <w:sz w:val="24"/>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Dados los altos costos reproductivos para las mujeres</w:t>
      </w:r>
      <w:r>
        <w:rPr>
          <w:rFonts w:ascii="Times New Roman" w:hAnsi="Times New Roman" w:cs="Times New Roman"/>
          <w:sz w:val="24"/>
          <w:szCs w:val="24"/>
        </w:rPr>
        <w:t xml:space="preserve"> y la modernización de la sociedad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{"citationID":"BHWNnrSh","properties":{"formattedCitation":"(Lu et\</w:instrText>
      </w:r>
      <w:r>
        <w:rPr>
          <w:rFonts w:ascii="Times New Roman" w:hAnsi="Times New Roman" w:cs="Times New Roman"/>
          <w:sz w:val="24"/>
          <w:szCs w:val="24"/>
        </w:rPr>
        <w:instrText xml:space="preserve">\uc0\\u160{}al., 2015)","plainCitation":"(Lu et al., 2015)","noteIndex":0},"citationItems":[{"id":1299,"uris":["http://zotero.org/users/7389460/items/KS4322VG"],"itemData":{"id":1299,"type":"article-journal","container-title":"Evolutionary Behavioral Scien</w:instrText>
      </w:r>
      <w:r>
        <w:rPr>
          <w:rFonts w:ascii="Times New Roman" w:hAnsi="Times New Roman" w:cs="Times New Roman"/>
          <w:sz w:val="24"/>
          <w:szCs w:val="24"/>
        </w:rPr>
        <w:instrText xml:space="preserve">ces","DOI":"10.1037/ebs0000048","ISSN":"2330-2933","issue":"4","page":"215-228","title":"Good genes, good providers, and good fathers: Economic development involved in how women select a mate.","URL":"http://doi.apa.org/getdoi.cfm?doi=10.1037/ebs0000048","</w:instrText>
      </w:r>
      <w:r>
        <w:rPr>
          <w:rFonts w:ascii="Times New Roman" w:hAnsi="Times New Roman" w:cs="Times New Roman"/>
          <w:sz w:val="24"/>
          <w:szCs w:val="24"/>
        </w:rPr>
        <w:instrText xml:space="preserve">volume":"9","author":[{"family":"Lu","given":"Hui Jing"},{"family":"Zhu","given":"Xiao Qin"},{"family":"Chang","given":"Lei"}],"issued":{"date-parts":[["2015"]]}}}],"schema":"https://github.com/citation-style-language/schema/raw/master/csl-citation.json"}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(Lu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la elec</w:t>
      </w:r>
      <w:r>
        <w:rPr>
          <w:rFonts w:ascii="Times New Roman" w:hAnsi="Times New Roman" w:cs="Times New Roman"/>
          <w:sz w:val="24"/>
          <w:szCs w:val="24"/>
        </w:rPr>
        <w:t xml:space="preserve">ción de una pareja masculina puede verse mucho más afectada por factores internos y socio-contextuales que presionan diversas estrategias para asegurar el bienestar propio y de sus hijos. En línea con la compensación entre calidad e inversión de la pareja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{"citationID":"OP18khxF","properties":{"formattedCitation":"(Little et\\uc0\\u160{}al., 2007)","plainCitation":"(Little et al., 2007)",</w:instrText>
      </w:r>
      <w:r>
        <w:rPr>
          <w:rFonts w:ascii="Times New Roman" w:hAnsi="Times New Roman" w:cs="Times New Roman"/>
          <w:sz w:val="24"/>
          <w:szCs w:val="24"/>
        </w:rPr>
        <w:instrText xml:space="preserve">"noteIndex":0},"citationItems":[{"id":1291,"uris":["http://zotero.org/users/7389460/items/JWKPSY6L"],"itemData":{"id":1291,"type":"article-journal","container-title":"Behavioral Ecology and Sociobiology","DOI":"10.1007/s00265-006-0325-7","ISSN":"0340-5443"</w:instrText>
      </w:r>
      <w:r>
        <w:rPr>
          <w:rFonts w:ascii="Times New Roman" w:hAnsi="Times New Roman" w:cs="Times New Roman"/>
          <w:sz w:val="24"/>
          <w:szCs w:val="24"/>
        </w:rPr>
        <w:instrText xml:space="preserve">,"issue":"6","page":"967-973","title":"Human preferences for facial masculinity change with relationship type and environmental harshness","URL":"http://link.springer.com/10.1007/s00265-006-0325-7","volume":"61","author":[{"family":"Little","given":"Anthon</w:instrText>
      </w:r>
      <w:r>
        <w:rPr>
          <w:rFonts w:ascii="Times New Roman" w:hAnsi="Times New Roman" w:cs="Times New Roman"/>
          <w:sz w:val="24"/>
          <w:szCs w:val="24"/>
        </w:rPr>
        <w:instrText xml:space="preserve">y C"},{"family":"Cohen","given":"Danielle L."},{"family":"Jones","given":"Benedict C."},{"family":"Belsky","given":"Jay"}],"issued":{"date-parts":[["2007",3,6]]}}}],"schema":"https://github.com/citation-style-language/schema/raw/master/csl-citation.json"}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(Little et al., 2007)</w:t>
      </w:r>
      <w:r>
        <w:rPr>
          <w:rFonts w:ascii="Times New Roman" w:hAnsi="Times New Roman" w:cs="Times New Roman"/>
          <w:sz w:val="24"/>
          <w:szCs w:val="24"/>
        </w:rPr>
        <w:fldChar w:fldCharType="end"/>
      </w:r>
      <w:r>
        <w:rPr>
          <w:rFonts w:ascii="Times New Roman" w:hAnsi="Times New Roman" w:cs="Times New Roman"/>
          <w:sz w:val="24"/>
          <w:szCs w:val="24"/>
        </w:rPr>
        <w:t xml:space="preserve">, la sensibilidad de las mujeres a la masculinidad facial de los hombres no parece estar necesariamente ligada a la evaluación de este rasgo como atractivo o preferido en la elección de pareja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{"citationID":"YaQnLe7I","properties":{"fo</w:instrText>
      </w:r>
      <w:r>
        <w:rPr>
          <w:rFonts w:ascii="Times New Roman" w:hAnsi="Times New Roman" w:cs="Times New Roman"/>
          <w:sz w:val="24"/>
          <w:szCs w:val="24"/>
        </w:rPr>
        <w:instrText xml:space="preserve">rmattedCitation":"(Borras-Guevara et\\uc0\\u160{}al., 2017; Li et\\uc0\\u160{}al., 2014)","plainCitation":"(Borras-Guevara et al., 2017; Li et al., 2014)","noteIndex":0},"citationItems":[{"id":1310,"uris":["http://zotero.org/users/7389460/items/KZGYYKPT"],</w:instrText>
      </w:r>
      <w:r>
        <w:rPr>
          <w:rFonts w:ascii="Times New Roman" w:hAnsi="Times New Roman" w:cs="Times New Roman"/>
          <w:sz w:val="24"/>
          <w:szCs w:val="24"/>
        </w:rPr>
        <w:instrText xml:space="preserve">"itemData":{"id":1310,"type":"article-journal","container-title":"Evolution and Human Behavior","DOI":"10.1016/j.evolhumbehav.2017.03.004","ISSN":"10905138","issue":"4","page":"481-489","title":"Aggressor or protector? Experiences and perceptions of violen</w:instrText>
      </w:r>
      <w:r>
        <w:rPr>
          <w:rFonts w:ascii="Times New Roman" w:hAnsi="Times New Roman" w:cs="Times New Roman"/>
          <w:sz w:val="24"/>
          <w:szCs w:val="24"/>
        </w:rPr>
        <w:instrText xml:space="preserve">ce predict preferences for masculinity","URL":"http://linkinghub.elsevier.com/retrieve/pii/S1090513816301222","volume":"38","author":[{"family":"Borras-Guevara","given":"Martha Lucia"},{"family":"Batres","given":"Carlota"},{"family":"Perrett","given":"Davi</w:instrText>
      </w:r>
      <w:r>
        <w:rPr>
          <w:rFonts w:ascii="Times New Roman" w:hAnsi="Times New Roman" w:cs="Times New Roman"/>
          <w:sz w:val="24"/>
          <w:szCs w:val="24"/>
        </w:rPr>
        <w:instrText xml:space="preserve">d I."}],"issued":{"date-parts":[["2017",7]]}}},{"id":3467,"uris":["http://zotero.org/users/7389460/items/LWL37WII"],"itemData":{"id":3467,"type":"article-journal","container-title":"PLoS ONE","DOI":"10.1371/journal.pone.0110497","ISSN":"1932-6203","issue":</w:instrText>
      </w:r>
      <w:r>
        <w:rPr>
          <w:rFonts w:ascii="Times New Roman" w:hAnsi="Times New Roman" w:cs="Times New Roman"/>
          <w:sz w:val="24"/>
          <w:szCs w:val="24"/>
        </w:rPr>
        <w:instrText xml:space="preserve">"10","page":"e110497","title":"Women’s Preference for Masculine Traits Is Disrupted by Images of Male-on-Female Aggression","volume":"9","author":[{"family":"Li","given":"Yaoran"},{"family":"Bailey","given":"Drew H."},{"family":"Winegard","given":"Benjamin</w:instrText>
      </w:r>
      <w:r>
        <w:rPr>
          <w:rFonts w:ascii="Times New Roman" w:hAnsi="Times New Roman" w:cs="Times New Roman"/>
          <w:sz w:val="24"/>
          <w:szCs w:val="24"/>
        </w:rPr>
        <w:instrText xml:space="preserve">"},{"family":"Puts","given":"David A."},{"family":"Welling","given":"Lisa L. M."},{"family":"Geary","given":"David C."}],"issued":{"date-parts":[["2014",10,14]]}}}],"schema":"https://github.com/citation-style-language/schema/raw/master/csl-citation.json"}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(Borras-Guevara et al., 2017; Li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Además de preferencias por la masculinidad, también se han encontrado preferencias de las mujeres por la feminidad en los rostros de los hombres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{"citationID":"LEpOmHOI","properties":{"formattedCitation":"(Burriss et\\uc0\\u160{}al., 2014; DeBru</w:instrText>
      </w:r>
      <w:r>
        <w:rPr>
          <w:rFonts w:ascii="Times New Roman" w:hAnsi="Times New Roman" w:cs="Times New Roman"/>
          <w:sz w:val="24"/>
          <w:szCs w:val="24"/>
        </w:rPr>
        <w:instrText xml:space="preserve">ine et\\uc0\\u160{}al., 2011, 2011; Little, Connely, et\\uc0\\u160{}al., 2011; Little, Jones, et\\uc0\\u160{}al., 2011)","plainCitation":"(Burriss et al., 2014; DeBruine et al., 2011, 2011; Little, Connely, et al., 2011; Little, Jones, et al., 2011)","note</w:instrText>
      </w:r>
      <w:r>
        <w:rPr>
          <w:rFonts w:ascii="Times New Roman" w:hAnsi="Times New Roman" w:cs="Times New Roman"/>
          <w:sz w:val="24"/>
          <w:szCs w:val="24"/>
        </w:rPr>
        <w:instrText xml:space="preserve">Index":0},"citationItems":[{"id":1392,"uris":["http://zotero.org/users/7389460/items/G9E99ZAU"],"itemData":{"id":1392,"type":"article-journal","abstract":"Most studies of female facial masculinity preference have relied upon self-reported preference, with </w:instrText>
      </w:r>
      <w:r>
        <w:rPr>
          <w:rFonts w:ascii="Times New Roman" w:hAnsi="Times New Roman" w:cs="Times New Roman"/>
          <w:sz w:val="24"/>
          <w:szCs w:val="24"/>
        </w:rPr>
        <w:instrText xml:space="preserve">participants selecting or rating the attractiveness of faces that differ in masculinity. However, researchers have not established a consensus as to whether women's general preference is for male faces that are masculine or feminine, and several studies ha</w:instrText>
      </w:r>
      <w:r>
        <w:rPr>
          <w:rFonts w:ascii="Times New Roman" w:hAnsi="Times New Roman" w:cs="Times New Roman"/>
          <w:sz w:val="24"/>
          <w:szCs w:val="24"/>
        </w:rPr>
        <w:instrText xml:space="preserve">ve indicated that women prefer neither. We investigated women's preferences for male facial masculinity using standard two-alternative forced choice (2AFC) preference trials, paired with eye tracking measures, to determine whether conscious and non-conscio</w:instrText>
      </w:r>
      <w:r>
        <w:rPr>
          <w:rFonts w:ascii="Times New Roman" w:hAnsi="Times New Roman" w:cs="Times New Roman"/>
          <w:sz w:val="24"/>
          <w:szCs w:val="24"/>
        </w:rPr>
        <w:instrText xml:space="preserve">us measures of preference yield similar results. We found that women expressed a preference for, gazed longer at, and fixated more frequently on feminized male faces. We also found effects of relationship status, relationship context (whether faced are jud</w:instrText>
      </w:r>
      <w:r>
        <w:rPr>
          <w:rFonts w:ascii="Times New Roman" w:hAnsi="Times New Roman" w:cs="Times New Roman"/>
          <w:sz w:val="24"/>
          <w:szCs w:val="24"/>
        </w:rPr>
        <w:instrText xml:space="preserve">ged for attractiveness as a long- or short-term partner), and hormonal contraceptive use. These results support previous findings that women express a preference for feminized over masculinized male faces, demonstrate that non-conscious measures of prefere</w:instrText>
      </w:r>
      <w:r>
        <w:rPr>
          <w:rFonts w:ascii="Times New Roman" w:hAnsi="Times New Roman" w:cs="Times New Roman"/>
          <w:sz w:val="24"/>
          <w:szCs w:val="24"/>
        </w:rPr>
        <w:instrText xml:space="preserve">nce for this trait echo consciously expressed preferences, and suggest that certain aspects of the preference decision-making process may be better captured by eye tracking than by 2AFC preference trials.","container-title":"Evolutionary Psychology","DOI":</w:instrText>
      </w:r>
      <w:r>
        <w:rPr>
          <w:rFonts w:ascii="Times New Roman" w:hAnsi="Times New Roman" w:cs="Times New Roman"/>
          <w:sz w:val="24"/>
          <w:szCs w:val="24"/>
        </w:rPr>
        <w:instrText xml:space="preserve">"10.1177/147470491401200102","ISSN":"14747049","issue":"1","note":"PMID: 24401278","page":"19-35","title":"Gaze properties of women judging the attractiveness of masculine and feminine male faces","URL":"http://journals.sagepub.com/doi/10.1177/147470491401</w:instrText>
      </w:r>
      <w:r>
        <w:rPr>
          <w:rFonts w:ascii="Times New Roman" w:hAnsi="Times New Roman" w:cs="Times New Roman"/>
          <w:sz w:val="24"/>
          <w:szCs w:val="24"/>
        </w:rPr>
        <w:instrText xml:space="preserve">200102","volume":"12","author":[{"family":"Burriss","given":"Robert P."},{"family":"Marcinkowska","given":"Urszula M."},{"family":"Lyons","given":"Minna T."}],"issued":{"date-parts":[["2014",1]]}}},{"id":3823,"uris":["http://zotero.org/users/7389460/items/</w:instrText>
      </w:r>
      <w:r>
        <w:rPr>
          <w:rFonts w:ascii="Times New Roman" w:hAnsi="Times New Roman" w:cs="Times New Roman"/>
          <w:sz w:val="24"/>
          <w:szCs w:val="24"/>
        </w:rPr>
        <w:instrText xml:space="preserve">I8A25MDV"],"itemData":{"id":3823,"type":"article-journal","container-title":"Proceedings of the Royal Society B: Biological Sciences","DOI":"10.1098/rspb.2010.2200","ISSN":"0962-8452, 1471-2954","issue":"1707","journalAbbreviation":"Proc. R. Soc. B.","lang</w:instrText>
      </w:r>
      <w:r>
        <w:rPr>
          <w:rFonts w:ascii="Times New Roman" w:hAnsi="Times New Roman" w:cs="Times New Roman"/>
          <w:sz w:val="24"/>
          <w:szCs w:val="24"/>
        </w:rPr>
        <w:instrText xml:space="preserve">uage":"en","page":"813-814","source":"DOI.org (Crossref)","title":"Further evidence for regional variation in women's masculinity preferences","URL":"https://royalsocietypublishing.org/doi/10.1098/rspb.2010.2200","volume":"278","author":[{"family":"DeBruin</w:instrText>
      </w:r>
      <w:r>
        <w:rPr>
          <w:rFonts w:ascii="Times New Roman" w:hAnsi="Times New Roman" w:cs="Times New Roman"/>
          <w:sz w:val="24"/>
          <w:szCs w:val="24"/>
        </w:rPr>
        <w:instrText xml:space="preserve">e","given":"Lisa M."},{"family":"Jones","given":"Benedict C."},{"family":"Little","given":"Anthony C."},{"family":"Crawford","given":"John R."},{"family":"Welling","given":"Lisa L. M."}],"accessed":{"date-parts":[["2024",8,1]]},"issued":{"date-parts":[["20</w:instrText>
      </w:r>
      <w:r>
        <w:rPr>
          <w:rFonts w:ascii="Times New Roman" w:hAnsi="Times New Roman" w:cs="Times New Roman"/>
          <w:sz w:val="24"/>
          <w:szCs w:val="24"/>
        </w:rPr>
        <w:instrText xml:space="preserve">11",3,22]]}}},{"id":3823,"uris":["http://zotero.org/users/7389460/items/I8A25MDV"],"itemData":{"id":3823,"type":"article-journal","container-title":"Proceedings of the Royal Society B: Biological Sciences","DOI":"10.1098/rspb.2010.2200","ISSN":"0962-8452, </w:instrText>
      </w:r>
      <w:r>
        <w:rPr>
          <w:rFonts w:ascii="Times New Roman" w:hAnsi="Times New Roman" w:cs="Times New Roman"/>
          <w:sz w:val="24"/>
          <w:szCs w:val="24"/>
        </w:rPr>
        <w:instrText xml:space="preserve">1471-2954","issue":"1707","journalAbbreviation":"Proc. R. Soc. B.","language":"en","page":"813-814","source":"DOI.org (Crossref)","title":"Further evidence for regional variation in women's masculinity preferences","URL":"https://royalsocietypublishing.org</w:instrText>
      </w:r>
      <w:r>
        <w:rPr>
          <w:rFonts w:ascii="Times New Roman" w:hAnsi="Times New Roman" w:cs="Times New Roman"/>
          <w:sz w:val="24"/>
          <w:szCs w:val="24"/>
        </w:rPr>
        <w:instrText xml:space="preserve">/doi/10.1098/rspb.2010.2200","volume":"278","author":[{"family":"DeBruine","given":"Lisa M."},{"family":"Jones","given":"Benedict C."},{"family":"Little","given":"Anthony C."},{"family":"Crawford","given":"John R."},{"family":"Welling","given":"Lisa L. M."</w:instrText>
      </w:r>
      <w:r>
        <w:rPr>
          <w:rFonts w:ascii="Times New Roman" w:hAnsi="Times New Roman" w:cs="Times New Roman"/>
          <w:sz w:val="24"/>
          <w:szCs w:val="24"/>
        </w:rPr>
        <w:instrText xml:space="preserve">}],"accessed":{"date-parts":[["2024",8,1]]},"issued":{"date-parts":[["2011",3,22]]}},"label":"page"},{"id":1358,"uris":["http://zotero.org/users/7389460/items/UY646K7H"],"itemData":{"id":1358,"type":"article-journal","abstract":"Sexual dimorphism is import</w:instrText>
      </w:r>
      <w:r>
        <w:rPr>
          <w:rFonts w:ascii="Times New Roman" w:hAnsi="Times New Roman" w:cs="Times New Roman"/>
          <w:sz w:val="24"/>
          <w:szCs w:val="24"/>
        </w:rPr>
        <w:instrText xml:space="preserve">ant in mate choice in many species and can be appraised via multiple traits in any one individual. Thus, one question that arises is whether sexual dimorphism in different traits influences preferences consistently. Here, we examined human preferences for </w:instrText>
      </w:r>
      <w:r>
        <w:rPr>
          <w:rFonts w:ascii="Times New Roman" w:hAnsi="Times New Roman" w:cs="Times New Roman"/>
          <w:sz w:val="24"/>
          <w:szCs w:val="24"/>
        </w:rPr>
        <w:instrText xml:space="preserve">masculinity/femininity in different types of stimuli. For face and body stimuli, images were manipulated to be more or less masculine using computer graphic techniques. Voice stimuli were made more or less masculine by manipulating pitch. For smell, we use</w:instrText>
      </w:r>
      <w:r>
        <w:rPr>
          <w:rFonts w:ascii="Times New Roman" w:hAnsi="Times New Roman" w:cs="Times New Roman"/>
          <w:sz w:val="24"/>
          <w:szCs w:val="24"/>
        </w:rPr>
        <w:instrText xml:space="preserve">d variation among male aftershaves as a proxy for manipulating masculinity of real male smell and used relatively masculine/feminine odors. For women, we found that preferences for more masculine stimuli were greater for short-term than for long-term relat</w:instrText>
      </w:r>
      <w:r>
        <w:rPr>
          <w:rFonts w:ascii="Times New Roman" w:hAnsi="Times New Roman" w:cs="Times New Roman"/>
          <w:sz w:val="24"/>
          <w:szCs w:val="24"/>
        </w:rPr>
        <w:instrText xml:space="preserve">ionships across all stimuli types. Further analyses revealed consistency in preferences for masculinity across stimuli types, at least for short-term judgments, whereby women with preferences for masculinity in one domain also had preferences for masculini</w:instrText>
      </w:r>
      <w:r>
        <w:rPr>
          <w:rFonts w:ascii="Times New Roman" w:hAnsi="Times New Roman" w:cs="Times New Roman"/>
          <w:sz w:val="24"/>
          <w:szCs w:val="24"/>
        </w:rPr>
        <w:instrText xml:space="preserve">ty in the other domains. For men, we found that preferences for more feminine stimuli were greater for short-term than for long-term judgments across face and voice stimuli, whereas the reverse was true for body stimuli. Further analyses revealed consisten</w:instrText>
      </w:r>
      <w:r>
        <w:rPr>
          <w:rFonts w:ascii="Times New Roman" w:hAnsi="Times New Roman" w:cs="Times New Roman"/>
          <w:sz w:val="24"/>
          <w:szCs w:val="24"/>
        </w:rPr>
        <w:instrText xml:space="preserve">cy in preferences for masculinity across stimuli types for long-term judgments, whereby men with preferences for femininity in one domain also had preferences for femininity in the other domains. These data suggest that masculinity/femininity as a trait ma</w:instrText>
      </w:r>
      <w:r>
        <w:rPr>
          <w:rFonts w:ascii="Times New Roman" w:hAnsi="Times New Roman" w:cs="Times New Roman"/>
          <w:sz w:val="24"/>
          <w:szCs w:val="24"/>
        </w:rPr>
        <w:instrText xml:space="preserve">y be assessed via different modalities and that masculinity/femininity in the different modalities might be representing a single underlying quality in individuals. Key words: attractiveness, cross-modal, mate-choice, relationship context, sexual dimorphis</w:instrText>
      </w:r>
      <w:r>
        <w:rPr>
          <w:rFonts w:ascii="Times New Roman" w:hAnsi="Times New Roman" w:cs="Times New Roman"/>
          <w:sz w:val="24"/>
          <w:szCs w:val="24"/>
        </w:rPr>
        <w:instrText xml:space="preserve">m.","container-title":"Behavioral Ecology","DOI":"10.1093/beheco/arr061","ISSN":"10452249","issue":"4","note":"ISBN: 1045-2249","page":"862-868","title":"Human preference for masculinity differs according to context in faces, bodies, voices, and smell","vo</w:instrText>
      </w:r>
      <w:r>
        <w:rPr>
          <w:rFonts w:ascii="Times New Roman" w:hAnsi="Times New Roman" w:cs="Times New Roman"/>
          <w:sz w:val="24"/>
          <w:szCs w:val="24"/>
        </w:rPr>
        <w:instrText xml:space="preserve">lume":"22","author":[{"family":"Little","given":"Anthony C"},{"family":"Connely","given":"Julieanne"},{"family":"Feinberg","given":"David R."},{"family":"Jones","given":"Benedict C."},{"family":"Roberts","given":"S Craig"}],"issued":{"date-parts":[["2011"]</w:instrText>
      </w:r>
      <w:r>
        <w:rPr>
          <w:rFonts w:ascii="Times New Roman" w:hAnsi="Times New Roman" w:cs="Times New Roman"/>
          <w:sz w:val="24"/>
          <w:szCs w:val="24"/>
        </w:rPr>
        <w:instrText xml:space="preserve">]}}},{"id":3759,"uris":["http://zotero.org/users/7389460/items/ENAHL2L7"],"itemData":{"id":3759,"type":"article-journal","abstract":"Face preferences affect a diverse range of critical social outcomes, from mate choices and decisions about platonic relatio</w:instrText>
      </w:r>
      <w:r>
        <w:rPr>
          <w:rFonts w:ascii="Times New Roman" w:hAnsi="Times New Roman" w:cs="Times New Roman"/>
          <w:sz w:val="24"/>
          <w:szCs w:val="24"/>
        </w:rPr>
        <w:instrText xml:space="preserve">nships to hiring decisions and decisions about social exchange. Firstly, we review the facial characteristics that influence attractiveness judgements of faces (e.g. symmetry, sexually dimorphic shape cues, averageness, skin colour/texture and cues to pers</w:instrText>
      </w:r>
      <w:r>
        <w:rPr>
          <w:rFonts w:ascii="Times New Roman" w:hAnsi="Times New Roman" w:cs="Times New Roman"/>
          <w:sz w:val="24"/>
          <w:szCs w:val="24"/>
        </w:rPr>
        <w:instrText xml:space="preserve">onality) and then review several important sources of individual differences in face preferences (e.g. hormone levels and fertility, own attractiveness and personality, visual experience, familiarity and imprinting, social learning). The research relating </w:instrText>
      </w:r>
      <w:r>
        <w:rPr>
          <w:rFonts w:ascii="Times New Roman" w:hAnsi="Times New Roman" w:cs="Times New Roman"/>
          <w:sz w:val="24"/>
          <w:szCs w:val="24"/>
        </w:rPr>
        <w:instrText xml:space="preserve">to these issues highlights flexible, sophisticated systems that support and promote adaptive responses to faces that appear to function to maximize the benefits of both our mate choices and more general decisions about other types of social partners.","con</w:instrText>
      </w:r>
      <w:r>
        <w:rPr>
          <w:rFonts w:ascii="Times New Roman" w:hAnsi="Times New Roman" w:cs="Times New Roman"/>
          <w:sz w:val="24"/>
          <w:szCs w:val="24"/>
        </w:rPr>
        <w:instrText xml:space="preserve">tainer-title":"Philosophical Transactions of the Royal Society B: Biological Sciences","DOI":"10.1098/rstb.2010.0404","ISSN":"0962-8436, 1471-2970","issue":"1571","journalAbbreviation":"Phil. Trans. R. Soc. B","language":"en","page":"1638-1659","source":"D</w:instrText>
      </w:r>
      <w:r>
        <w:rPr>
          <w:rFonts w:ascii="Times New Roman" w:hAnsi="Times New Roman" w:cs="Times New Roman"/>
          <w:sz w:val="24"/>
          <w:szCs w:val="24"/>
        </w:rPr>
        <w:instrText xml:space="preserve">OI.org (Crossref)","title":"Facial attractiveness: evolutionary based research","title-short":"Facial attractiveness","URL":"https://royalsocietypublishing.org/doi/10.1098/rstb.2010.0404","volume":"366","author":[{"family":"Little","given":"Anthony C."},{"</w:instrText>
      </w:r>
      <w:r>
        <w:rPr>
          <w:rFonts w:ascii="Times New Roman" w:hAnsi="Times New Roman" w:cs="Times New Roman"/>
          <w:sz w:val="24"/>
          <w:szCs w:val="24"/>
        </w:rPr>
        <w:instrText xml:space="preserve">family":"Jones","given":"Benedict C."},{"family":"DeBruine","given":"Lisa M."}],"accessed":{"date-parts":[["2024",7,31]]},"issued":{"date-parts":[["2011",6,12]]}}}],"schema":"https://github.com/citation-style-language/schema/raw/master/csl-citation.json"}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(Burriss et al., 2014; DeBruine et al., 2011, 2011; Little, Connely, et al., 2011; Little, Jones,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y variaciones en la preferencia a diferentes niveles de masculinidad influidas por factores individuales y socio-contextuales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{"citationID":"OmnbrgvL","properties":{"formattedCitation":"(Holzleitner &amp; Perrett, 2017)","plainCitation":"(Holzleitner &amp; Perrett, 2017)","noteIndex":0},"citationItems":[</w:instrText>
      </w:r>
      <w:r>
        <w:rPr>
          <w:rFonts w:ascii="Times New Roman" w:hAnsi="Times New Roman" w:cs="Times New Roman"/>
          <w:sz w:val="24"/>
          <w:szCs w:val="24"/>
        </w:rPr>
        <w:instrText xml:space="preserve">{"id":3713,"uris":["http://zotero.org/users/7389460/items/T8ZBU9RM"],"itemData":{"id":3713,"type":"article-journal","abstract":"Studies on mate preferences have demonstrated that women’s perception of male attractiveness is sensitive to men’s facial mascul</w:instrText>
      </w:r>
      <w:r>
        <w:rPr>
          <w:rFonts w:ascii="Times New Roman" w:hAnsi="Times New Roman" w:cs="Times New Roman"/>
          <w:sz w:val="24"/>
          <w:szCs w:val="24"/>
        </w:rPr>
        <w:instrText xml:space="preserve">inity, and that women’s preferences for facial masculinity are subject to individual differences, such as own condition. These individual differences have been linked to potential tradeoffs that women face given the hypothesized benefits and costs that mas</w:instrText>
      </w:r>
      <w:r>
        <w:rPr>
          <w:rFonts w:ascii="Times New Roman" w:hAnsi="Times New Roman" w:cs="Times New Roman"/>
          <w:sz w:val="24"/>
          <w:szCs w:val="24"/>
        </w:rPr>
        <w:instrText xml:space="preserve">culinity may cue in a potential partner. Whereas most studies based conclusions regarding such trade-offs on shifts in mean preferences for a feminized vs. masculinized face shape, here we directly investigated attractiveness as a function of different lev</w:instrText>
      </w:r>
      <w:r>
        <w:rPr>
          <w:rFonts w:ascii="Times New Roman" w:hAnsi="Times New Roman" w:cs="Times New Roman"/>
          <w:sz w:val="24"/>
          <w:szCs w:val="24"/>
        </w:rPr>
        <w:instrText xml:space="preserve">els of masculinity. Using computer-graphic methods, we manipulated the facial masculinity of men’s 3D faces to vary between extremely feminine and hypermasculine, and assessed women’s preferences for these different masculinity levels in the light of indiv</w:instrText>
      </w:r>
      <w:r>
        <w:rPr>
          <w:rFonts w:ascii="Times New Roman" w:hAnsi="Times New Roman" w:cs="Times New Roman"/>
          <w:sz w:val="24"/>
          <w:szCs w:val="24"/>
        </w:rPr>
        <w:instrText xml:space="preserve">idual differences in self-rated attractiveness, financial worries, pathogen disgust sensitivity, self-reported health and relationship status. Our findings show that some individual differences shift preferences towards a generally lower or higher masculin</w:instrText>
      </w:r>
      <w:r>
        <w:rPr>
          <w:rFonts w:ascii="Times New Roman" w:hAnsi="Times New Roman" w:cs="Times New Roman"/>
          <w:sz w:val="24"/>
          <w:szCs w:val="24"/>
        </w:rPr>
        <w:instrText xml:space="preserve">ity level, whereas others affect the tolerance to low vs. high levels of masculinity. We suggest that the use of preference curves allows for a more comprehensive investigation of how and why women’s preferences for masculinity may shift under different co</w:instrText>
      </w:r>
      <w:r>
        <w:rPr>
          <w:rFonts w:ascii="Times New Roman" w:hAnsi="Times New Roman" w:cs="Times New Roman"/>
          <w:sz w:val="24"/>
          <w:szCs w:val="24"/>
        </w:rPr>
        <w:instrText xml:space="preserve">ntexts.","container-title":"Adaptive Human Behavior and Physiology","DOI":"10.1007/s40750-017-0070-3","ISSN":"2198-7335","issue":"4","journalAbbreviation":"Adaptive Human Behavior and Physiology","language":"en","page":"304-320","source":"DOI.org (Crossref</w:instrText>
      </w:r>
      <w:r>
        <w:rPr>
          <w:rFonts w:ascii="Times New Roman" w:hAnsi="Times New Roman" w:cs="Times New Roman"/>
          <w:sz w:val="24"/>
          <w:szCs w:val="24"/>
        </w:rPr>
        <w:instrText xml:space="preserve">)","title":"Women’s Preferences for Men’s Facial Masculinity: Trade-Off Accounts Revisited","title-short":"Women’s Preferences for Men’s Facial Masculinity","URL":"http://link.springer.com/10.1007/s40750-017-0070-3","volume":"3","author":[{"family":"Holzle</w:instrText>
      </w:r>
      <w:r>
        <w:rPr>
          <w:rFonts w:ascii="Times New Roman" w:hAnsi="Times New Roman" w:cs="Times New Roman"/>
          <w:sz w:val="24"/>
          <w:szCs w:val="24"/>
        </w:rPr>
        <w:instrText xml:space="preserve">itner","given":"Iris J."},{"family":"Perrett","given":"David I."}],"accessed":{"date-parts":[["2024",7,31]]},"issued":{"date-parts":[["2017",12]]}},"label":"page"}],"schema":"https://github.com/citation-style-language/schema/raw/master/csl-citation.json"}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(Holzleitner &amp; Perrett, 2017)</w:t>
      </w:r>
      <w:r>
        <w:rPr>
          <w:rFonts w:ascii="Times New Roman" w:hAnsi="Times New Roman" w:cs="Times New Roman"/>
          <w:sz w:val="24"/>
          <w:szCs w:val="24"/>
        </w:rPr>
        <w:fldChar w:fldCharType="end"/>
      </w:r>
      <w:r>
        <w:rPr>
          <w:rFonts w:ascii="Times New Roman" w:hAnsi="Times New Roman" w:cs="Times New Roman"/>
          <w:sz w:val="24"/>
          <w:szCs w:val="24"/>
        </w:rPr>
        <w:t xml:space="preserve">. Entre otros,  atractivo autocalificado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{"citationID":"d1dhVOke","properties":{"formattedCitation":"(Docherty et\\uc0\\u160{}al., 2020)","plainCitation":"(Docherty et al., 2020)","noteIndex":0},"citationItems":[</w:instrText>
      </w:r>
      <w:r>
        <w:rPr>
          <w:rFonts w:ascii="Times New Roman" w:hAnsi="Times New Roman" w:cs="Times New Roman"/>
          <w:sz w:val="24"/>
          <w:szCs w:val="24"/>
        </w:rPr>
        <w:instrText xml:space="preserve">{"id":2347,"uris":["http://zotero.org/users/7389460/items/46DY6HIN"],"itemData":{"id":2347,"type":"article-journal","container-title":"Evolution and Human Behavior","DOI":"10.1016/j.evolhumbehav.2020.05.005","ISSN":"10905138","issue":"4","page":"312-317","</w:instrText>
      </w:r>
      <w:r>
        <w:rPr>
          <w:rFonts w:ascii="Times New Roman" w:hAnsi="Times New Roman" w:cs="Times New Roman"/>
          <w:sz w:val="24"/>
          <w:szCs w:val="24"/>
        </w:rPr>
        <w:instrText xml:space="preserve">title":"Do more attractive women show stronger preferences for male facial masculinity?","URL":"https://linkinghub.elsevier.com/retrieve/pii/S1090513820300611","volume":"41","author":[{"family":"Docherty","given":"Ciaran"},{"family":"Lee","given":"Anthony </w:instrText>
      </w:r>
      <w:r>
        <w:rPr>
          <w:rFonts w:ascii="Times New Roman" w:hAnsi="Times New Roman" w:cs="Times New Roman"/>
          <w:sz w:val="24"/>
          <w:szCs w:val="24"/>
        </w:rPr>
        <w:instrText xml:space="preserve">J."},{"family":"Hahn","given":"Amanda C."},{"family":"DeBruine","given":"Lisa M."},{"family":"Jones","given":"Benedict C."}],"issued":{"date-parts":[["2020",7]]}}}],"schema":"https://github.com/citation-style-language/schema/raw/master/csl-citation.json"}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(Docherty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estado sentimental actual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{"citationID":"63PUqOGj","properties":{"formattedCitation":"(Lyons et\\uc0\\u160{}al., 2016)","plainCitation":"(Lyons et al., 2016)","noteIndex":0},"citationItems":[{"i</w:instrText>
      </w:r>
      <w:r>
        <w:rPr>
          <w:rFonts w:ascii="Times New Roman" w:hAnsi="Times New Roman" w:cs="Times New Roman"/>
          <w:sz w:val="24"/>
          <w:szCs w:val="24"/>
        </w:rPr>
        <w:instrText xml:space="preserve">d":1293,"uris":["http://zotero.org/users/7389460/items/3EI5BDTY"],"itemData":{"id":1293,"type":"article-journal","container-title":"Personality and Individual Differences","DOI":"10.1016/j.paid.2016.02.025","ISSN":"01918869","page":"25-28","title":"The eff</w:instrText>
      </w:r>
      <w:r>
        <w:rPr>
          <w:rFonts w:ascii="Times New Roman" w:hAnsi="Times New Roman" w:cs="Times New Roman"/>
          <w:sz w:val="24"/>
          <w:szCs w:val="24"/>
        </w:rPr>
        <w:instrText xml:space="preserve">ects of resource availability and relationship status on women's preference for facial masculinity in men: An eye-tracking study","URL":"https://linkinghub.elsevier.com/retrieve/pii/S0191886916300800","volume":"95","author":[{"family":"Lyons","given":"Minn</w:instrText>
      </w:r>
      <w:r>
        <w:rPr>
          <w:rFonts w:ascii="Times New Roman" w:hAnsi="Times New Roman" w:cs="Times New Roman"/>
          <w:sz w:val="24"/>
          <w:szCs w:val="24"/>
        </w:rPr>
        <w:instrText xml:space="preserve">a"},{"family":"Marcinkowska","given":"Urszula"},{"family":"Moisey","given":"Victoria"},{"family":"Harrison","given":"Neil"}],"issued":{"date-parts":[["2016",6]]}}}],"schema":"https://github.com/citation-style-language/schema/raw/master/csl-citation.json"}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(Lyons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interés en una relación a corto o largo plazo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instrText>
      </w:r>
      <w:r>
        <w:rPr>
          <w:rFonts w:ascii="Times New Roman" w:hAnsi="Times New Roman" w:cs="Times New Roman"/>
          <w:sz w:val="24"/>
          <w:szCs w:val="24"/>
        </w:rPr>
        <w:instrText xml:space="preserve">":"70vmxdPW","properties":{"formattedCitation":"(Jones et\\uc0\\u160{}al., 2018)","plainCitation":"(Jones et al., 2018)","noteIndex":0},"citationItems":[{"id":1991,"uris":["http://zotero.org/users/7389460/items/MYHGS56W"],"itemData":{"id":1991,"type":"arti</w:instrText>
      </w:r>
      <w:r>
        <w:rPr>
          <w:rFonts w:ascii="Times New Roman" w:hAnsi="Times New Roman" w:cs="Times New Roman"/>
          <w:sz w:val="24"/>
          <w:szCs w:val="24"/>
        </w:rPr>
        <w:instrText xml:space="preserve">cle-journal","container-title":"Psychological Science","DOI":"10.1177/0956797618760197","ISSN":"0956-7976","issue":"6","page":"996-1005","title":"No Compelling Evidence that Preferences for Facial Masculinity Track Changes in Women’s Hormonal Status","URL"</w:instrText>
      </w:r>
      <w:r>
        <w:rPr>
          <w:rFonts w:ascii="Times New Roman" w:hAnsi="Times New Roman" w:cs="Times New Roman"/>
          <w:sz w:val="24"/>
          <w:szCs w:val="24"/>
        </w:rPr>
        <w:instrText xml:space="preserve">:"http://journals.sagepub.com/doi/10.1177/0956797618760197","volume":"29","author":[{"family":"Jones","given":"Benedict C."},{"family":"Hahn","given":"Amanda C."},{"family":"Fisher","given":"Claire I."},{"family":"Wang","given":"Hongyi"},{"family":"Kandrik</w:instrText>
      </w:r>
      <w:r>
        <w:rPr>
          <w:rFonts w:ascii="Times New Roman" w:hAnsi="Times New Roman" w:cs="Times New Roman"/>
          <w:sz w:val="24"/>
          <w:szCs w:val="24"/>
        </w:rPr>
        <w:instrText xml:space="preserve">","given":"Michal"},{"family":"Han","given":"Chengyang"},{"family":"Fasolt","given":"Vanessa"},{"family":"Morrison","given":"Danielle"},{"family":"Lee","given":"Anthony J."},{"family":"Holzleitner","given":"Iris J."},{"family":"O’Shea","given":"Kieran J."}</w:instrText>
      </w:r>
      <w:r>
        <w:rPr>
          <w:rFonts w:ascii="Times New Roman" w:hAnsi="Times New Roman" w:cs="Times New Roman"/>
          <w:sz w:val="24"/>
          <w:szCs w:val="24"/>
        </w:rPr>
        <w:instrText xml:space="preserve">,{"family":"Roberts","given":"S. Craig"},{"family":"Little","given":"Anthony C"},{"family":"DeBruine","given":"Lisa M."}],"issued":{"date-parts":[["2018",6,30]]}}}],"schema":"https://github.com/citation-style-language/schema/raw/master/csl-citation.json"}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(Jones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ambientes patógenos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{"citationID":"Yyk86R1D","properties":{"formattedCitation":"</w:instrText>
      </w:r>
      <w:r>
        <w:rPr>
          <w:rFonts w:ascii="Times New Roman" w:hAnsi="Times New Roman" w:cs="Times New Roman"/>
          <w:sz w:val="24"/>
          <w:szCs w:val="24"/>
        </w:rPr>
        <w:instrText xml:space="preserve">(Lee &amp; Zietsch, 2011; Little, DeBruine, et\\uc0\\u160{}al., 2011; Saribay et\\uc0\\u160{}al., 2021)","plainCitation":"(Lee &amp; Zietsch, 2011; Little, DeBruine, et al., 2011; Saribay et al., 2021)","noteIndex":0},"citationItems":[{"id":1355,"uris":["http://zo</w:instrText>
      </w:r>
      <w:r>
        <w:rPr>
          <w:rFonts w:ascii="Times New Roman" w:hAnsi="Times New Roman" w:cs="Times New Roman"/>
          <w:sz w:val="24"/>
          <w:szCs w:val="24"/>
        </w:rPr>
        <w:instrText xml:space="preserve">tero.org/users/7389460/items/PW3WXA4G"],"itemData":{"id":1355,"type":"article-journal","abstract":"When choosing a mate, women are thought to face a trade-off between genetic and parental quality. Recent research suggests that this trade-off is influenced </w:instrText>
      </w:r>
      <w:r>
        <w:rPr>
          <w:rFonts w:ascii="Times New Roman" w:hAnsi="Times New Roman" w:cs="Times New Roman"/>
          <w:sz w:val="24"/>
          <w:szCs w:val="24"/>
        </w:rPr>
        <w:instrText xml:space="preserve">by environmental factors such as pathogen prevalence and resource scarcity, which affect the relative value of genetic and parental quality to offspring fitness. To further investigate these findings, the current study primed 60 women with pathogen prevale</w:instrText>
      </w:r>
      <w:r>
        <w:rPr>
          <w:rFonts w:ascii="Times New Roman" w:hAnsi="Times New Roman" w:cs="Times New Roman"/>
          <w:sz w:val="24"/>
          <w:szCs w:val="24"/>
        </w:rPr>
        <w:instrText xml:space="preserve">nce, resource scarcity or an irrelevant threat, before administering a forced trade-off task that assessed mate preferences for traits thought to be indicative of genetic or parental quality. Women primed with pathogen prevalence revealed greater preferenc</w:instrText>
      </w:r>
      <w:r>
        <w:rPr>
          <w:rFonts w:ascii="Times New Roman" w:hAnsi="Times New Roman" w:cs="Times New Roman"/>
          <w:sz w:val="24"/>
          <w:szCs w:val="24"/>
        </w:rPr>
        <w:instrText xml:space="preserve">es for traits indicative of genetic quality at the expense of traits indicative of parental quality. The reverse was found for women primed with resource scarcity. These findings suggest that environmental factors may directly influence women's mate prefer</w:instrText>
      </w:r>
      <w:r>
        <w:rPr>
          <w:rFonts w:ascii="Times New Roman" w:hAnsi="Times New Roman" w:cs="Times New Roman"/>
          <w:sz w:val="24"/>
          <w:szCs w:val="24"/>
        </w:rPr>
        <w:instrText xml:space="preserve">ences owing to evolved plasticity, such that mate preferences are flexible in response to environmental factors.","container-title":"Biology Letters","DOI":"10.1098/rsbl.2011.0454","ISSN":"1744-9561","issue":"6","note":"PMID: 21697166\nISBN: 1744-9561","pa</w:instrText>
      </w:r>
      <w:r>
        <w:rPr>
          <w:rFonts w:ascii="Times New Roman" w:hAnsi="Times New Roman" w:cs="Times New Roman"/>
          <w:sz w:val="24"/>
          <w:szCs w:val="24"/>
        </w:rPr>
        <w:instrText xml:space="preserve">ge":"892-895","title":"Experimental evidence that women's mate preferences are directly influenced by cues of pathogen prevalence and resource scarcity","volume":"7","author":[{"family":"Lee","given":"A. J."},{"family":"Zietsch","given":"B. P."}],"issued":</w:instrText>
      </w:r>
      <w:r>
        <w:rPr>
          <w:rFonts w:ascii="Times New Roman" w:hAnsi="Times New Roman" w:cs="Times New Roman"/>
          <w:sz w:val="24"/>
          <w:szCs w:val="24"/>
        </w:rPr>
        <w:instrText xml:space="preserve">{"date-parts":[["2011"]]}}},{"id":3757,"uris":["http://zotero.org/users/7389460/items/RQUN2U2V"],"itemData":{"id":3757,"type":"article-journal","abstract":"Evolutionary approaches to human attractiveness have documented several traits that are proposed to </w:instrText>
      </w:r>
      <w:r>
        <w:rPr>
          <w:rFonts w:ascii="Times New Roman" w:hAnsi="Times New Roman" w:cs="Times New Roman"/>
          <w:sz w:val="24"/>
          <w:szCs w:val="24"/>
        </w:rPr>
        <w:instrText xml:space="preserve">be attractive across individuals and cultures, although both cross-individual and cross-cultural variations are also often found. Previous studies show that parasite prevalence and mortality/health are related to cultural variation in preferences for attra</w:instrText>
      </w:r>
      <w:r>
        <w:rPr>
          <w:rFonts w:ascii="Times New Roman" w:hAnsi="Times New Roman" w:cs="Times New Roman"/>
          <w:sz w:val="24"/>
          <w:szCs w:val="24"/>
        </w:rPr>
        <w:instrText xml:space="preserve">ctive traits. Visual experience of pathogen cues may mediate such variable preferences. Here we showed individuals slideshows of images with cues to low and high pathogen prevalence and measured their visual preferences for face traits. We found that both </w:instrText>
      </w:r>
      <w:r>
        <w:rPr>
          <w:rFonts w:ascii="Times New Roman" w:hAnsi="Times New Roman" w:cs="Times New Roman"/>
          <w:sz w:val="24"/>
          <w:szCs w:val="24"/>
        </w:rPr>
        <w:instrText xml:space="preserve">men and women moderated their preferences for facial masculinity and symmetry according to recent experience of visual cues to environmental pathogens. Change in preferences was seen mainly for opposite-sex faces, with women preferring more masculine and m</w:instrText>
      </w:r>
      <w:r>
        <w:rPr>
          <w:rFonts w:ascii="Times New Roman" w:hAnsi="Times New Roman" w:cs="Times New Roman"/>
          <w:sz w:val="24"/>
          <w:szCs w:val="24"/>
        </w:rPr>
        <w:instrText xml:space="preserve">ore symmetric male faces and men preferring more feminine and more symmetric female faces after exposure to pathogen cues than when not exposed to such cues. Cues to environmental pathogens had no significant effects on preferences for same-sex faces. Thes</w:instrText>
      </w:r>
      <w:r>
        <w:rPr>
          <w:rFonts w:ascii="Times New Roman" w:hAnsi="Times New Roman" w:cs="Times New Roman"/>
          <w:sz w:val="24"/>
          <w:szCs w:val="24"/>
        </w:rPr>
        <w:instrText xml:space="preserve">e data complement studies of cross-cultural differences in preferences by suggesting a mechanism for variation in mate preferences. Similar visual experience could lead to within-cultural agreement and differing visual experience could lead to cross-cultur</w:instrText>
      </w:r>
      <w:r>
        <w:rPr>
          <w:rFonts w:ascii="Times New Roman" w:hAnsi="Times New Roman" w:cs="Times New Roman"/>
          <w:sz w:val="24"/>
          <w:szCs w:val="24"/>
        </w:rPr>
        <w:instrText xml:space="preserve">al variation. Overall, our data demonstrate that preferences can be strategically flexible according to recent visual experience with pathogen cues. Given that cues to pathogens may signal an increase in contagion/mortality risk, it may be adaptive to shif</w:instrText>
      </w:r>
      <w:r>
        <w:rPr>
          <w:rFonts w:ascii="Times New Roman" w:hAnsi="Times New Roman" w:cs="Times New Roman"/>
          <w:sz w:val="24"/>
          <w:szCs w:val="24"/>
        </w:rPr>
        <w:instrText xml:space="preserve">t visual preferences in favour of proposed good-gene markers in environments where such cues are more evident.","container-title":"Proceedings of the Royal Society B: Biological Sciences","DOI":"10.1098/rspb.2010.1925","ISSN":"0962-8452, 1471-2954","issue"</w:instrText>
      </w:r>
      <w:r>
        <w:rPr>
          <w:rFonts w:ascii="Times New Roman" w:hAnsi="Times New Roman" w:cs="Times New Roman"/>
          <w:sz w:val="24"/>
          <w:szCs w:val="24"/>
        </w:rPr>
        <w:instrText xml:space="preserve">:"1714","journalAbbreviation":"Proc. R. Soc. B.","language":"en","page":"2032-2039","source":"DOI.org (Crossref)","title":"Exposure to visual cues of pathogen contagion changes preferences for masculinity and symmetry in opposite-sex faces","URL":"https://</w:instrText>
      </w:r>
      <w:r>
        <w:rPr>
          <w:rFonts w:ascii="Times New Roman" w:hAnsi="Times New Roman" w:cs="Times New Roman"/>
          <w:sz w:val="24"/>
          <w:szCs w:val="24"/>
        </w:rPr>
        <w:instrText xml:space="preserve">royalsocietypublishing.org/doi/10.1098/rspb.2010.1925","volume":"278","author":[{"family":"Little","given":"Anthony C."},{"family":"DeBruine","given":"Lisa M."},{"family":"Jones","given":"Benedict C."}],"accessed":{"date-parts":[["2024",7,31]]},"issued":{"</w:instrText>
      </w:r>
      <w:r>
        <w:rPr>
          <w:rFonts w:ascii="Times New Roman" w:hAnsi="Times New Roman" w:cs="Times New Roman"/>
          <w:sz w:val="24"/>
          <w:szCs w:val="24"/>
        </w:rPr>
        <w:instrText xml:space="preserve">date-parts":[["2011",7,7]]}}},{"id":3887,"uris":["http://zotero.org/users/7389460/items/26B45GNR"],"itemData":{"id":3887,"type":"article-journal","abstract":"The present research focused on how environmental harshness may affect heterosexual women’s prefer</w:instrText>
      </w:r>
      <w:r>
        <w:rPr>
          <w:rFonts w:ascii="Times New Roman" w:hAnsi="Times New Roman" w:cs="Times New Roman"/>
          <w:sz w:val="24"/>
          <w:szCs w:val="24"/>
        </w:rPr>
        <w:instrText xml:space="preserve">ences of potential male mates’ facial characteristics, namely masculinity–femininity. The evidence on this issue is mixed and mostly from Western samples. We aimed to provide causal evidence using a sample of Turkish women and Turkish male faces. A video-b</w:instrText>
      </w:r>
      <w:r>
        <w:rPr>
          <w:rFonts w:ascii="Times New Roman" w:hAnsi="Times New Roman" w:cs="Times New Roman"/>
          <w:sz w:val="24"/>
          <w:szCs w:val="24"/>
        </w:rPr>
        <w:instrText xml:space="preserve">ased manipulation was developed to heighten environmental harshness perceptions. In the main experiment, participants were primed with resource scarcity, pathogen prevalence or neither (control). They then saw masculinised vs. feminised versions of the sam</w:instrText>
      </w:r>
      <w:r>
        <w:rPr>
          <w:rFonts w:ascii="Times New Roman" w:hAnsi="Times New Roman" w:cs="Times New Roman"/>
          <w:sz w:val="24"/>
          <w:szCs w:val="24"/>
        </w:rPr>
        <w:instrText xml:space="preserve">e faces and indicated the face that they would prefer for a long-term relationship and separately rated the faces on various dimensions. In general, masculinised faces were perceived as slightly more attractive, slightly healthier and much more formidable.</w:instrText>
      </w:r>
      <w:r>
        <w:rPr>
          <w:rFonts w:ascii="Times New Roman" w:hAnsi="Times New Roman" w:cs="Times New Roman"/>
          <w:sz w:val="24"/>
          <w:szCs w:val="24"/>
        </w:rPr>
        <w:instrText xml:space="preserve"> A multilevel Bayesian model showed that pathogen prevalence lowered the preference for masculinised faces while resource scarcity weakly elevated it. The overall drop in attractiveness ratings in cases of high perceived pathogen prevalence, one of the str</w:instrText>
      </w:r>
      <w:r>
        <w:rPr>
          <w:rFonts w:ascii="Times New Roman" w:hAnsi="Times New Roman" w:cs="Times New Roman"/>
          <w:sz w:val="24"/>
          <w:szCs w:val="24"/>
        </w:rPr>
        <w:instrText xml:space="preserve">ongest effects we observed, suggests that during epidemics, the formation of new relationships is not a favourable strategy. Implications for evolutionary theories of mate preference are discussed.","container-title":"Evolutionary Human Sciences","DOI":"10</w:instrText>
      </w:r>
      <w:r>
        <w:rPr>
          <w:rFonts w:ascii="Times New Roman" w:hAnsi="Times New Roman" w:cs="Times New Roman"/>
          <w:sz w:val="24"/>
          <w:szCs w:val="24"/>
        </w:rPr>
        <w:instrText xml:space="preserve">.1017/ehs.2021.42","ISSN":"2513-843X","journalAbbreviation":"Evolut. Hum. Sci.","language":"en","license":"http://creativecommons.org/licenses/by/4.0/","page":"e48","source":"DOI.org (Crossref)","title":"Differential effects of resource scarcity and pathog</w:instrText>
      </w:r>
      <w:r>
        <w:rPr>
          <w:rFonts w:ascii="Times New Roman" w:hAnsi="Times New Roman" w:cs="Times New Roman"/>
          <w:sz w:val="24"/>
          <w:szCs w:val="24"/>
        </w:rPr>
        <w:instrText xml:space="preserve">en prevalence on heterosexual women's facial masculinity preferences","URL":"https://www.cambridge.org/core/product/identifier/S2513843X21000426/type/journal_article","volume":"3","author":[{"family":"Saribay","given":"S. Adil"},{"family":"Tureček","given"</w:instrText>
      </w:r>
      <w:r>
        <w:rPr>
          <w:rFonts w:ascii="Times New Roman" w:hAnsi="Times New Roman" w:cs="Times New Roman"/>
          <w:sz w:val="24"/>
          <w:szCs w:val="24"/>
        </w:rPr>
        <w:instrText xml:space="preserve">:"Petr"},{"family":"Paluch","given":"Rüzgar"},{"family":"Kleisner","given":"Karel"}],"accessed":{"date-parts":[["2024",8,23]]},"issued":{"date-parts":[["2021"]]}}}],"schema":"https://github.com/citation-style-language/schema/raw/master/csl-citation.json"}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(Lee &amp; Zietsch, 2011; Little, DeBruine, et al., 2011; Saribay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acceso a salud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instrText>
      </w:r>
      <w:r>
        <w:rPr>
          <w:rFonts w:ascii="Times New Roman" w:hAnsi="Times New Roman" w:cs="Times New Roman"/>
          <w:sz w:val="24"/>
          <w:szCs w:val="24"/>
        </w:rPr>
        <w:instrText xml:space="preserve">":"BIedU9Hm","properties":{"formattedCitation":"(DeBruine et\\uc0\\u160{}al., 2011; Marcinkowska et\\uc0\\u160{}al., 2019)","plainCitation":"(DeBruine et al., 2011; Marcinkowska et al., 2019)","noteIndex":0},"citationItems":[{"id":3823,"uris":["http://zote</w:instrText>
      </w:r>
      <w:r>
        <w:rPr>
          <w:rFonts w:ascii="Times New Roman" w:hAnsi="Times New Roman" w:cs="Times New Roman"/>
          <w:sz w:val="24"/>
          <w:szCs w:val="24"/>
        </w:rPr>
        <w:instrText xml:space="preserve">ro.org/users/7389460/items/I8A25MDV"],"itemData":{"id":3823,"type":"article-journal","container-title":"Proceedings of the Royal Society B: Biological Sciences","DOI":"10.1098/rspb.2010.2200","ISSN":"0962-8452, 1471-2954","issue":"1707","journalAbbreviatio</w:instrText>
      </w:r>
      <w:r>
        <w:rPr>
          <w:rFonts w:ascii="Times New Roman" w:hAnsi="Times New Roman" w:cs="Times New Roman"/>
          <w:sz w:val="24"/>
          <w:szCs w:val="24"/>
        </w:rPr>
        <w:instrText xml:space="preserve">n":"Proc. R. Soc. B.","language":"en","page":"813-814","source":"DOI.org (Crossref)","title":"Further evidence for regional variation in women's masculinity preferences","URL":"https://royalsocietypublishing.org/doi/10.1098/rspb.2010.2200","volume":"278","</w:instrText>
      </w:r>
      <w:r>
        <w:rPr>
          <w:rFonts w:ascii="Times New Roman" w:hAnsi="Times New Roman" w:cs="Times New Roman"/>
          <w:sz w:val="24"/>
          <w:szCs w:val="24"/>
        </w:rPr>
        <w:instrText xml:space="preserve">author":[{"family":"DeBruine","given":"Lisa M."},{"family":"Jones","given":"Benedict C."},{"family":"Little","given":"Anthony C."},{"family":"Crawford","given":"John R."},{"family":"Welling","given":"Lisa L. M."}],"accessed":{"date-parts":[["2024",8,1]]},"</w:instrText>
      </w:r>
      <w:r>
        <w:rPr>
          <w:rFonts w:ascii="Times New Roman" w:hAnsi="Times New Roman" w:cs="Times New Roman"/>
          <w:sz w:val="24"/>
          <w:szCs w:val="24"/>
        </w:rPr>
        <w:instrText xml:space="preserve">issued":{"date-parts":[["2011",3,22]]}}},{"id":3881,"uris":["http://zotero.org/users/7389460/items/KI8YN6X4"],"itemData":{"id":3881,"type":"article-journal","abstract":"Abstract\n            The strength of sexual selection on secondary sexual traits varie</w:instrText>
      </w:r>
      <w:r>
        <w:rPr>
          <w:rFonts w:ascii="Times New Roman" w:hAnsi="Times New Roman" w:cs="Times New Roman"/>
          <w:sz w:val="24"/>
          <w:szCs w:val="24"/>
        </w:rPr>
        <w:instrText xml:space="preserve">s depending on prevailing economic and ecological conditions. In humans, cross-cultural evidence suggests women’s preferences for men’s testosterone dependent masculine facial traits are stronger under conditions where health is compromised, male mortality</w:instrText>
      </w:r>
      <w:r>
        <w:rPr>
          <w:rFonts w:ascii="Times New Roman" w:hAnsi="Times New Roman" w:cs="Times New Roman"/>
          <w:sz w:val="24"/>
          <w:szCs w:val="24"/>
        </w:rPr>
        <w:instrText xml:space="preserve"> rates are higher and economic development is higher. Here we use a sample of 4483 exclusively heterosexual women from 34 countries and employ mixed effects modelling to test how social, ecological and economic variables predict women’s facial masculinity </w:instrText>
      </w:r>
      <w:r>
        <w:rPr>
          <w:rFonts w:ascii="Times New Roman" w:hAnsi="Times New Roman" w:cs="Times New Roman"/>
          <w:sz w:val="24"/>
          <w:szCs w:val="24"/>
        </w:rPr>
        <w:instrText xml:space="preserve">preferences. We report women’s preferences for more masculine looking men are stronger in countries with higher sociosexuality and where national health indices and human development indices are higher, while no associations were found between preferences </w:instrText>
      </w:r>
      <w:r>
        <w:rPr>
          <w:rFonts w:ascii="Times New Roman" w:hAnsi="Times New Roman" w:cs="Times New Roman"/>
          <w:sz w:val="24"/>
          <w:szCs w:val="24"/>
        </w:rPr>
        <w:instrText xml:space="preserve">and indices of intra-sexual competition. Our results show that women’s preferences for masculine faces are stronger under conditions where offspring survival is higher and economic conditions are more favorable.","container-title":"Scientific Reports","DOI</w:instrText>
      </w:r>
      <w:r>
        <w:rPr>
          <w:rFonts w:ascii="Times New Roman" w:hAnsi="Times New Roman" w:cs="Times New Roman"/>
          <w:sz w:val="24"/>
          <w:szCs w:val="24"/>
        </w:rPr>
        <w:instrText xml:space="preserve">":"10.1038/s41598-019-39350-8","ISSN":"2045-2322","issue":"1","journalAbbreviation":"Sci Rep","language":"en","page":"3387","source":"DOI.org (Crossref)","title":"Women’s preferences for men’s facial masculinity are strongest under favorable ecological con</w:instrText>
      </w:r>
      <w:r>
        <w:rPr>
          <w:rFonts w:ascii="Times New Roman" w:hAnsi="Times New Roman" w:cs="Times New Roman"/>
          <w:sz w:val="24"/>
          <w:szCs w:val="24"/>
        </w:rPr>
        <w:instrText xml:space="preserve">ditions","URL":"https://www.nature.com/articles/s41598-019-39350-8","volume":"9","author":[{"family":"Marcinkowska","given":"Urszula M."},{"family":"Rantala","given":"Markus J."},{"family":"Lee","given":"Anthony J."},{"family":"Kozlov","given":"Mikhail V."</w:instrText>
      </w:r>
      <w:r>
        <w:rPr>
          <w:rFonts w:ascii="Times New Roman" w:hAnsi="Times New Roman" w:cs="Times New Roman"/>
          <w:sz w:val="24"/>
          <w:szCs w:val="24"/>
        </w:rPr>
        <w:instrText xml:space="preserve">},{"family":"Aavik","given":"Toivo"},{"family":"Cai","given":"Huajian"},{"family":"Contreras-Garduño","given":"Jorge"},{"family":"David","given":"Oana A."},{"family":"Kaminski","given":"Gwenaël"},{"family":"Li","given":"Norman P."},{"family":"Onyishi","giv</w:instrText>
      </w:r>
      <w:r>
        <w:rPr>
          <w:rFonts w:ascii="Times New Roman" w:hAnsi="Times New Roman" w:cs="Times New Roman"/>
          <w:sz w:val="24"/>
          <w:szCs w:val="24"/>
        </w:rPr>
        <w:instrText xml:space="preserve">en":"Ike E."},{"family":"Prasai","given":"Keshav"},{"family":"Pazhoohi","given":"Farid"},{"family":"Prokop","given":"Pavol"},{"family":"Cardozo","given":"Sandra L. Rosales"},{"family":"Sydney","given":"Nicolle"},{"family":"Taniguchi","given":"Hirokazu"},{"</w:instrText>
      </w:r>
      <w:r>
        <w:rPr>
          <w:rFonts w:ascii="Times New Roman" w:hAnsi="Times New Roman" w:cs="Times New Roman"/>
          <w:sz w:val="24"/>
          <w:szCs w:val="24"/>
        </w:rPr>
        <w:instrText xml:space="preserve">family":"Krams","given":"Indrikis"},{"family":"Dixson","given":"Barnaby J. W."}],"accessed":{"date-parts":[["2024",8,20]]},"issued":{"date-parts":[["2019",3,4]]}}}],"schema":"https://github.com/citation-style-language/schema/raw/master/csl-citation.json"}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(DeBruine et al., 2011; Marcinkowska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y acceso a recursos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{"citationID":"bjtvYs9</w:instrText>
      </w:r>
      <w:r>
        <w:rPr>
          <w:rFonts w:ascii="Times New Roman" w:hAnsi="Times New Roman" w:cs="Times New Roman"/>
          <w:sz w:val="24"/>
          <w:szCs w:val="24"/>
        </w:rPr>
        <w:instrText xml:space="preserve">P","properties":{"formattedCitation":"(Lee &amp; McGuire, 2023; Lu et\\uc0\\u160{}al., 2015; Lyons et\\uc0\\u160{}al., 2016; Marcinkowska et\\uc0\\u160{}al., 2019)","plainCitation":"(Lee &amp; McGuire, 2023; Lu et al., 2015; Lyons et al., 2016; Marcinkowska et al.</w:instrText>
      </w:r>
      <w:r>
        <w:rPr>
          <w:rFonts w:ascii="Times New Roman" w:hAnsi="Times New Roman" w:cs="Times New Roman"/>
          <w:sz w:val="24"/>
          <w:szCs w:val="24"/>
        </w:rPr>
        <w:instrText xml:space="preserve">, 2019)","noteIndex":0},"citationItems":[{"id":3893,"uris":["http://zotero.org/users/7389460/items/HH9B5CHH"],"itemData":{"id":3893,"type":"article-journal","abstract":"Facial femininity in men is purportedly used as a cue by women as a signal of parental </w:instrText>
      </w:r>
      <w:r>
        <w:rPr>
          <w:rFonts w:ascii="Times New Roman" w:hAnsi="Times New Roman" w:cs="Times New Roman"/>
          <w:sz w:val="24"/>
          <w:szCs w:val="24"/>
        </w:rPr>
        <w:instrText xml:space="preserve">quality and willingness to provide resources. Accordingly, in contexts where choosing a partner that will provide resources is more beneﬁcial (e.g., when resources are scarce), women have shown an increase preference for facial femininity in male faces. Ho</w:instrText>
      </w:r>
      <w:r>
        <w:rPr>
          <w:rFonts w:ascii="Times New Roman" w:hAnsi="Times New Roman" w:cs="Times New Roman"/>
          <w:sz w:val="24"/>
          <w:szCs w:val="24"/>
        </w:rPr>
        <w:instrText xml:space="preserve">wever, domains of scarcity often covary, and it is, therefore, unclear whether these contextual shifts in facial masculinity/femininity preferences are speciﬁc to material scarcity (as implied by previous theory), or due to an unrelated domain of scarcity </w:instrText>
      </w:r>
      <w:r>
        <w:rPr>
          <w:rFonts w:ascii="Times New Roman" w:hAnsi="Times New Roman" w:cs="Times New Roman"/>
          <w:sz w:val="24"/>
          <w:szCs w:val="24"/>
        </w:rPr>
        <w:instrText xml:space="preserve">(e.g., time or psychological scarcity). Here, a sample of 823 women completed the Perceived Scarcity Scale, which measures three separate domains of scarcity: material scarcity, time scarcity, and psychological scarcity. Participants also rated the attract</w:instrText>
      </w:r>
      <w:r>
        <w:rPr>
          <w:rFonts w:ascii="Times New Roman" w:hAnsi="Times New Roman" w:cs="Times New Roman"/>
          <w:sz w:val="24"/>
          <w:szCs w:val="24"/>
        </w:rPr>
        <w:instrText xml:space="preserve">iveness of 42 male faces, which were measured on objective sexual dimorphism and perceived masculinity. Consistent with theory, material scarcity, and not time or psychological scarcity, was associated with a decreased preference for objective sexual dimor</w:instrText>
      </w:r>
      <w:r>
        <w:rPr>
          <w:rFonts w:ascii="Times New Roman" w:hAnsi="Times New Roman" w:cs="Times New Roman"/>
          <w:sz w:val="24"/>
          <w:szCs w:val="24"/>
        </w:rPr>
        <w:instrText xml:space="preserve">phism (i.e., an increased preference for facial femininity). This study provides evidence that women use sexual dimorphism as a cue to material resource provisioning potential when assessing men as a mate.","container-title":"Evolutionary Psychology","DOI"</w:instrText>
      </w:r>
      <w:r>
        <w:rPr>
          <w:rFonts w:ascii="Times New Roman" w:hAnsi="Times New Roman" w:cs="Times New Roman"/>
          <w:sz w:val="24"/>
          <w:szCs w:val="24"/>
        </w:rPr>
        <w:instrText xml:space="preserve">:"10.1177/14747049231175073","ISSN":"1474-7049, 1474-7049","issue":"3","journalAbbreviation":"Evol Psychol","language":"en","page":"14747049231175073","source":"DOI.org (Crossref)","title":"Women's Preferences for Masculinity in Male Faces Are Predicted by</w:instrText>
      </w:r>
      <w:r>
        <w:rPr>
          <w:rFonts w:ascii="Times New Roman" w:hAnsi="Times New Roman" w:cs="Times New Roman"/>
          <w:sz w:val="24"/>
          <w:szCs w:val="24"/>
        </w:rPr>
        <w:instrText xml:space="preserve"> Material Scarcity, But Not Time or Psychological Scarcity","URL":"http://journals.sagepub.com/doi/10.1177/14747049231175073","volume":"21","author":[{"family":"Lee","given":"Anthony J."},{"family":"McGuire","given":"Nikita K. J."}],"accessed":{"date-parts</w:instrText>
      </w:r>
      <w:r>
        <w:rPr>
          <w:rFonts w:ascii="Times New Roman" w:hAnsi="Times New Roman" w:cs="Times New Roman"/>
          <w:sz w:val="24"/>
          <w:szCs w:val="24"/>
        </w:rPr>
        <w:instrText xml:space="preserve">":[["2024",8,23]]},"issued":{"date-parts":[["2023",7]]}}},{"id":1299,"uris":["http://zotero.org/users/7389460/items/KS4322VG"],"itemData":{"id":1299,"type":"article-journal","container-title":"Evolutionary Behavioral Sciences","DOI":"10.1037/ebs0000048","I</w:instrText>
      </w:r>
      <w:r>
        <w:rPr>
          <w:rFonts w:ascii="Times New Roman" w:hAnsi="Times New Roman" w:cs="Times New Roman"/>
          <w:sz w:val="24"/>
          <w:szCs w:val="24"/>
        </w:rPr>
        <w:instrText xml:space="preserve">SSN":"2330-2933","issue":"4","page":"215-228","title":"Good genes, good providers, and good fathers: Economic development involved in how women select a mate.","URL":"http://doi.apa.org/getdoi.cfm?doi=10.1037/ebs0000048","volume":"9","author":[{"family":"L</w:instrText>
      </w:r>
      <w:r>
        <w:rPr>
          <w:rFonts w:ascii="Times New Roman" w:hAnsi="Times New Roman" w:cs="Times New Roman"/>
          <w:sz w:val="24"/>
          <w:szCs w:val="24"/>
        </w:rPr>
        <w:instrText xml:space="preserve">u","given":"Hui Jing"},{"family":"Zhu","given":"Xiao Qin"},{"family":"Chang","given":"Lei"}],"issued":{"date-parts":[["2015"]]}}},{"id":1293,"uris":["http://zotero.org/users/7389460/items/3EI5BDTY"],"itemData":{"id":1293,"type":"article-journal","container</w:instrText>
      </w:r>
      <w:r>
        <w:rPr>
          <w:rFonts w:ascii="Times New Roman" w:hAnsi="Times New Roman" w:cs="Times New Roman"/>
          <w:sz w:val="24"/>
          <w:szCs w:val="24"/>
        </w:rPr>
        <w:instrText xml:space="preserve">-title":"Personality and Individual Differences","DOI":"10.1016/j.paid.2016.02.025","ISSN":"01918869","page":"25-28","title":"The effects of resource availability and relationship status on women's preference for facial masculinity in men: An eye-tracking </w:instrText>
      </w:r>
      <w:r>
        <w:rPr>
          <w:rFonts w:ascii="Times New Roman" w:hAnsi="Times New Roman" w:cs="Times New Roman"/>
          <w:sz w:val="24"/>
          <w:szCs w:val="24"/>
        </w:rPr>
        <w:instrText xml:space="preserve">study","URL":"https://linkinghub.elsevier.com/retrieve/pii/S0191886916300800","volume":"95","author":[{"family":"Lyons","given":"Minna"},{"family":"Marcinkowska","given":"Urszula"},{"family":"Moisey","given":"Victoria"},{"family":"Harrison","given":"Neil"}</w:instrText>
      </w:r>
      <w:r>
        <w:rPr>
          <w:rFonts w:ascii="Times New Roman" w:hAnsi="Times New Roman" w:cs="Times New Roman"/>
          <w:sz w:val="24"/>
          <w:szCs w:val="24"/>
        </w:rPr>
        <w:instrText xml:space="preserve">],"issued":{"date-parts":[["2016",6]]}}},{"id":3881,"uris":["http://zotero.org/users/7389460/items/KI8YN6X4"],"itemData":{"id":3881,"type":"article-journal","abstract":"Abstract\n            The strength of sexual selection on secondary sexual traits varie</w:instrText>
      </w:r>
      <w:r>
        <w:rPr>
          <w:rFonts w:ascii="Times New Roman" w:hAnsi="Times New Roman" w:cs="Times New Roman"/>
          <w:sz w:val="24"/>
          <w:szCs w:val="24"/>
        </w:rPr>
        <w:instrText xml:space="preserve">s depending on prevailing economic and ecological conditions. In humans, cross-cultural evidence suggests women’s preferences for men’s testosterone dependent masculine facial traits are stronger under conditions where health is compromised, male mortality</w:instrText>
      </w:r>
      <w:r>
        <w:rPr>
          <w:rFonts w:ascii="Times New Roman" w:hAnsi="Times New Roman" w:cs="Times New Roman"/>
          <w:sz w:val="24"/>
          <w:szCs w:val="24"/>
        </w:rPr>
        <w:instrText xml:space="preserve"> rates are higher and economic development is higher. Here we use a sample of 4483 exclusively heterosexual women from 34 countries and employ mixed effects modelling to test how social, ecological and economic variables predict women’s facial masculinity </w:instrText>
      </w:r>
      <w:r>
        <w:rPr>
          <w:rFonts w:ascii="Times New Roman" w:hAnsi="Times New Roman" w:cs="Times New Roman"/>
          <w:sz w:val="24"/>
          <w:szCs w:val="24"/>
        </w:rPr>
        <w:instrText xml:space="preserve">preferences. We report women’s preferences for more masculine looking men are stronger in countries with higher sociosexuality and where national health indices and human development indices are higher, while no associations were found between preferences </w:instrText>
      </w:r>
      <w:r>
        <w:rPr>
          <w:rFonts w:ascii="Times New Roman" w:hAnsi="Times New Roman" w:cs="Times New Roman"/>
          <w:sz w:val="24"/>
          <w:szCs w:val="24"/>
        </w:rPr>
        <w:instrText xml:space="preserve">and indices of intra-sexual competition. Our results show that women’s preferences for masculine faces are stronger under conditions where offspring survival is higher and economic conditions are more favorable.","container-title":"Scientific Reports","DOI</w:instrText>
      </w:r>
      <w:r>
        <w:rPr>
          <w:rFonts w:ascii="Times New Roman" w:hAnsi="Times New Roman" w:cs="Times New Roman"/>
          <w:sz w:val="24"/>
          <w:szCs w:val="24"/>
        </w:rPr>
        <w:instrText xml:space="preserve">":"10.1038/s41598-019-39350-8","ISSN":"2045-2322","issue":"1","journalAbbreviation":"Sci Rep","language":"en","page":"3387","source":"DOI.org (Crossref)","title":"Women’s preferences for men’s facial masculinity are strongest under favorable ecological con</w:instrText>
      </w:r>
      <w:r>
        <w:rPr>
          <w:rFonts w:ascii="Times New Roman" w:hAnsi="Times New Roman" w:cs="Times New Roman"/>
          <w:sz w:val="24"/>
          <w:szCs w:val="24"/>
        </w:rPr>
        <w:instrText xml:space="preserve">ditions","URL":"https://www.nature.com/articles/s41598-019-39350-8","volume":"9","author":[{"family":"Marcinkowska","given":"Urszula M."},{"family":"Rantala","given":"Markus J."},{"family":"Lee","given":"Anthony J."},{"family":"Kozlov","given":"Mikhail V."</w:instrText>
      </w:r>
      <w:r>
        <w:rPr>
          <w:rFonts w:ascii="Times New Roman" w:hAnsi="Times New Roman" w:cs="Times New Roman"/>
          <w:sz w:val="24"/>
          <w:szCs w:val="24"/>
        </w:rPr>
        <w:instrText xml:space="preserve">},{"family":"Aavik","given":"Toivo"},{"family":"Cai","given":"Huajian"},{"family":"Contreras-Garduño","given":"Jorge"},{"family":"David","given":"Oana A."},{"family":"Kaminski","given":"Gwenaël"},{"family":"Li","given":"Norman P."},{"family":"Onyishi","giv</w:instrText>
      </w:r>
      <w:r>
        <w:rPr>
          <w:rFonts w:ascii="Times New Roman" w:hAnsi="Times New Roman" w:cs="Times New Roman"/>
          <w:sz w:val="24"/>
          <w:szCs w:val="24"/>
        </w:rPr>
        <w:instrText xml:space="preserve">en":"Ike E."},{"family":"Prasai","given":"Keshav"},{"family":"Pazhoohi","given":"Farid"},{"family":"Prokop","given":"Pavol"},{"family":"Cardozo","given":"Sandra L. Rosales"},{"family":"Sydney","given":"Nicolle"},{"family":"Taniguchi","given":"Hirokazu"},{"</w:instrText>
      </w:r>
      <w:r>
        <w:rPr>
          <w:rFonts w:ascii="Times New Roman" w:hAnsi="Times New Roman" w:cs="Times New Roman"/>
          <w:sz w:val="24"/>
          <w:szCs w:val="24"/>
        </w:rPr>
        <w:instrText xml:space="preserve">family":"Krams","given":"Indrikis"},{"family":"Dixson","given":"Barnaby J. W."}],"accessed":{"date-parts":[["2024",8,20]]},"issued":{"date-parts":[["2019",3,4]]}}}],"schema":"https://github.com/citation-style-language/schema/raw/master/csl-citation.json"}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(Lee &amp; McGuire, 2023; Lu et al., 2015; Lyons et al., 2016; Marcinkowska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Estos factores </w:t>
      </w:r>
      <w:r>
        <w:rPr>
          <w:rFonts w:ascii="Times New Roman" w:hAnsi="Times New Roman" w:cs="Times New Roman"/>
          <w:sz w:val="24"/>
          <w:szCs w:val="24"/>
        </w:rPr>
        <w:t xml:space="preserve">afecta</w:t>
      </w:r>
      <w:r>
        <w:rPr>
          <w:rFonts w:ascii="Times New Roman" w:hAnsi="Times New Roman" w:cs="Times New Roman"/>
          <w:sz w:val="24"/>
          <w:szCs w:val="24"/>
        </w:rPr>
        <w:t xml:space="preserve">rían</w:t>
      </w:r>
      <w:r>
        <w:rPr>
          <w:rFonts w:ascii="Times New Roman" w:hAnsi="Times New Roman" w:cs="Times New Roman"/>
          <w:sz w:val="24"/>
          <w:szCs w:val="24"/>
        </w:rPr>
        <w:t xml:space="preserve"> el balance entre los beneficios y los costos asociados a la elección de una pareja más o menos masculina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{"citationID":"EhvEKTeC","properties":{"formattedCitation":"(DeBruine, Jones, Crawford, et\\uc0\\u160{}al., 2010; DeBruine et\\uc0\\u160{}al., 2011)","plainCi</w:instrText>
      </w:r>
      <w:r>
        <w:rPr>
          <w:rFonts w:ascii="Times New Roman" w:hAnsi="Times New Roman" w:cs="Times New Roman"/>
          <w:sz w:val="24"/>
          <w:szCs w:val="24"/>
        </w:rPr>
        <w:instrText xml:space="preserve">tation":"(DeBruine, Jones, Crawford, et al., 2010; DeBruine et al., 2011)","noteIndex":0},"citationItems":[{"id":1301,"uris":["http://zotero.org/users/7389460/items/QRB5EQ8V"],"itemData":{"id":1301,"type":"article-journal","container-title":"Proceedings of</w:instrText>
      </w:r>
      <w:r>
        <w:rPr>
          <w:rFonts w:ascii="Times New Roman" w:hAnsi="Times New Roman" w:cs="Times New Roman"/>
          <w:sz w:val="24"/>
          <w:szCs w:val="24"/>
        </w:rPr>
        <w:instrText xml:space="preserve"> the Royal Society B: Biological Sciences","DOI":"10.1098/rspb.2009.2184","ISSN":"0962-8452","issue":"1692","page":"2405-2410","title":"The health of a nation predicts their mate preferences: cross-cultural variation in women's preferences for masculinized</w:instrText>
      </w:r>
      <w:r>
        <w:rPr>
          <w:rFonts w:ascii="Times New Roman" w:hAnsi="Times New Roman" w:cs="Times New Roman"/>
          <w:sz w:val="24"/>
          <w:szCs w:val="24"/>
        </w:rPr>
        <w:instrText xml:space="preserve"> male faces","URL":"http://rspb.royalsocietypublishing.org/cgi/doi/10.1098/rspb.2009.2184","volume":"277","author":[{"family":"DeBruine","given":"L. M"},{"family":"Jones","given":"B. C."},{"family":"Crawford","given":"J. R."},{"family":"Welling","given":"L</w:instrText>
      </w:r>
      <w:r>
        <w:rPr>
          <w:rFonts w:ascii="Times New Roman" w:hAnsi="Times New Roman" w:cs="Times New Roman"/>
          <w:sz w:val="24"/>
          <w:szCs w:val="24"/>
        </w:rPr>
        <w:instrText xml:space="preserve">. L. M."},{"family":"Little","given":"Anthony C"}],"issued":{"date-parts":[["2010",8,7]]}}},{"id":3823,"uris":["http://zotero.org/users/7389460/items/I8A25MDV"],"itemData":{"id":3823,"type":"article-journal","container-title":"Proceedings of the Royal Soci</w:instrText>
      </w:r>
      <w:r>
        <w:rPr>
          <w:rFonts w:ascii="Times New Roman" w:hAnsi="Times New Roman" w:cs="Times New Roman"/>
          <w:sz w:val="24"/>
          <w:szCs w:val="24"/>
        </w:rPr>
        <w:instrText xml:space="preserve">ety B: Biological Sciences","DOI":"10.1098/rspb.2010.2200","ISSN":"0962-8452, 1471-2954","issue":"1707","journalAbbreviation":"Proc. R. Soc. B.","language":"en","page":"813-814","source":"DOI.org (Crossref)","title":"Further evidence for regional variation</w:instrText>
      </w:r>
      <w:r>
        <w:rPr>
          <w:rFonts w:ascii="Times New Roman" w:hAnsi="Times New Roman" w:cs="Times New Roman"/>
          <w:sz w:val="24"/>
          <w:szCs w:val="24"/>
        </w:rPr>
        <w:instrText xml:space="preserve"> in women's masculinity preferences","URL":"https://royalsocietypublishing.org/doi/10.1098/rspb.2010.2200","volume":"278","author":[{"family":"DeBruine","given":"Lisa M."},{"family":"Jones","given":"Benedict C."},{"family":"Little","given":"Anthony C."},{"</w:instrText>
      </w:r>
      <w:r>
        <w:rPr>
          <w:rFonts w:ascii="Times New Roman" w:hAnsi="Times New Roman" w:cs="Times New Roman"/>
          <w:sz w:val="24"/>
          <w:szCs w:val="24"/>
        </w:rPr>
        <w:instrText xml:space="preserve">family":"Crawford","given":"John R."},{"family":"Welling","given":"Lisa L. M."}],"accessed":{"date-parts":[["2024",8,1]]},"issued":{"date-parts":[["2011",3,22]]}}}],"schema":"https://github.com/citation-style-language/schema/raw/master/csl-citation.json"}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w:t>
      </w:r>
      <w:r>
        <w:rPr>
          <w:rFonts w:ascii="Times New Roman" w:hAnsi="Times New Roman" w:cs="Times New Roman"/>
          <w:sz w:val="24"/>
          <w:szCs w:val="24"/>
        </w:rPr>
        <w:t xml:space="preserve">DeBruine</w:t>
      </w:r>
      <w:r>
        <w:rPr>
          <w:rFonts w:ascii="Times New Roman" w:hAnsi="Times New Roman" w:cs="Times New Roman"/>
          <w:sz w:val="24"/>
          <w:szCs w:val="24"/>
        </w:rPr>
        <w:t xml:space="preserve">, Jones, Crawford, et al., 2010; </w:t>
      </w:r>
      <w:r>
        <w:rPr>
          <w:rFonts w:ascii="Times New Roman" w:hAnsi="Times New Roman" w:cs="Times New Roman"/>
          <w:sz w:val="24"/>
          <w:szCs w:val="24"/>
        </w:rPr>
        <w:t xml:space="preserve">DeBruine</w:t>
      </w:r>
      <w:r>
        <w:rPr>
          <w:rFonts w:ascii="Times New Roman" w:hAnsi="Times New Roman" w:cs="Times New Roman"/>
          <w:sz w:val="24"/>
          <w:szCs w:val="24"/>
        </w:rPr>
        <w:t xml:space="preserve">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relacionados </w:t>
      </w:r>
      <w:r>
        <w:rPr>
          <w:rFonts w:ascii="Times New Roman" w:hAnsi="Times New Roman" w:cs="Times New Roman"/>
          <w:sz w:val="24"/>
          <w:szCs w:val="24"/>
        </w:rPr>
        <w:t xml:space="preserve">con potenciales beneficios biológicos directos (salud) o indirectos (inversión)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w:instrText>
      </w:r>
      <w:r>
        <w:rPr>
          <w:rFonts w:ascii="Times New Roman" w:hAnsi="Times New Roman" w:cs="Times New Roman"/>
          <w:sz w:val="24"/>
          <w:szCs w:val="24"/>
        </w:rPr>
        <w:instrText xml:space="preserve">itationID":"3xNA5uH7","properties":{"formattedCitation":"(Jones et\\uc0\\u160{}al., 2021; Kleisner et\\uc0\\u160{}al., 2024; Pokorn\\uc0\\u253{} et\\uc0\\u160{}al., 2024)","plainCitation":"(Jones et al., 2021; Kleisner et al., 2024; Pokorný et al., 2024)",</w:instrText>
      </w:r>
      <w:r>
        <w:rPr>
          <w:rFonts w:ascii="Times New Roman" w:hAnsi="Times New Roman" w:cs="Times New Roman"/>
          <w:sz w:val="24"/>
          <w:szCs w:val="24"/>
        </w:rPr>
        <w:instrText xml:space="preserve">"noteIndex":0},"citationItems":[{"id":3867,"uris":["http://zotero.org/users/7389460/items/HWS8UEKR"],"itemData":{"id":3867,"type":"article-journal","container-title":"Trends in Cognitive Sciences","DOI":"10.1016/j.tics.2021.09.003","ISSN":"13646613","issue</w:instrText>
      </w:r>
      <w:r>
        <w:rPr>
          <w:rFonts w:ascii="Times New Roman" w:hAnsi="Times New Roman" w:cs="Times New Roman"/>
          <w:sz w:val="24"/>
          <w:szCs w:val="24"/>
        </w:rPr>
        <w:instrText xml:space="preserve">":"12","journalAbbreviation":"Trends in Cognitive Sciences","language":"en","page":"1018-1020","source":"DOI.org (Crossref)","title":"Does facial attractiveness really signal immunocompetence?","URL":"https://linkinghub.elsevier.com/retrieve/pii/S136466132</w:instrText>
      </w:r>
      <w:r>
        <w:rPr>
          <w:rFonts w:ascii="Times New Roman" w:hAnsi="Times New Roman" w:cs="Times New Roman"/>
          <w:sz w:val="24"/>
          <w:szCs w:val="24"/>
        </w:rPr>
        <w:instrText xml:space="preserve">1002308","volume":"25","author":[{"family":"Jones","given":"Benedict C."},{"family":"Holzleitner","given":"Iris J."},{"family":"Shiramizu","given":"Victor"}],"accessed":{"date-parts":[["2024",8,20]]},"issued":{"date-parts":[["2021",12]]}}},{"id":3622,"uris</w:instrText>
      </w:r>
      <w:r>
        <w:rPr>
          <w:rFonts w:ascii="Times New Roman" w:hAnsi="Times New Roman" w:cs="Times New Roman"/>
          <w:sz w:val="24"/>
          <w:szCs w:val="24"/>
        </w:rPr>
        <w:instrText xml:space="preserve">":["http://zotero.org/users/7389460/items/JWZILZ8P"],"itemData":{"id":3622,"type":"article-journal","container-title":"Evolution and Human Behavior","DOI":"10.1016/j.evolhumbehav.2023.10.001","ISSN":"10905138","issue":"1","journalAbbreviation":"Evolution a</w:instrText>
      </w:r>
      <w:r>
        <w:rPr>
          <w:rFonts w:ascii="Times New Roman" w:hAnsi="Times New Roman" w:cs="Times New Roman"/>
          <w:sz w:val="24"/>
          <w:szCs w:val="24"/>
        </w:rPr>
        <w:instrText xml:space="preserve">nd Human Behavior","language":"en","page":"82-90","source":"DOI.org (Crossref)","title":"Distinctiveness and femininity, rather than symmetry and masculinity, affect facial attractiveness across the world","URL":"https://linkinghub.elsevier.com/retrieve/pi</w:instrText>
      </w:r>
      <w:r>
        <w:rPr>
          <w:rFonts w:ascii="Times New Roman" w:hAnsi="Times New Roman" w:cs="Times New Roman"/>
          <w:sz w:val="24"/>
          <w:szCs w:val="24"/>
        </w:rPr>
        <w:instrText xml:space="preserve">i/S1090513823000879","volume":"45","author":[{"family":"Kleisner","given":"Karel"},{"family":"Tureček","given":"Petr"},{"family":"Saribay","given":"S. Adil"},{"family":"Pavlovič","given":"Ondřej"},{"family":"Leongómez","given":"Juan David"},{"family":"Robe</w:instrText>
      </w:r>
      <w:r>
        <w:rPr>
          <w:rFonts w:ascii="Times New Roman" w:hAnsi="Times New Roman" w:cs="Times New Roman"/>
          <w:sz w:val="24"/>
          <w:szCs w:val="24"/>
        </w:rPr>
        <w:instrText xml:space="preserve">rts","given":"S. Craig"},{"family":"Havlíček","given":"Jan"},{"family":"Valentova","given":"Jaroslava Varella"},{"family":"Apostol","given":"Silviu"},{"family":"Akoko","given":"Robert Mbe"},{"family":"Varella","given":"Marco A.C."}],"accessed":{"date-parts</w:instrText>
      </w:r>
      <w:r>
        <w:rPr>
          <w:rFonts w:ascii="Times New Roman" w:hAnsi="Times New Roman" w:cs="Times New Roman"/>
          <w:sz w:val="24"/>
          <w:szCs w:val="24"/>
        </w:rPr>
        <w:instrText xml:space="preserve">":[["2024",7,12]]},"issued":{"date-parts":[["2024",1]]}}},{"id":3820,"uris":["http://zotero.org/users/7389460/items/JKM7H4YT"],"itemData":{"id":3820,"type":"article-journal","abstract":"Sex-typicality displayed as sexual dimorphism of the human face is a k</w:instrText>
      </w:r>
      <w:r>
        <w:rPr>
          <w:rFonts w:ascii="Times New Roman" w:hAnsi="Times New Roman" w:cs="Times New Roman"/>
          <w:sz w:val="24"/>
          <w:szCs w:val="24"/>
        </w:rPr>
        <w:instrText xml:space="preserve">ey feature enabling sex recognition. It is also believed to be a cue for perceiving biological quality and it plays an important role in the perception of attractiveness. Sexual dimorphism of human faces has two main components: sexual shape dimorphism of </w:instrText>
      </w:r>
      <w:r>
        <w:rPr>
          <w:rFonts w:ascii="Times New Roman" w:hAnsi="Times New Roman" w:cs="Times New Roman"/>
          <w:sz w:val="24"/>
          <w:szCs w:val="24"/>
        </w:rPr>
        <w:instrText xml:space="preserve">various facial features and sexual color dimorphism, generally manifested as dimorphism of skin luminance, where men tend to be darker than women. However, very little is known about the mutual relationship of these two facets. We explored the interconnect</w:instrText>
      </w:r>
      <w:r>
        <w:rPr>
          <w:rFonts w:ascii="Times New Roman" w:hAnsi="Times New Roman" w:cs="Times New Roman"/>
          <w:sz w:val="24"/>
          <w:szCs w:val="24"/>
        </w:rPr>
        <w:instrText xml:space="preserve">ion between the dimorphism of face shape and dimorphism of face color in three visually distinct populations (Cameroonian, Czech, and Vietnamese). Our results indicated that populations which showed a significant dimorphism in skin luminance (Cameroon, Vie</w:instrText>
      </w:r>
      <w:r>
        <w:rPr>
          <w:rFonts w:ascii="Times New Roman" w:hAnsi="Times New Roman" w:cs="Times New Roman"/>
          <w:sz w:val="24"/>
          <w:szCs w:val="24"/>
        </w:rPr>
        <w:instrText xml:space="preserve">tnam) had low levels of sexual shape dimorphism, while a population with higher levels of sexual shape dimorphism (Czech Republic) did not exhibit a significant dimorphism of skin luminance. These findings suggest a possible compensatory mechanism between </w:instrText>
      </w:r>
      <w:r>
        <w:rPr>
          <w:rFonts w:ascii="Times New Roman" w:hAnsi="Times New Roman" w:cs="Times New Roman"/>
          <w:sz w:val="24"/>
          <w:szCs w:val="24"/>
        </w:rPr>
        <w:instrText xml:space="preserve">various domains of sexual dimorphism in populations differing in the levels of shape and color dimorphism.","container-title":"Archives of Sexual Behavior","DOI":"10.1007/s10508-024-02918-1","ISSN":"0004-0002, 1573-2800","journalAbbreviation":"Arch Sex Beh</w:instrText>
      </w:r>
      <w:r>
        <w:rPr>
          <w:rFonts w:ascii="Times New Roman" w:hAnsi="Times New Roman" w:cs="Times New Roman"/>
          <w:sz w:val="24"/>
          <w:szCs w:val="24"/>
        </w:rPr>
        <w:instrText xml:space="preserve">av","language":"en","source":"DOI.org (Crossref)","title":"Sexual Dimorphism: The Interrelation of Shape and Color","title-short":"Sexual Dimorphism","URL":"https://link.springer.com/10.1007/s10508-024-02918-1","author":[{"family":"Pokorný","given":"Šimon"</w:instrText>
      </w:r>
      <w:r>
        <w:rPr>
          <w:rFonts w:ascii="Times New Roman" w:hAnsi="Times New Roman" w:cs="Times New Roman"/>
          <w:sz w:val="24"/>
          <w:szCs w:val="24"/>
        </w:rPr>
        <w:instrText xml:space="preserve">},{"family":"Pavlovič","given":"Ondřej"},{"family":"Kleisner","given":"Karel"}],"accessed":{"date-parts":[["2024",7,31]]},"issued":{"date-parts":[["2024",6,28]]}}}],"schema":"https://github.com/citation-style-language/schema/raw/master/csl-citation.json"}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(Jones et al., 2021; Kleisner et al., 2024; Pokorný et al., 2024)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Uno de los factores que afectarían las preferencias por la masculinidad de los rostros </w:t>
      </w:r>
      <w:r>
        <w:rPr>
          <w:rFonts w:ascii="Times New Roman" w:hAnsi="Times New Roman" w:cs="Times New Roman"/>
          <w:sz w:val="24"/>
          <w:szCs w:val="24"/>
        </w:rPr>
        <w:t xml:space="preserve">de hombres</w:t>
      </w:r>
      <w:r>
        <w:rPr>
          <w:rFonts w:ascii="Times New Roman" w:hAnsi="Times New Roman" w:cs="Times New Roman"/>
          <w:sz w:val="24"/>
          <w:szCs w:val="24"/>
        </w:rPr>
        <w:t xml:space="preserve"> sería el contexto de la relación buscada. En general, los hallazgos apoyan que las mujeres tienden a preferir rostros masculinizados cuando buscan una relación a corto plazo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w:instrText>
      </w:r>
      <w:r>
        <w:rPr>
          <w:rFonts w:ascii="Times New Roman" w:hAnsi="Times New Roman" w:cs="Times New Roman"/>
          <w:sz w:val="24"/>
          <w:szCs w:val="24"/>
        </w:rPr>
        <w:instrText xml:space="preserve">{"citationID":"bwF4sE0h","properties":{"formattedCitation":"(DeBruine, Jones, Smith, et\\uc0\\u160{}al., 2010; Jones et\\uc0\\u160{}al., 2018; Little et\\uc0\\u160{}al., 2002)","plainCitation":"(DeBruine, Jones, Smith, et al., 2010; Jones et al., 2018; Lit</w:instrText>
      </w:r>
      <w:r>
        <w:rPr>
          <w:rFonts w:ascii="Times New Roman" w:hAnsi="Times New Roman" w:cs="Times New Roman"/>
          <w:sz w:val="24"/>
          <w:szCs w:val="24"/>
        </w:rPr>
        <w:instrText xml:space="preserve">tle et al., 2002)","noteIndex":0},"citationItems":[{"id":1376,"uris":["http://zotero.org/users/7389460/items/IS8EGY4N"],"itemData":{"id":1376,"type":"article-journal","container-title":"Journal of Experimental Psychology: Human Perception and Performance",</w:instrText>
      </w:r>
      <w:r>
        <w:rPr>
          <w:rFonts w:ascii="Times New Roman" w:hAnsi="Times New Roman" w:cs="Times New Roman"/>
          <w:sz w:val="24"/>
          <w:szCs w:val="24"/>
        </w:rPr>
        <w:instrText xml:space="preserve">"DOI":"10.1037/a0016457","ISSN":"1939-1277","issue":"3","page":"751-758","title":"Are attractive men's faces masculine or feminine? The importance of controlling confounds in face stimuli.","volume":"36","author":[{"family":"DeBruine","given":"L. M"},{"fam</w:instrText>
      </w:r>
      <w:r>
        <w:rPr>
          <w:rFonts w:ascii="Times New Roman" w:hAnsi="Times New Roman" w:cs="Times New Roman"/>
          <w:sz w:val="24"/>
          <w:szCs w:val="24"/>
        </w:rPr>
        <w:instrText xml:space="preserve">ily":"Jones","given":"Benedict C."},{"family":"Smith","given":"Finlay G."},{"family":"Little","given":"Anthony C"}],"issued":{"date-parts":[["2010"]]}}},{"id":1991,"uris":["http://zotero.org/users/7389460/items/MYHGS56W"],"itemData":{"id":1991,"type":"arti</w:instrText>
      </w:r>
      <w:r>
        <w:rPr>
          <w:rFonts w:ascii="Times New Roman" w:hAnsi="Times New Roman" w:cs="Times New Roman"/>
          <w:sz w:val="24"/>
          <w:szCs w:val="24"/>
        </w:rPr>
        <w:instrText xml:space="preserve">cle-journal","container-title":"Psychological Science","DOI":"10.1177/0956797618760197","ISSN":"0956-7976","issue":"6","page":"996-1005","title":"No Compelling Evidence that Preferences for Facial Masculinity Track Changes in Women’s Hormonal Status","URL"</w:instrText>
      </w:r>
      <w:r>
        <w:rPr>
          <w:rFonts w:ascii="Times New Roman" w:hAnsi="Times New Roman" w:cs="Times New Roman"/>
          <w:sz w:val="24"/>
          <w:szCs w:val="24"/>
        </w:rPr>
        <w:instrText xml:space="preserve">:"http://journals.sagepub.com/doi/10.1177/0956797618760197","volume":"29","author":[{"family":"Jones","given":"Benedict C."},{"family":"Hahn","given":"Amanda C."},{"family":"Fisher","given":"Claire I."},{"family":"Wang","given":"Hongyi"},{"family":"Kandrik</w:instrText>
      </w:r>
      <w:r>
        <w:rPr>
          <w:rFonts w:ascii="Times New Roman" w:hAnsi="Times New Roman" w:cs="Times New Roman"/>
          <w:sz w:val="24"/>
          <w:szCs w:val="24"/>
        </w:rPr>
        <w:instrText xml:space="preserve">","given":"Michal"},{"family":"Han","given":"Chengyang"},{"family":"Fasolt","given":"Vanessa"},{"family":"Morrison","given":"Danielle"},{"family":"Lee","given":"Anthony J."},{"family":"Holzleitner","given":"Iris J."},{"family":"O’Shea","given":"Kieran J."}</w:instrText>
      </w:r>
      <w:r>
        <w:rPr>
          <w:rFonts w:ascii="Times New Roman" w:hAnsi="Times New Roman" w:cs="Times New Roman"/>
          <w:sz w:val="24"/>
          <w:szCs w:val="24"/>
        </w:rPr>
        <w:instrText xml:space="preserve">,{"family":"Roberts","given":"S. Craig"},{"family":"Little","given":"Anthony C"},{"family":"DeBruine","given":"Lisa M."}],"issued":{"date-parts":[["2018",6,30]]}}},{"id":1993,"uris":["http://zotero.org/users/7389460/items/8H7NHUDZ"],"itemData":{"id":1993,"</w:instrText>
      </w:r>
      <w:r>
        <w:rPr>
          <w:rFonts w:ascii="Times New Roman" w:hAnsi="Times New Roman" w:cs="Times New Roman"/>
          <w:sz w:val="24"/>
          <w:szCs w:val="24"/>
        </w:rPr>
        <w:instrText xml:space="preserve">type":"article-journal","container-title":"Proceedings of the Royal Society of London. Series B: Biological Sciences","DOI":"10.1098/rspb.2002.1984","ISSN":"1471-2954","issue":"1496","page":"1095-1100","title":"Partnership status and the temporal context o</w:instrText>
      </w:r>
      <w:r>
        <w:rPr>
          <w:rFonts w:ascii="Times New Roman" w:hAnsi="Times New Roman" w:cs="Times New Roman"/>
          <w:sz w:val="24"/>
          <w:szCs w:val="24"/>
        </w:rPr>
        <w:instrText xml:space="preserve">f relationships influence human female preferences for sexual dimorphism in male face shape","URL":"http://www.royalsocietypublishing.org/doi/10.1098/rspb.2002.1984","volume":"269","author":[{"family":"Little","given":"Anthony C"},{"family":"Jones","given"</w:instrText>
      </w:r>
      <w:r>
        <w:rPr>
          <w:rFonts w:ascii="Times New Roman" w:hAnsi="Times New Roman" w:cs="Times New Roman"/>
          <w:sz w:val="24"/>
          <w:szCs w:val="24"/>
        </w:rPr>
        <w:instrText xml:space="preserve">:"B. C."},{"family":"Penton-Voak","given":"I. S."},{"family":"Burt","given":"D. M."},{"family":"Perrett","given":"D. I."}],"issued":{"date-parts":[["2002",6,7]]}}}],"schema":"https://github.com/citation-style-language/schema/raw/master/csl-citation.json"}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(DeBruine, Jones, Smith, et al., 2010; Jones et al., 2018; Little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posiblemente debido al atractivo del potencial reproductivo de hombres más masculinos y menos preocupación por los costos de la baja inversión en la relación con la pareja y los hijos, que sería necesaria en relaciones a largo plazo. En esta línea, </w:t>
      </w:r>
      <w:r>
        <w:rPr>
          <w:rFonts w:ascii="Times New Roman" w:hAnsi="Times New Roman" w:cs="Times New Roman"/>
          <w:sz w:val="24"/>
          <w:szCs w:val="24"/>
        </w:rPr>
        <w:t xml:space="preserve">Burriss</w:t>
      </w:r>
      <w:r>
        <w:rPr>
          <w:rFonts w:ascii="Times New Roman" w:hAnsi="Times New Roman" w:cs="Times New Roman"/>
          <w:sz w:val="24"/>
          <w:szCs w:val="24"/>
        </w:rPr>
        <w:t xml:space="preserve">, </w:t>
      </w:r>
      <w:r>
        <w:rPr>
          <w:rFonts w:ascii="Times New Roman" w:hAnsi="Times New Roman" w:cs="Times New Roman"/>
          <w:sz w:val="24"/>
          <w:szCs w:val="24"/>
        </w:rPr>
        <w:t xml:space="preserve">Marcinkowska</w:t>
      </w:r>
      <w:r>
        <w:rPr>
          <w:rFonts w:ascii="Times New Roman" w:hAnsi="Times New Roman" w:cs="Times New Roman"/>
          <w:sz w:val="24"/>
          <w:szCs w:val="24"/>
        </w:rPr>
        <w:t xml:space="preserve"> y </w:t>
      </w:r>
      <w:r>
        <w:rPr>
          <w:rFonts w:ascii="Times New Roman" w:hAnsi="Times New Roman" w:cs="Times New Roman"/>
          <w:sz w:val="24"/>
          <w:szCs w:val="24"/>
        </w:rPr>
        <w:t xml:space="preserve">Lyons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{"citationID":"e55kewFT","properties":{"formattedCitation":"(2014)","plainCitation":"(2014)","noteIndex":0},"citationItems":[{"id":1392,"uris":["http://zotero.org/users/7</w:instrText>
      </w:r>
      <w:r>
        <w:rPr>
          <w:rFonts w:ascii="Times New Roman" w:hAnsi="Times New Roman" w:cs="Times New Roman"/>
          <w:sz w:val="24"/>
          <w:szCs w:val="24"/>
        </w:rPr>
        <w:instrText xml:space="preserve">389460/items/G9E99ZAU"],"itemData":{"id":1392,"type":"article-journal","abstract":"Most studies of female facial masculinity preference have relied upon self-reported preference, with participants selecting or rating the attractiveness of faces that differ</w:instrText>
      </w:r>
      <w:r>
        <w:rPr>
          <w:rFonts w:ascii="Times New Roman" w:hAnsi="Times New Roman" w:cs="Times New Roman"/>
          <w:sz w:val="24"/>
          <w:szCs w:val="24"/>
        </w:rPr>
        <w:instrText xml:space="preserve"> in masculinity. However, researchers have not established a consensus as to whether women's general preference is for male faces that are masculine or feminine, and several studies have indicated that women prefer neither. We investigated women's preferen</w:instrText>
      </w:r>
      <w:r>
        <w:rPr>
          <w:rFonts w:ascii="Times New Roman" w:hAnsi="Times New Roman" w:cs="Times New Roman"/>
          <w:sz w:val="24"/>
          <w:szCs w:val="24"/>
        </w:rPr>
        <w:instrText xml:space="preserve">ces for male facial masculinity using standard two-alternative forced choice (2AFC) preference trials, paired with eye tracking measures, to determine whether conscious and non-conscious measures of preference yield similar results. We found that women exp</w:instrText>
      </w:r>
      <w:r>
        <w:rPr>
          <w:rFonts w:ascii="Times New Roman" w:hAnsi="Times New Roman" w:cs="Times New Roman"/>
          <w:sz w:val="24"/>
          <w:szCs w:val="24"/>
        </w:rPr>
        <w:instrText xml:space="preserve">ressed a preference for, gazed longer at, and fixated more frequently on feminized male faces. We also found effects of relationship status, relationship context (whether faced are judged for attractiveness as a long- or short-term partner), and hormonal c</w:instrText>
      </w:r>
      <w:r>
        <w:rPr>
          <w:rFonts w:ascii="Times New Roman" w:hAnsi="Times New Roman" w:cs="Times New Roman"/>
          <w:sz w:val="24"/>
          <w:szCs w:val="24"/>
        </w:rPr>
        <w:instrText xml:space="preserve">ontraceptive use. These results support previous findings that women express a preference for feminized over masculinized male faces, demonstrate that non-conscious measures of preference for this trait echo consciously expressed preferences, and suggest t</w:instrText>
      </w:r>
      <w:r>
        <w:rPr>
          <w:rFonts w:ascii="Times New Roman" w:hAnsi="Times New Roman" w:cs="Times New Roman"/>
          <w:sz w:val="24"/>
          <w:szCs w:val="24"/>
        </w:rPr>
        <w:instrText xml:space="preserve">hat certain aspects of the preference decision-making process may be better captured by eye tracking than by 2AFC preference trials.","container-title":"Evolutionary Psychology","DOI":"10.1177/147470491401200102","ISSN":"14747049","issue":"1","note":"PMID:</w:instrText>
      </w:r>
      <w:r>
        <w:rPr>
          <w:rFonts w:ascii="Times New Roman" w:hAnsi="Times New Roman" w:cs="Times New Roman"/>
          <w:sz w:val="24"/>
          <w:szCs w:val="24"/>
        </w:rPr>
        <w:instrText xml:space="preserve"> 24401278","page":"19-35","title":"Gaze properties of women judging the attractiveness of masculine and feminine male faces","URL":"http://journals.sagepub.com/doi/10.1177/147470491401200102","volume":"12","author":[{"family":"Burriss","given":"Robert P."}</w:instrText>
      </w:r>
      <w:r>
        <w:rPr>
          <w:rFonts w:ascii="Times New Roman" w:hAnsi="Times New Roman" w:cs="Times New Roman"/>
          <w:sz w:val="24"/>
          <w:szCs w:val="24"/>
        </w:rPr>
        <w:instrText xml:space="preserve">,{"family":"Marcinkowska","given":"Urszula M."},{"family":"Lyons","given":"Minna T."}],"issued":{"date-parts":[["2014",1]]}},"label":"page","suppress-author":true}],"schema":"https://github.com/citation-style-language/schema/raw/master/csl-citation.json"}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(2014)</w:t>
      </w:r>
      <w:r>
        <w:rPr>
          <w:rFonts w:ascii="Times New Roman" w:hAnsi="Times New Roman" w:cs="Times New Roman"/>
          <w:sz w:val="24"/>
          <w:szCs w:val="24"/>
        </w:rPr>
        <w:fldChar w:fldCharType="end"/>
      </w:r>
      <w:r>
        <w:rPr>
          <w:rFonts w:ascii="Times New Roman" w:hAnsi="Times New Roman" w:cs="Times New Roman"/>
          <w:sz w:val="24"/>
          <w:szCs w:val="24"/>
        </w:rPr>
        <w:t xml:space="preserve"> observaron una mayor preferencia por la feminidad facial en hombres c</w:t>
      </w:r>
      <w:r>
        <w:rPr>
          <w:rFonts w:ascii="Times New Roman" w:hAnsi="Times New Roman" w:cs="Times New Roman"/>
          <w:sz w:val="24"/>
          <w:szCs w:val="24"/>
        </w:rPr>
        <w:t xml:space="preserve">uando las mujeres consideraban una relación a largo plazo, sugiriendo que factores como la probabilidad de inversión parental, fidelidad y compromiso pueden ser más valorados en contextos de estabilidad a largo plazo. Sin embargo, hallazgos contradictorios</w:t>
      </w:r>
      <w:r>
        <w:rPr>
          <w:rFonts w:ascii="Times New Roman" w:hAnsi="Times New Roman" w:cs="Times New Roman"/>
          <w:sz w:val="24"/>
          <w:szCs w:val="24"/>
        </w:rPr>
        <w:t xml:space="preserve"> recientes</w:t>
      </w:r>
      <w:r>
        <w:rPr>
          <w:rFonts w:ascii="Times New Roman" w:hAnsi="Times New Roman" w:cs="Times New Roman"/>
          <w:sz w:val="24"/>
          <w:szCs w:val="24"/>
        </w:rPr>
        <w:t xml:space="preserve"> sugieren mayor preferencia de las mujeres por rostros de hombres masculinizados en contextos de relación a largo plazo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{"citationID":"O4IhiNzQ","properties":{"formattedCitati</w:instrText>
      </w:r>
      <w:r>
        <w:rPr>
          <w:rFonts w:ascii="Times New Roman" w:hAnsi="Times New Roman" w:cs="Times New Roman"/>
          <w:sz w:val="24"/>
          <w:szCs w:val="24"/>
        </w:rPr>
        <w:instrText xml:space="preserve">on":"(Dixson et\\uc0\\u160{}al., 2016; Stower et\\uc0\\u160{}al., 2020)","plainCitation":"(Dixson et al., 2016; Stower et al., 2020)","noteIndex":0},"citationItems":[{"id":3895,"uris":["http://zotero.org/users/7389460/items/YFL3VSR3"],"itemData":{"id":3895</w:instrText>
      </w:r>
      <w:r>
        <w:rPr>
          <w:rFonts w:ascii="Times New Roman" w:hAnsi="Times New Roman" w:cs="Times New Roman"/>
          <w:sz w:val="24"/>
          <w:szCs w:val="24"/>
        </w:rPr>
        <w:instrText xml:space="preserve">,"type":"article-journal","abstract":"In many species, male secondary sexual traits have evolved via female choice as they confer indirect (i.e. genetic) beneﬁts or direct beneﬁts such as enhanced fertility or survival. In humans, the role of men’s charact</w:instrText>
      </w:r>
      <w:r>
        <w:rPr>
          <w:rFonts w:ascii="Times New Roman" w:hAnsi="Times New Roman" w:cs="Times New Roman"/>
          <w:sz w:val="24"/>
          <w:szCs w:val="24"/>
        </w:rPr>
        <w:instrText xml:space="preserve">eristically masculine androgen-dependent facial traits in determining men’s attractiveness has presented an enduring paradox in studies of human mate preferences. Male-typical facial features such as a pronounced brow ridge and a more robust jawline may si</w:instrText>
      </w:r>
      <w:r>
        <w:rPr>
          <w:rFonts w:ascii="Times New Roman" w:hAnsi="Times New Roman" w:cs="Times New Roman"/>
          <w:sz w:val="24"/>
          <w:szCs w:val="24"/>
        </w:rPr>
        <w:instrText xml:space="preserve">gnal underlying health, whereas beards may signal men’s age and masculine social dominance. However, masculine faces are judged as more attractive for short-term relationships over less masculine faces, whereas beards are judged as more attractive than cle</w:instrText>
      </w:r>
      <w:r>
        <w:rPr>
          <w:rFonts w:ascii="Times New Roman" w:hAnsi="Times New Roman" w:cs="Times New Roman"/>
          <w:sz w:val="24"/>
          <w:szCs w:val="24"/>
        </w:rPr>
        <w:instrText xml:space="preserve">an-shaven faces for long-term relationships. Why such divergent effects occur between preferences for two sexually dimorphic traits remains unresolved. In this study, we used computer graphic manipulation to morph male faces varying in facial hair from cle</w:instrText>
      </w:r>
      <w:r>
        <w:rPr>
          <w:rFonts w:ascii="Times New Roman" w:hAnsi="Times New Roman" w:cs="Times New Roman"/>
          <w:sz w:val="24"/>
          <w:szCs w:val="24"/>
        </w:rPr>
        <w:instrText xml:space="preserve">an-shaven, light stubble, heavy stubble and full beards to appear more (+25% and +50%) or less (À25% and À50%) masculine. Women (N = 8520) were assigned to treatments wherein they rated these stimuli for physical attractiveness in general, for a short-term</w:instrText>
      </w:r>
      <w:r>
        <w:rPr>
          <w:rFonts w:ascii="Times New Roman" w:hAnsi="Times New Roman" w:cs="Times New Roman"/>
          <w:sz w:val="24"/>
          <w:szCs w:val="24"/>
        </w:rPr>
        <w:instrText xml:space="preserve"> liaison or a long-term relationship. Results showed a signiﬁcant interaction between beardedness and masculinity on attractiveness ratings. Masculinized and, to an even greater extent, feminized faces were less attractive than unmanipulated faces when all</w:instrText>
      </w:r>
      <w:r>
        <w:rPr>
          <w:rFonts w:ascii="Times New Roman" w:hAnsi="Times New Roman" w:cs="Times New Roman"/>
          <w:sz w:val="24"/>
          <w:szCs w:val="24"/>
        </w:rPr>
        <w:instrText xml:space="preserve"> were clean-shaven, and stubble and beards dampened the polarizing effects of extreme masculinity and femininity. Relationship context also had effects on ratings, with facial hair enhancing long-term, and not short-term, attractiveness. Effects of facial </w:instrText>
      </w:r>
      <w:r>
        <w:rPr>
          <w:rFonts w:ascii="Times New Roman" w:hAnsi="Times New Roman" w:cs="Times New Roman"/>
          <w:sz w:val="24"/>
          <w:szCs w:val="24"/>
        </w:rPr>
        <w:instrText xml:space="preserve">masculinization appear to have been due to small differences in the relative attractiveness of each masculinity level under the three treatment conditions and not to any change in the order of their attractiveness. Our ﬁndings suggest that beardedness may </w:instrText>
      </w:r>
      <w:r>
        <w:rPr>
          <w:rFonts w:ascii="Times New Roman" w:hAnsi="Times New Roman" w:cs="Times New Roman"/>
          <w:sz w:val="24"/>
          <w:szCs w:val="24"/>
        </w:rPr>
        <w:instrText xml:space="preserve">be attractive when judging long-term relationships as a signal of intrasexual formidability and the potential to provide direct beneﬁts to females. More generally, our results hint at a divergence of signalling function, which may result in a subtle trade-</w:instrText>
      </w:r>
      <w:r>
        <w:rPr>
          <w:rFonts w:ascii="Times New Roman" w:hAnsi="Times New Roman" w:cs="Times New Roman"/>
          <w:sz w:val="24"/>
          <w:szCs w:val="24"/>
        </w:rPr>
        <w:instrText xml:space="preserve">off in women’s preferences, for two highly sexually dimorphic androgen-dependent facial traits.","container-title":"Journal of Evolutionary Biology","DOI":"10.1111/jeb.12958","ISSN":"1010-061X, 1420-9101","issue":"11","journalAbbreviation":"J of Evolutiona</w:instrText>
      </w:r>
      <w:r>
        <w:rPr>
          <w:rFonts w:ascii="Times New Roman" w:hAnsi="Times New Roman" w:cs="Times New Roman"/>
          <w:sz w:val="24"/>
          <w:szCs w:val="24"/>
        </w:rPr>
        <w:instrText xml:space="preserve">ry Biology","language":"en","page":"2311-2320","source":"DOI.org (Crossref)","title":"The masculinity paradox: facial masculinity and beardedness interact to determine women's ratings of men's facial attractiveness","title-short":"The masculinity paradox",</w:instrText>
      </w:r>
      <w:r>
        <w:rPr>
          <w:rFonts w:ascii="Times New Roman" w:hAnsi="Times New Roman" w:cs="Times New Roman"/>
          <w:sz w:val="24"/>
          <w:szCs w:val="24"/>
        </w:rPr>
        <w:instrText xml:space="preserve">"URL":"https://academic.oup.com/jeb/article/29/11/2311-2320/7381501","volume":"29","author":[{"family":"Dixson","given":"B. J. W."},{"family":"Sulikowski","given":"D."},{"family":"Gouda‐Vossos","given":"A."},{"family":"Rantala","given":"M. J."},{"family":"</w:instrText>
      </w:r>
      <w:r>
        <w:rPr>
          <w:rFonts w:ascii="Times New Roman" w:hAnsi="Times New Roman" w:cs="Times New Roman"/>
          <w:sz w:val="24"/>
          <w:szCs w:val="24"/>
        </w:rPr>
        <w:instrText xml:space="preserve">Brooks","given":"R. C."}],"accessed":{"date-parts":[["2024",8,26]]},"issued":{"date-parts":[["2016",11]]}}},{"id":3891,"uris":["http://zotero.org/users/7389460/items/D46CHC26"],"itemData":{"id":3891,"type":"article-journal","abstract":"According to the dua</w:instrText>
      </w:r>
      <w:r>
        <w:rPr>
          <w:rFonts w:ascii="Times New Roman" w:hAnsi="Times New Roman" w:cs="Times New Roman"/>
          <w:sz w:val="24"/>
          <w:szCs w:val="24"/>
        </w:rPr>
        <w:instrText xml:space="preserve">l mating strategy model, in short-term mating contexts women should forego paternal investment qualities in favor of mates with well-developed secondary sexual characteristics and dominant behavioral displays. We tested whether this model explains variatio</w:instrText>
      </w:r>
      <w:r>
        <w:rPr>
          <w:rFonts w:ascii="Times New Roman" w:hAnsi="Times New Roman" w:cs="Times New Roman"/>
          <w:sz w:val="24"/>
          <w:szCs w:val="24"/>
        </w:rPr>
        <w:instrText xml:space="preserve">n in women’s preferences for facial masculinity and beardedness in male faces. Computer-generated composites that had been morphed to appear ± 50% masculine were rated by 671 heterosexual women (M age = 31.72 years, SD = 6.43) for attractiveness when consi</w:instrText>
      </w:r>
      <w:r>
        <w:rPr>
          <w:rFonts w:ascii="Times New Roman" w:hAnsi="Times New Roman" w:cs="Times New Roman"/>
          <w:sz w:val="24"/>
          <w:szCs w:val="24"/>
        </w:rPr>
        <w:instrText xml:space="preserve">dering them as a short-term partner, long-term partner, a co-parent, or a friend. They then completed the Revised Sociosexual Inventory (SOI-R) to determine their sexual openness on dimensions of desire, behavior, and attitudes. Results showed that women’s</w:instrText>
      </w:r>
      <w:r>
        <w:rPr>
          <w:rFonts w:ascii="Times New Roman" w:hAnsi="Times New Roman" w:cs="Times New Roman"/>
          <w:sz w:val="24"/>
          <w:szCs w:val="24"/>
        </w:rPr>
        <w:instrText xml:space="preserve"> preferences were strongest for average facial masculinity, followed by masculinized faces, with feminized faces being least attractive. In contrast to past research, facial masculinity preferences were stronger when judging for co-parenting partners than </w:instrText>
      </w:r>
      <w:r>
        <w:rPr>
          <w:rFonts w:ascii="Times New Roman" w:hAnsi="Times New Roman" w:cs="Times New Roman"/>
          <w:sz w:val="24"/>
          <w:szCs w:val="24"/>
        </w:rPr>
        <w:instrText xml:space="preserve">for short-term mates. Facial masculinity preferences were also positively associated with behavioral SOI, negatively with desire, and were unrelated to global or attitudinal SOI. Women gave higher ratings for full beards than clean-shaven faces. Preference</w:instrText>
      </w:r>
      <w:r>
        <w:rPr>
          <w:rFonts w:ascii="Times New Roman" w:hAnsi="Times New Roman" w:cs="Times New Roman"/>
          <w:sz w:val="24"/>
          <w:szCs w:val="24"/>
        </w:rPr>
        <w:instrText xml:space="preserve">s for beards were higher for co-parenting and long-term relationships than short-term relationships, although these differences were not statistically significant. Preferences for facial hair were positively associated with global and attitudinal SOI, but </w:instrText>
      </w:r>
      <w:r>
        <w:rPr>
          <w:rFonts w:ascii="Times New Roman" w:hAnsi="Times New Roman" w:cs="Times New Roman"/>
          <w:sz w:val="24"/>
          <w:szCs w:val="24"/>
        </w:rPr>
        <w:instrText xml:space="preserve">were unrelated to behavioral SOI and desire. Although further replication is necessary, our findings indicate that sexual openness is associated with women’s preferences for men’s facial hair and suggest variation in the association between sociosexuality </w:instrText>
      </w:r>
      <w:r>
        <w:rPr>
          <w:rFonts w:ascii="Times New Roman" w:hAnsi="Times New Roman" w:cs="Times New Roman"/>
          <w:sz w:val="24"/>
          <w:szCs w:val="24"/>
        </w:rPr>
        <w:instrText xml:space="preserve">and women’s facial masculinity preferences.","container-title":"Archives of Sexual Behavior","DOI":"10.1007/s10508-019-1437-2","ISSN":"0004-0002, 1573-2800","issue":"3","journalAbbreviation":"Arch Sex Behav","language":"en","page":"809-820","source":"DOI.o</w:instrText>
      </w:r>
      <w:r>
        <w:rPr>
          <w:rFonts w:ascii="Times New Roman" w:hAnsi="Times New Roman" w:cs="Times New Roman"/>
          <w:sz w:val="24"/>
          <w:szCs w:val="24"/>
        </w:rPr>
        <w:instrText xml:space="preserve">rg (Crossref)","title":"Mating Strategies and the Masculinity Paradox: How Relationship Context, Relationship Status, and Sociosexuality Shape Women’s Preferences for Facial Masculinity and Beardedness","title-short":"Mating Strategies and the Masculinity </w:instrText>
      </w:r>
      <w:r>
        <w:rPr>
          <w:rFonts w:ascii="Times New Roman" w:hAnsi="Times New Roman" w:cs="Times New Roman"/>
          <w:sz w:val="24"/>
          <w:szCs w:val="24"/>
        </w:rPr>
        <w:instrText xml:space="preserve">Paradox","URL":"http://link.springer.com/10.1007/s10508-019-1437-2","volume":"49","author":[{"family":"Stower","given":"Rebecca E."},{"family":"Lee","given":"Anthony J."},{"family":"McIntosh","given":"Toneya L."},{"family":"Sidari","given":"Morgan J."},{"f</w:instrText>
      </w:r>
      <w:r>
        <w:rPr>
          <w:rFonts w:ascii="Times New Roman" w:hAnsi="Times New Roman" w:cs="Times New Roman"/>
          <w:sz w:val="24"/>
          <w:szCs w:val="24"/>
        </w:rPr>
        <w:instrText xml:space="preserve">amily":"Sherlock","given":"James M."},{"family":"Dixson","given":"Barnaby J. W."}],"accessed":{"date-parts":[["2024",8,23]]},"issued":{"date-parts":[["2020",4]]}}}],"schema":"https://github.com/citation-style-language/schema/raw/master/csl-citation.json"}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(Dixson et al., 2016; Stower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posiblemente en casos en los que la masculinidad puede proporcionar beneficios indirectos a la aptitud de los hijos, especialmente cuando las condiciones ecológicas son riesgosas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{"citationID":"j7anHn7z","properties":{"for</w:instrText>
      </w:r>
      <w:r>
        <w:rPr>
          <w:rFonts w:ascii="Times New Roman" w:hAnsi="Times New Roman" w:cs="Times New Roman"/>
          <w:sz w:val="24"/>
          <w:szCs w:val="24"/>
        </w:rPr>
        <w:instrText xml:space="preserve">mattedCitation":"(DeBruine, Jones, Crawford, et\\uc0\\u160{}al., 2010)","plainCitation":"(DeBruine, Jones, Crawford, et al., 2010)","noteIndex":0},"citationItems":[{"id":1301,"uris":["http://zotero.org/users/7389460/items/QRB5EQ8V"],"itemData":{"id":1301,"</w:instrText>
      </w:r>
      <w:r>
        <w:rPr>
          <w:rFonts w:ascii="Times New Roman" w:hAnsi="Times New Roman" w:cs="Times New Roman"/>
          <w:sz w:val="24"/>
          <w:szCs w:val="24"/>
        </w:rPr>
        <w:instrText xml:space="preserve">type":"article-journal","container-title":"Proceedings of the Royal Society B: Biological Sciences","DOI":"10.1098/rspb.2009.2184","ISSN":"0962-8452","issue":"1692","page":"2405-2410","title":"The health of a nation predicts their mate preferences: cross-c</w:instrText>
      </w:r>
      <w:r>
        <w:rPr>
          <w:rFonts w:ascii="Times New Roman" w:hAnsi="Times New Roman" w:cs="Times New Roman"/>
          <w:sz w:val="24"/>
          <w:szCs w:val="24"/>
        </w:rPr>
        <w:instrText xml:space="preserve">ultural variation in women's preferences for masculinized male faces","URL":"http://rspb.royalsocietypublishing.org/cgi/doi/10.1098/rspb.2009.2184","volume":"277","author":[{"family":"DeBruine","given":"L. M"},{"family":"Jones","given":"B. C."},{"family":"</w:instrText>
      </w:r>
      <w:r>
        <w:rPr>
          <w:rFonts w:ascii="Times New Roman" w:hAnsi="Times New Roman" w:cs="Times New Roman"/>
          <w:sz w:val="24"/>
          <w:szCs w:val="24"/>
        </w:rPr>
        <w:instrText xml:space="preserve">Crawford","given":"J. R."},{"family":"Welling","given":"L. L. M."},{"family":"Little","given":"Anthony C"}],"issued":{"date-parts":[["2010",8,7]]}},"label":"page"}],"schema":"https://github.com/citation-style-language/schema/raw/master/csl-citation.json"}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(DeBruine, Jones, Crawford,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w:t>
      </w:r>
      <w:r>
        <w:rPr>
          <w:rFonts w:ascii="Times New Roman" w:hAnsi="Times New Roman" w:cs="Times New Roman"/>
          <w:sz w:val="24"/>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Así, las variaciones en las preferencias por la masculinidad en la elección de pareja según el contexto temporal de la relación han mostrado ser afectadas a su vez por las condiciones ecológicas de disponibilidad y acceso a los recursos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{"citationID":"iXG1jNkh</w:instrText>
      </w:r>
      <w:r>
        <w:rPr>
          <w:rFonts w:ascii="Times New Roman" w:hAnsi="Times New Roman" w:cs="Times New Roman"/>
          <w:sz w:val="24"/>
          <w:szCs w:val="24"/>
        </w:rPr>
        <w:instrText xml:space="preserve">","properties":{"formattedCitation":"(Lee &amp; McGuire, 2023)","plainCitation":"(Lee &amp; McGuire, 2023)","noteIndex":0},"citationItems":[{"id":3893,"uris":["http://zotero.org/users/7389460/items/HH9B5CHH"],"itemData":{"id":3893,"type":"article-journal","abstrac</w:instrText>
      </w:r>
      <w:r>
        <w:rPr>
          <w:rFonts w:ascii="Times New Roman" w:hAnsi="Times New Roman" w:cs="Times New Roman"/>
          <w:sz w:val="24"/>
          <w:szCs w:val="24"/>
        </w:rPr>
        <w:instrText xml:space="preserve">t":"Facial femininity in men is purportedly used as a cue by women as a signal of parental quality and willingness to provide resources. Accordingly, in contexts where choosing a partner that will provide resources is more beneﬁcial (e.g., when resources a</w:instrText>
      </w:r>
      <w:r>
        <w:rPr>
          <w:rFonts w:ascii="Times New Roman" w:hAnsi="Times New Roman" w:cs="Times New Roman"/>
          <w:sz w:val="24"/>
          <w:szCs w:val="24"/>
        </w:rPr>
        <w:instrText xml:space="preserve">re scarce), women have shown an increase preference for facial femininity in male faces. However, domains of scarcity often covary, and it is, therefore, unclear whether these contextual shifts in facial masculinity/femininity preferences are speciﬁc to ma</w:instrText>
      </w:r>
      <w:r>
        <w:rPr>
          <w:rFonts w:ascii="Times New Roman" w:hAnsi="Times New Roman" w:cs="Times New Roman"/>
          <w:sz w:val="24"/>
          <w:szCs w:val="24"/>
        </w:rPr>
        <w:instrText xml:space="preserve">terial scarcity (as implied by previous theory), or due to an unrelated domain of scarcity (e.g., time or psychological scarcity). Here, a sample of 823 women completed the Perceived Scarcity Scale, which measures three separate domains of scarcity: materi</w:instrText>
      </w:r>
      <w:r>
        <w:rPr>
          <w:rFonts w:ascii="Times New Roman" w:hAnsi="Times New Roman" w:cs="Times New Roman"/>
          <w:sz w:val="24"/>
          <w:szCs w:val="24"/>
        </w:rPr>
        <w:instrText xml:space="preserve">al scarcity, time scarcity, and psychological scarcity. Participants also rated the attractiveness of 42 male faces, which were measured on objective sexual dimorphism and perceived masculinity. Consistent with theory, material scarcity, and not time or ps</w:instrText>
      </w:r>
      <w:r>
        <w:rPr>
          <w:rFonts w:ascii="Times New Roman" w:hAnsi="Times New Roman" w:cs="Times New Roman"/>
          <w:sz w:val="24"/>
          <w:szCs w:val="24"/>
        </w:rPr>
        <w:instrText xml:space="preserve">ychological scarcity, was associated with a decreased preference for objective sexual dimorphism (i.e., an increased preference for facial femininity). This study provides evidence that women use sexual dimorphism as a cue to material resource provisioning</w:instrText>
      </w:r>
      <w:r>
        <w:rPr>
          <w:rFonts w:ascii="Times New Roman" w:hAnsi="Times New Roman" w:cs="Times New Roman"/>
          <w:sz w:val="24"/>
          <w:szCs w:val="24"/>
        </w:rPr>
        <w:instrText xml:space="preserve"> potential when assessing men as a mate.","container-title":"Evolutionary Psychology","DOI":"10.1177/14747049231175073","ISSN":"1474-7049, 1474-7049","issue":"3","journalAbbreviation":"Evol Psychol","language":"en","page":"14747049231175073","source":"DOI.</w:instrText>
      </w:r>
      <w:r>
        <w:rPr>
          <w:rFonts w:ascii="Times New Roman" w:hAnsi="Times New Roman" w:cs="Times New Roman"/>
          <w:sz w:val="24"/>
          <w:szCs w:val="24"/>
        </w:rPr>
        <w:instrText xml:space="preserve">org (Crossref)","title":"Women's Preferences for Masculinity in Male Faces Are Predicted by Material Scarcity, But Not Time or Psychological Scarcity","URL":"http://journals.sagepub.com/doi/10.1177/14747049231175073","volume":"21","author":[{"family":"Lee"</w:instrText>
      </w:r>
      <w:r>
        <w:rPr>
          <w:rFonts w:ascii="Times New Roman" w:hAnsi="Times New Roman" w:cs="Times New Roman"/>
          <w:sz w:val="24"/>
          <w:szCs w:val="24"/>
        </w:rPr>
        <w:instrText xml:space="preserve">,"given":"Anthony J."},{"family":"McGuire","given":"Nikita K. J."}],"accessed":{"date-parts":[["2024",8,23]]},"issued":{"date-parts":[["2023",7]]}},"label":"page"}],"schema":"https://github.com/citation-style-language/schema/raw/master/csl-citation.json"}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(Lee &amp; McGuire, 2023)</w:t>
      </w:r>
      <w:r>
        <w:rPr>
          <w:rFonts w:ascii="Times New Roman" w:hAnsi="Times New Roman" w:cs="Times New Roman"/>
          <w:sz w:val="24"/>
          <w:szCs w:val="24"/>
        </w:rPr>
        <w:fldChar w:fldCharType="end"/>
      </w:r>
      <w:r>
        <w:rPr>
          <w:rFonts w:ascii="Times New Roman" w:hAnsi="Times New Roman" w:cs="Times New Roman"/>
          <w:sz w:val="24"/>
          <w:szCs w:val="24"/>
        </w:rPr>
        <w:t xml:space="preserve">. Por ejemplo, la feminidad de los rostros de los hombres asociada con habilidades parentales, mayor inversión en la pareja, amabilidad y cooperativismo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{"citationID":"JEPy9H4k","properties":{"formattedCitation":"(Burt\\uc0\\u</w:instrText>
      </w:r>
      <w:r>
        <w:rPr>
          <w:rFonts w:ascii="Times New Roman" w:hAnsi="Times New Roman" w:cs="Times New Roman"/>
          <w:sz w:val="24"/>
          <w:szCs w:val="24"/>
        </w:rPr>
        <w:instrText xml:space="preserve">259{}verde &amp; Ene, 2021; Lu et\\uc0\\u160{}al., 2015)","plainCitation":"(Burtăverde &amp; Ene, 2021; Lu et al., 2015)","noteIndex":0},"citationItems":[{"id":3885,"uris":["http://zotero.org/users/7389460/items/HM8KILXE"],"itemData":{"id":3885,"type":"article-jou</w:instrText>
      </w:r>
      <w:r>
        <w:rPr>
          <w:rFonts w:ascii="Times New Roman" w:hAnsi="Times New Roman" w:cs="Times New Roman"/>
          <w:sz w:val="24"/>
          <w:szCs w:val="24"/>
        </w:rPr>
        <w:instrText xml:space="preserve">rnal","abstract":"Mating preferences were among the most studied human mating features, as they are the glue that helps form a romantic relationship. We investigated the influence of a broad series of environmental characteristics (e.g., resource scarcity,</w:instrText>
      </w:r>
      <w:r>
        <w:rPr>
          <w:rFonts w:ascii="Times New Roman" w:hAnsi="Times New Roman" w:cs="Times New Roman"/>
          <w:sz w:val="24"/>
          <w:szCs w:val="24"/>
        </w:rPr>
        <w:instrText xml:space="preserve"> corruption, physical safety and integrity, insufficient jobs, inadequate medical and educational infrastructure) on women’s mate preferences (Study 1, N = 211) and attraction to male narcissists (Study 2, N = 223). We also investigated the link between wo</w:instrText>
      </w:r>
      <w:r>
        <w:rPr>
          <w:rFonts w:ascii="Times New Roman" w:hAnsi="Times New Roman" w:cs="Times New Roman"/>
          <w:sz w:val="24"/>
          <w:szCs w:val="24"/>
        </w:rPr>
        <w:instrText xml:space="preserve">men’s Dark Triad traits and perceived mate value on women’s mate preferences in conditions of harsh vs. stable environments (Study 1). In stable environments, we found that women would prefer men interested in long-term relationships, with a pleasant perso</w:instrText>
      </w:r>
      <w:r>
        <w:rPr>
          <w:rFonts w:ascii="Times New Roman" w:hAnsi="Times New Roman" w:cs="Times New Roman"/>
          <w:sz w:val="24"/>
          <w:szCs w:val="24"/>
        </w:rPr>
        <w:instrText xml:space="preserve">nality and parenting skills (e.g., kind and cooperative). In contrast, in harsh environments, women would prefer men high on resources gathering characteristics (e.g., good cook-housekeepers, with well-off family backgrounds, good economic prospects). In S</w:instrText>
      </w:r>
      <w:r>
        <w:rPr>
          <w:rFonts w:ascii="Times New Roman" w:hAnsi="Times New Roman" w:cs="Times New Roman"/>
          <w:sz w:val="24"/>
          <w:szCs w:val="24"/>
        </w:rPr>
        <w:instrText xml:space="preserve">tudy 2, we found that women would be more attracted by males high on narcissism in the condition of harsh environments. Finally, we showed that women’s Dark Triad traits and perceived mate value were associated with variations in women mate preferences in </w:instrText>
      </w:r>
      <w:r>
        <w:rPr>
          <w:rFonts w:ascii="Times New Roman" w:hAnsi="Times New Roman" w:cs="Times New Roman"/>
          <w:sz w:val="24"/>
          <w:szCs w:val="24"/>
        </w:rPr>
        <w:instrText xml:space="preserve">both conditions.","container-title":"Personality and Individual Differences","DOI":"10.1016/j.paid.2021.110736","ISSN":"01918869","journalAbbreviation":"Personality and Individual Differences","language":"en","page":"110736","source":"DOI.org (Crossref)","</w:instrText>
      </w:r>
      <w:r>
        <w:rPr>
          <w:rFonts w:ascii="Times New Roman" w:hAnsi="Times New Roman" w:cs="Times New Roman"/>
          <w:sz w:val="24"/>
          <w:szCs w:val="24"/>
        </w:rPr>
        <w:instrText xml:space="preserve">title":"The influence of environmental and social characteristics on women's mate preferences","URL":"https://linkinghub.elsevier.com/retrieve/pii/S0191886921001112","volume":"175","author":[{"family":"Burtăverde","given":"Vlad"},{"family":"Ene","given":"C</w:instrText>
      </w:r>
      <w:r>
        <w:rPr>
          <w:rFonts w:ascii="Times New Roman" w:hAnsi="Times New Roman" w:cs="Times New Roman"/>
          <w:sz w:val="24"/>
          <w:szCs w:val="24"/>
        </w:rPr>
        <w:instrText xml:space="preserve">ristina"}],"accessed":{"date-parts":[["2024",8,23]]},"issued":{"date-parts":[["2021",6]]}}},{"id":1299,"uris":["http://zotero.org/users/7389460/items/KS4322VG"],"itemData":{"id":1299,"type":"article-journal","container-title":"Evolutionary Behavioral Scien</w:instrText>
      </w:r>
      <w:r>
        <w:rPr>
          <w:rFonts w:ascii="Times New Roman" w:hAnsi="Times New Roman" w:cs="Times New Roman"/>
          <w:sz w:val="24"/>
          <w:szCs w:val="24"/>
        </w:rPr>
        <w:instrText xml:space="preserve">ces","DOI":"10.1037/ebs0000048","ISSN":"2330-2933","issue":"4","page":"215-228","title":"Good genes, good providers, and good fathers: Economic development involved in how women select a mate.","URL":"http://doi.apa.org/getdoi.cfm?doi=10.1037/ebs0000048","</w:instrText>
      </w:r>
      <w:r>
        <w:rPr>
          <w:rFonts w:ascii="Times New Roman" w:hAnsi="Times New Roman" w:cs="Times New Roman"/>
          <w:sz w:val="24"/>
          <w:szCs w:val="24"/>
        </w:rPr>
        <w:instrText xml:space="preserve">volume":"9","author":[{"family":"Lu","given":"Hui Jing"},{"family":"Zhu","given":"Xiao Qin"},{"family":"Chang","given":"Lei"}],"issued":{"date-parts":[["2015"]]}}}],"schema":"https://github.com/citation-style-language/schema/raw/master/csl-citation.json"}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(Burtăverde &amp; Ene, 2021; Lu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puede ser más valorable en relaciones a largo plazo en contextos </w:t>
      </w:r>
      <w:r>
        <w:rPr>
          <w:rFonts w:ascii="Times New Roman" w:hAnsi="Times New Roman" w:cs="Times New Roman"/>
          <w:sz w:val="24"/>
          <w:szCs w:val="24"/>
        </w:rPr>
        <w:t xml:space="preserve">modernos con menos adversidad y mejor acceso a servicios de salud, ya que el éxito reproductivo podría depender más del apoyo del padre en la crianza y el hogar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w:instrText>
      </w:r>
      <w:r>
        <w:rPr>
          <w:rFonts w:ascii="Times New Roman" w:hAnsi="Times New Roman" w:cs="Times New Roman"/>
          <w:sz w:val="24"/>
          <w:szCs w:val="24"/>
        </w:rPr>
        <w:instrText xml:space="preserve">"citationID":"Ub7VuSqP","properties":{"formattedCitation":"(Burriss et\\uc0\\u160{}al., 2014; Lu et\\uc0\\u160{}al., 2015; Lyons et\\uc0\\u160{}al., 2016)","plainCitation":"(Burriss et al., 2014; Lu et al., 2015; Lyons et al., 2016)","noteIndex":0},"citati</w:instrText>
      </w:r>
      <w:r>
        <w:rPr>
          <w:rFonts w:ascii="Times New Roman" w:hAnsi="Times New Roman" w:cs="Times New Roman"/>
          <w:sz w:val="24"/>
          <w:szCs w:val="24"/>
        </w:rPr>
        <w:instrText xml:space="preserve">onItems":[{"id":1392,"uris":["http://zotero.org/users/7389460/items/G9E99ZAU"],"itemData":{"id":1392,"type":"article-journal","abstract":"Most studies of female facial masculinity preference have relied upon self-reported preference, with participants sele</w:instrText>
      </w:r>
      <w:r>
        <w:rPr>
          <w:rFonts w:ascii="Times New Roman" w:hAnsi="Times New Roman" w:cs="Times New Roman"/>
          <w:sz w:val="24"/>
          <w:szCs w:val="24"/>
        </w:rPr>
        <w:instrText xml:space="preserve">cting or rating the attractiveness of faces that differ in masculinity. However, researchers have not established a consensus as to whether women's general preference is for male faces that are masculine or feminine, and several studies have indicated that</w:instrText>
      </w:r>
      <w:r>
        <w:rPr>
          <w:rFonts w:ascii="Times New Roman" w:hAnsi="Times New Roman" w:cs="Times New Roman"/>
          <w:sz w:val="24"/>
          <w:szCs w:val="24"/>
        </w:rPr>
        <w:instrText xml:space="preserve"> women prefer neither. We investigated women's preferences for male facial masculinity using standard two-alternative forced choice (2AFC) preference trials, paired with eye tracking measures, to determine whether conscious and non-conscious measures of pr</w:instrText>
      </w:r>
      <w:r>
        <w:rPr>
          <w:rFonts w:ascii="Times New Roman" w:hAnsi="Times New Roman" w:cs="Times New Roman"/>
          <w:sz w:val="24"/>
          <w:szCs w:val="24"/>
        </w:rPr>
        <w:instrText xml:space="preserve">eference yield similar results. We found that women expressed a preference for, gazed longer at, and fixated more frequently on feminized male faces. We also found effects of relationship status, relationship context (whether faced are judged for attractiv</w:instrText>
      </w:r>
      <w:r>
        <w:rPr>
          <w:rFonts w:ascii="Times New Roman" w:hAnsi="Times New Roman" w:cs="Times New Roman"/>
          <w:sz w:val="24"/>
          <w:szCs w:val="24"/>
        </w:rPr>
        <w:instrText xml:space="preserve">eness as a long- or short-term partner), and hormonal contraceptive use. These results support previous findings that women express a preference for feminized over masculinized male faces, demonstrate that non-conscious measures of preference for this trai</w:instrText>
      </w:r>
      <w:r>
        <w:rPr>
          <w:rFonts w:ascii="Times New Roman" w:hAnsi="Times New Roman" w:cs="Times New Roman"/>
          <w:sz w:val="24"/>
          <w:szCs w:val="24"/>
        </w:rPr>
        <w:instrText xml:space="preserve">t echo consciously expressed preferences, and suggest that certain aspects of the preference decision-making process may be better captured by eye tracking than by 2AFC preference trials.","container-title":"Evolutionary Psychology","DOI":"10.1177/14747049</w:instrText>
      </w:r>
      <w:r>
        <w:rPr>
          <w:rFonts w:ascii="Times New Roman" w:hAnsi="Times New Roman" w:cs="Times New Roman"/>
          <w:sz w:val="24"/>
          <w:szCs w:val="24"/>
        </w:rPr>
        <w:instrText xml:space="preserve">1401200102","ISSN":"14747049","issue":"1","note":"PMID: 24401278","page":"19-35","title":"Gaze properties of women judging the attractiveness of masculine and feminine male faces","URL":"http://journals.sagepub.com/doi/10.1177/147470491401200102","volume":</w:instrText>
      </w:r>
      <w:r>
        <w:rPr>
          <w:rFonts w:ascii="Times New Roman" w:hAnsi="Times New Roman" w:cs="Times New Roman"/>
          <w:sz w:val="24"/>
          <w:szCs w:val="24"/>
        </w:rPr>
        <w:instrText xml:space="preserve">"12","author":[{"family":"Burriss","given":"Robert P."},{"family":"Marcinkowska","given":"Urszula M."},{"family":"Lyons","given":"Minna T."}],"issued":{"date-parts":[["2014",1]]}}},{"id":1299,"uris":["http://zotero.org/users/7389460/items/KS4322VG"],"itemD</w:instrText>
      </w:r>
      <w:r>
        <w:rPr>
          <w:rFonts w:ascii="Times New Roman" w:hAnsi="Times New Roman" w:cs="Times New Roman"/>
          <w:sz w:val="24"/>
          <w:szCs w:val="24"/>
        </w:rPr>
        <w:instrText xml:space="preserve">ata":{"id":1299,"type":"article-journal","container-title":"Evolutionary Behavioral Sciences","DOI":"10.1037/ebs0000048","ISSN":"2330-2933","issue":"4","page":"215-228","title":"Good genes, good providers, and good fathers: Economic development involved in</w:instrText>
      </w:r>
      <w:r>
        <w:rPr>
          <w:rFonts w:ascii="Times New Roman" w:hAnsi="Times New Roman" w:cs="Times New Roman"/>
          <w:sz w:val="24"/>
          <w:szCs w:val="24"/>
        </w:rPr>
        <w:instrText xml:space="preserve"> how women select a mate.","URL":"http://doi.apa.org/getdoi.cfm?doi=10.1037/ebs0000048","volume":"9","author":[{"family":"Lu","given":"Hui Jing"},{"family":"Zhu","given":"Xiao Qin"},{"family":"Chang","given":"Lei"}],"issued":{"date-parts":[["2015"]]}}},{"i</w:instrText>
      </w:r>
      <w:r>
        <w:rPr>
          <w:rFonts w:ascii="Times New Roman" w:hAnsi="Times New Roman" w:cs="Times New Roman"/>
          <w:sz w:val="24"/>
          <w:szCs w:val="24"/>
        </w:rPr>
        <w:instrText xml:space="preserve">d":1293,"uris":["http://zotero.org/users/7389460/items/3EI5BDTY"],"itemData":{"id":1293,"type":"article-journal","container-title":"Personality and Individual Differences","DOI":"10.1016/j.paid.2016.02.025","ISSN":"01918869","page":"25-28","title":"The eff</w:instrText>
      </w:r>
      <w:r>
        <w:rPr>
          <w:rFonts w:ascii="Times New Roman" w:hAnsi="Times New Roman" w:cs="Times New Roman"/>
          <w:sz w:val="24"/>
          <w:szCs w:val="24"/>
        </w:rPr>
        <w:instrText xml:space="preserve">ects of resource availability and relationship status on women's preference for facial masculinity in men: An eye-tracking study","URL":"https://linkinghub.elsevier.com/retrieve/pii/S0191886916300800","volume":"95","author":[{"family":"Lyons","given":"Minn</w:instrText>
      </w:r>
      <w:r>
        <w:rPr>
          <w:rFonts w:ascii="Times New Roman" w:hAnsi="Times New Roman" w:cs="Times New Roman"/>
          <w:sz w:val="24"/>
          <w:szCs w:val="24"/>
        </w:rPr>
        <w:instrText xml:space="preserve">a"},{"family":"Marcinkowska","given":"Urszula"},{"family":"Moisey","given":"Victoria"},{"family":"Harrison","given":"Neil"}],"issued":{"date-parts":[["2016",6]]}}}],"schema":"https://github.com/citation-style-language/schema/raw/master/csl-citation.json"}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(Burriss et al., 2014; Lu et al., 2015; Lyons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La masculinidad en el rostro, por su parte, podría ser preferida también para relaciones a largo plazo, pero en entornos difíciles y contextos de escasez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{"citationID":"ZT13ukiS","properties":{"formattedCitation":"(Burt\\uc0\\u259{}verde &amp; Ene, 2021; Lyons et\\uc0\\u160{}al., </w:instrText>
      </w:r>
      <w:r>
        <w:rPr>
          <w:rFonts w:ascii="Times New Roman" w:hAnsi="Times New Roman" w:cs="Times New Roman"/>
          <w:sz w:val="24"/>
          <w:szCs w:val="24"/>
        </w:rPr>
        <w:instrText xml:space="preserve">2016; Saribay et\\uc0\\u160{}al., 2021)","plainCitation":"(Burtăverde &amp; Ene, 2021; Lyons et al., 2016; Saribay et al., 2021)","noteIndex":0},"citationItems":[{"id":3885,"uris":["http://zotero.org/users/7389460/items/HM8KILXE"],"itemData":{"id":3885,"type":</w:instrText>
      </w:r>
      <w:r>
        <w:rPr>
          <w:rFonts w:ascii="Times New Roman" w:hAnsi="Times New Roman" w:cs="Times New Roman"/>
          <w:sz w:val="24"/>
          <w:szCs w:val="24"/>
        </w:rPr>
        <w:instrText xml:space="preserve">"article-journal","abstract":"Mating preferences were among the most studied human mating features, as they are the glue that helps form a romantic relationship. We investigated the influence of a broad series of environmental characteristics (e.g., resour</w:instrText>
      </w:r>
      <w:r>
        <w:rPr>
          <w:rFonts w:ascii="Times New Roman" w:hAnsi="Times New Roman" w:cs="Times New Roman"/>
          <w:sz w:val="24"/>
          <w:szCs w:val="24"/>
        </w:rPr>
        <w:instrText xml:space="preserve">ce scarcity, corruption, physical safety and integrity, insufficient jobs, inadequate medical and educational infrastructure) on women’s mate preferences (Study 1, N = 211) and attraction to male narcissists (Study 2, N = 223). We also investigated the lin</w:instrText>
      </w:r>
      <w:r>
        <w:rPr>
          <w:rFonts w:ascii="Times New Roman" w:hAnsi="Times New Roman" w:cs="Times New Roman"/>
          <w:sz w:val="24"/>
          <w:szCs w:val="24"/>
        </w:rPr>
        <w:instrText xml:space="preserve">k between women’s Dark Triad traits and perceived mate value on women’s mate preferences in conditions of harsh vs. stable environments (Study 1). In stable environments, we found that women would prefer men interested in long-term relationships, with a pl</w:instrText>
      </w:r>
      <w:r>
        <w:rPr>
          <w:rFonts w:ascii="Times New Roman" w:hAnsi="Times New Roman" w:cs="Times New Roman"/>
          <w:sz w:val="24"/>
          <w:szCs w:val="24"/>
        </w:rPr>
        <w:instrText xml:space="preserve">easant personality and parenting skills (e.g., kind and cooperative). In contrast, in harsh environments, women would prefer men high on resources gathering characteristics (e.g., good cook-housekeepers, with well-off family backgrounds, good economic pros</w:instrText>
      </w:r>
      <w:r>
        <w:rPr>
          <w:rFonts w:ascii="Times New Roman" w:hAnsi="Times New Roman" w:cs="Times New Roman"/>
          <w:sz w:val="24"/>
          <w:szCs w:val="24"/>
        </w:rPr>
        <w:instrText xml:space="preserve">pects). In Study 2, we found that women would be more attracted by males high on narcissism in the condition of harsh environments. Finally, we showed that women’s Dark Triad traits and perceived mate value were associated with variations in women mate pre</w:instrText>
      </w:r>
      <w:r>
        <w:rPr>
          <w:rFonts w:ascii="Times New Roman" w:hAnsi="Times New Roman" w:cs="Times New Roman"/>
          <w:sz w:val="24"/>
          <w:szCs w:val="24"/>
        </w:rPr>
        <w:instrText xml:space="preserve">ferences in both conditions.","container-title":"Personality and Individual Differences","DOI":"10.1016/j.paid.2021.110736","ISSN":"01918869","journalAbbreviation":"Personality and Individual Differences","language":"en","page":"110736","source":"DOI.org (</w:instrText>
      </w:r>
      <w:r>
        <w:rPr>
          <w:rFonts w:ascii="Times New Roman" w:hAnsi="Times New Roman" w:cs="Times New Roman"/>
          <w:sz w:val="24"/>
          <w:szCs w:val="24"/>
        </w:rPr>
        <w:instrText xml:space="preserve">Crossref)","title":"The influence of environmental and social characteristics on women's mate preferences","URL":"https://linkinghub.elsevier.com/retrieve/pii/S0191886921001112","volume":"175","author":[{"family":"Burtăverde","given":"Vlad"},{"family":"Ene</w:instrText>
      </w:r>
      <w:r>
        <w:rPr>
          <w:rFonts w:ascii="Times New Roman" w:hAnsi="Times New Roman" w:cs="Times New Roman"/>
          <w:sz w:val="24"/>
          <w:szCs w:val="24"/>
        </w:rPr>
        <w:instrText xml:space="preserve">","given":"Cristina"}],"accessed":{"date-parts":[["2024",8,23]]},"issued":{"date-parts":[["2021",6]]}}},{"id":1293,"uris":["http://zotero.org/users/7389460/items/3EI5BDTY"],"itemData":{"id":1293,"type":"article-journal","container-title":"Personality and I</w:instrText>
      </w:r>
      <w:r>
        <w:rPr>
          <w:rFonts w:ascii="Times New Roman" w:hAnsi="Times New Roman" w:cs="Times New Roman"/>
          <w:sz w:val="24"/>
          <w:szCs w:val="24"/>
        </w:rPr>
        <w:instrText xml:space="preserve">ndividual Differences","DOI":"10.1016/j.paid.2016.02.025","ISSN":"01918869","page":"25-28","title":"The effects of resource availability and relationship status on women's preference for facial masculinity in men: An eye-tracking study","URL":"https://link</w:instrText>
      </w:r>
      <w:r>
        <w:rPr>
          <w:rFonts w:ascii="Times New Roman" w:hAnsi="Times New Roman" w:cs="Times New Roman"/>
          <w:sz w:val="24"/>
          <w:szCs w:val="24"/>
        </w:rPr>
        <w:instrText xml:space="preserve">inghub.elsevier.com/retrieve/pii/S0191886916300800","volume":"95","author":[{"family":"Lyons","given":"Minna"},{"family":"Marcinkowska","given":"Urszula"},{"family":"Moisey","given":"Victoria"},{"family":"Harrison","given":"Neil"}],"issued":{"date-parts":[</w:instrText>
      </w:r>
      <w:r>
        <w:rPr>
          <w:rFonts w:ascii="Times New Roman" w:hAnsi="Times New Roman" w:cs="Times New Roman"/>
          <w:sz w:val="24"/>
          <w:szCs w:val="24"/>
        </w:rPr>
        <w:instrText xml:space="preserve">["2016",6]]}},"label":"page"},{"id":3887,"uris":["http://zotero.org/users/7389460/items/26B45GNR"],"itemData":{"id":3887,"type":"article-journal","abstract":"The present research focused on how environmental harshness may affect heterosexual women’s prefer</w:instrText>
      </w:r>
      <w:r>
        <w:rPr>
          <w:rFonts w:ascii="Times New Roman" w:hAnsi="Times New Roman" w:cs="Times New Roman"/>
          <w:sz w:val="24"/>
          <w:szCs w:val="24"/>
        </w:rPr>
        <w:instrText xml:space="preserve">ences of potential male mates’ facial characteristics, namely masculinity–femininity. The evidence on this issue is mixed and mostly from Western samples. We aimed to provide causal evidence using a sample of Turkish women and Turkish male faces. A video-b</w:instrText>
      </w:r>
      <w:r>
        <w:rPr>
          <w:rFonts w:ascii="Times New Roman" w:hAnsi="Times New Roman" w:cs="Times New Roman"/>
          <w:sz w:val="24"/>
          <w:szCs w:val="24"/>
        </w:rPr>
        <w:instrText xml:space="preserve">ased manipulation was developed to heighten environmental harshness perceptions. In the main experiment, participants were primed with resource scarcity, pathogen prevalence or neither (control). They then saw masculinised vs. feminised versions of the sam</w:instrText>
      </w:r>
      <w:r>
        <w:rPr>
          <w:rFonts w:ascii="Times New Roman" w:hAnsi="Times New Roman" w:cs="Times New Roman"/>
          <w:sz w:val="24"/>
          <w:szCs w:val="24"/>
        </w:rPr>
        <w:instrText xml:space="preserve">e faces and indicated the face that they would prefer for a long-term relationship and separately rated the faces on various dimensions. In general, masculinised faces were perceived as slightly more attractive, slightly healthier and much more formidable.</w:instrText>
      </w:r>
      <w:r>
        <w:rPr>
          <w:rFonts w:ascii="Times New Roman" w:hAnsi="Times New Roman" w:cs="Times New Roman"/>
          <w:sz w:val="24"/>
          <w:szCs w:val="24"/>
        </w:rPr>
        <w:instrText xml:space="preserve"> A multilevel Bayesian model showed that pathogen prevalence lowered the preference for masculinised faces while resource scarcity weakly elevated it. The overall drop in attractiveness ratings in cases of high perceived pathogen prevalence, one of the str</w:instrText>
      </w:r>
      <w:r>
        <w:rPr>
          <w:rFonts w:ascii="Times New Roman" w:hAnsi="Times New Roman" w:cs="Times New Roman"/>
          <w:sz w:val="24"/>
          <w:szCs w:val="24"/>
        </w:rPr>
        <w:instrText xml:space="preserve">ongest effects we observed, suggests that during epidemics, the formation of new relationships is not a favourable strategy. Implications for evolutionary theories of mate preference are discussed.","container-title":"Evolutionary Human Sciences","DOI":"10</w:instrText>
      </w:r>
      <w:r>
        <w:rPr>
          <w:rFonts w:ascii="Times New Roman" w:hAnsi="Times New Roman" w:cs="Times New Roman"/>
          <w:sz w:val="24"/>
          <w:szCs w:val="24"/>
        </w:rPr>
        <w:instrText xml:space="preserve">.1017/ehs.2021.42","ISSN":"2513-843X","journalAbbreviation":"Evolut. Hum. Sci.","language":"en","license":"http://creativecommons.org/licenses/by/4.0/","page":"e48","source":"DOI.org (Crossref)","title":"Differential effects of resource scarcity and pathog</w:instrText>
      </w:r>
      <w:r>
        <w:rPr>
          <w:rFonts w:ascii="Times New Roman" w:hAnsi="Times New Roman" w:cs="Times New Roman"/>
          <w:sz w:val="24"/>
          <w:szCs w:val="24"/>
        </w:rPr>
        <w:instrText xml:space="preserve">en prevalence on heterosexual women's facial masculinity preferences","URL":"https://www.cambridge.org/core/product/identifier/S2513843X21000426/type/journal_article","volume":"3","author":[{"family":"Saribay","given":"S. Adil"},{"family":"Tureček","given"</w:instrText>
      </w:r>
      <w:r>
        <w:rPr>
          <w:rFonts w:ascii="Times New Roman" w:hAnsi="Times New Roman" w:cs="Times New Roman"/>
          <w:sz w:val="24"/>
          <w:szCs w:val="24"/>
        </w:rPr>
        <w:instrText xml:space="preserve">:"Petr"},{"family":"Paluch","given":"Rüzgar"},{"family":"Kleisner","given":"Karel"}],"accessed":{"date-parts":[["2024",8,23]]},"issued":{"date-parts":[["2021"]]}}}],"schema":"https://github.com/citation-style-language/schema/raw/master/csl-citation.json"}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(Burtăverde &amp; Ene, 2021; Lyons et al., 2016; Saribay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donde la calidad genética, aprovisionamiento y competencia por los recursos sería más necesaria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{"citationID":"kpQF3K7C","properties":{"formattedCitation":"(Little et\\uc0\\u160{}al., 2013)","plai</w:instrText>
      </w:r>
      <w:r>
        <w:rPr>
          <w:rFonts w:ascii="Times New Roman" w:hAnsi="Times New Roman" w:cs="Times New Roman"/>
          <w:sz w:val="24"/>
          <w:szCs w:val="24"/>
        </w:rPr>
        <w:instrText xml:space="preserve">nCitation":"(Little et al., 2013)","noteIndex":0},"citationItems":[{"id":1372,"uris":["http://zotero.org/users/7389460/items/PU4SQ22W"],"itemData":{"id":1372,"type":"article-journal","container-title":"Evolution and Human Behavior","DOI":"10.1016/j.evolhum</w:instrText>
      </w:r>
      <w:r>
        <w:rPr>
          <w:rFonts w:ascii="Times New Roman" w:hAnsi="Times New Roman" w:cs="Times New Roman"/>
          <w:sz w:val="24"/>
          <w:szCs w:val="24"/>
        </w:rPr>
        <w:instrText xml:space="preserve">behav.2012.11.008","ISSN":"10905138","issue":"3","page":"193-200","title":"Environment contingent preferences: Exposure to visual cues of direct male–male competition and wealth increase women's preferences for masculinity in male faces","volume":"34","aut</w:instrText>
      </w:r>
      <w:r>
        <w:rPr>
          <w:rFonts w:ascii="Times New Roman" w:hAnsi="Times New Roman" w:cs="Times New Roman"/>
          <w:sz w:val="24"/>
          <w:szCs w:val="24"/>
        </w:rPr>
        <w:instrText xml:space="preserve">hor":[{"family":"Little","given":"Anthony C"},{"family":"DeBruine","given":"L. M"},{"family":"Jones","given":"Benedict C."}],"issued":{"date-parts":[["2013",5]]}}}],"schema":"https://github.com/citation-style-language/schema/raw/master/csl-citation.json"}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(Little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En el contexto de una relación a corto plazo, en el que la inversión en la pareja y en los hijos no sería relevante, las condiciones de escasez o disponibilidad alta de recursos no afectarían las preferencias por la masculinidad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{"citationID":"k1enYhYQ","properties":{"formattedCitation":"(Little, Connely, et\\uc0\\u160{}al., 2011; Little et</w:instrText>
      </w:r>
      <w:r>
        <w:rPr>
          <w:rFonts w:ascii="Times New Roman" w:hAnsi="Times New Roman" w:cs="Times New Roman"/>
          <w:sz w:val="24"/>
          <w:szCs w:val="24"/>
        </w:rPr>
        <w:instrText xml:space="preserve">\\uc0\\u160{}al., 2007)","plainCitation":"(Little, Connely, et al., 2011; Little et al., 2007)","noteIndex":0},"citationItems":[{"id":1358,"uris":["http://zotero.org/users/7389460/items/UY646K7H"],"itemData":{"id":1358,"type":"article-journal","abstract":"</w:instrText>
      </w:r>
      <w:r>
        <w:rPr>
          <w:rFonts w:ascii="Times New Roman" w:hAnsi="Times New Roman" w:cs="Times New Roman"/>
          <w:sz w:val="24"/>
          <w:szCs w:val="24"/>
        </w:rPr>
        <w:instrText xml:space="preserve">Sexual dimorphism is important in mate choice in many species and can be appraised via multiple traits in any one individual. Thus, one question that arises is whether sexual dimorphism in different traits influences preferences consistently. Here, we exam</w:instrText>
      </w:r>
      <w:r>
        <w:rPr>
          <w:rFonts w:ascii="Times New Roman" w:hAnsi="Times New Roman" w:cs="Times New Roman"/>
          <w:sz w:val="24"/>
          <w:szCs w:val="24"/>
        </w:rPr>
        <w:instrText xml:space="preserve">ined human preferences for masculinity/femininity in different types of stimuli. For face and body stimuli, images were manipulated to be more or less masculine using computer graphic techniques. Voice stimuli were made more or less masculine by manipulati</w:instrText>
      </w:r>
      <w:r>
        <w:rPr>
          <w:rFonts w:ascii="Times New Roman" w:hAnsi="Times New Roman" w:cs="Times New Roman"/>
          <w:sz w:val="24"/>
          <w:szCs w:val="24"/>
        </w:rPr>
        <w:instrText xml:space="preserve">ng pitch. For smell, we used variation among male aftershaves as a proxy for manipulating masculinity of real male smell and used relatively masculine/feminine odors. For women, we found that preferences for more masculine stimuli were greater for short-te</w:instrText>
      </w:r>
      <w:r>
        <w:rPr>
          <w:rFonts w:ascii="Times New Roman" w:hAnsi="Times New Roman" w:cs="Times New Roman"/>
          <w:sz w:val="24"/>
          <w:szCs w:val="24"/>
        </w:rPr>
        <w:instrText xml:space="preserve">rm than for long-term relationships across all stimuli types. Further analyses revealed consistency in preferences for masculinity across stimuli types, at least for short-term judgments, whereby women with preferences for masculinity in one domain also ha</w:instrText>
      </w:r>
      <w:r>
        <w:rPr>
          <w:rFonts w:ascii="Times New Roman" w:hAnsi="Times New Roman" w:cs="Times New Roman"/>
          <w:sz w:val="24"/>
          <w:szCs w:val="24"/>
        </w:rPr>
        <w:instrText xml:space="preserve">d preferences for masculinity in the other domains. For men, we found that preferences for more feminine stimuli were greater for short-term than for long-term judgments across face and voice stimuli, whereas the reverse was true for body stimuli. Further </w:instrText>
      </w:r>
      <w:r>
        <w:rPr>
          <w:rFonts w:ascii="Times New Roman" w:hAnsi="Times New Roman" w:cs="Times New Roman"/>
          <w:sz w:val="24"/>
          <w:szCs w:val="24"/>
        </w:rPr>
        <w:instrText xml:space="preserve">analyses revealed consistency in preferences for masculinity across stimuli types for long-term judgments, whereby men with preferences for femininity in one domain also had preferences for femininity in the other domains. These data suggest that masculini</w:instrText>
      </w:r>
      <w:r>
        <w:rPr>
          <w:rFonts w:ascii="Times New Roman" w:hAnsi="Times New Roman" w:cs="Times New Roman"/>
          <w:sz w:val="24"/>
          <w:szCs w:val="24"/>
        </w:rPr>
        <w:instrText xml:space="preserve">ty/femininity as a trait may be assessed via different modalities and that masculinity/femininity in the different modalities might be representing a single underlying quality in individuals. Key words: attractiveness, cross-modal, mate-choice, relationshi</w:instrText>
      </w:r>
      <w:r>
        <w:rPr>
          <w:rFonts w:ascii="Times New Roman" w:hAnsi="Times New Roman" w:cs="Times New Roman"/>
          <w:sz w:val="24"/>
          <w:szCs w:val="24"/>
        </w:rPr>
        <w:instrText xml:space="preserve">p context, sexual dimorphism.","container-title":"Behavioral Ecology","DOI":"10.1093/beheco/arr061","ISSN":"10452249","issue":"4","note":"ISBN: 1045-2249","page":"862-868","title":"Human preference for masculinity differs according to context in faces, bod</w:instrText>
      </w:r>
      <w:r>
        <w:rPr>
          <w:rFonts w:ascii="Times New Roman" w:hAnsi="Times New Roman" w:cs="Times New Roman"/>
          <w:sz w:val="24"/>
          <w:szCs w:val="24"/>
        </w:rPr>
        <w:instrText xml:space="preserve">ies, voices, and smell","volume":"22","author":[{"family":"Little","given":"Anthony C"},{"family":"Connely","given":"Julieanne"},{"family":"Feinberg","given":"David R."},{"family":"Jones","given":"Benedict C."},{"family":"Roberts","given":"S Craig"}],"issu</w:instrText>
      </w:r>
      <w:r>
        <w:rPr>
          <w:rFonts w:ascii="Times New Roman" w:hAnsi="Times New Roman" w:cs="Times New Roman"/>
          <w:sz w:val="24"/>
          <w:szCs w:val="24"/>
        </w:rPr>
        <w:instrText xml:space="preserve">ed":{"date-parts":[["2011"]]}}},{"id":1291,"uris":["http://zotero.org/users/7389460/items/JWKPSY6L"],"itemData":{"id":1291,"type":"article-journal","container-title":"Behavioral Ecology and Sociobiology","DOI":"10.1007/s00265-006-0325-7","ISSN":"0340-5443"</w:instrText>
      </w:r>
      <w:r>
        <w:rPr>
          <w:rFonts w:ascii="Times New Roman" w:hAnsi="Times New Roman" w:cs="Times New Roman"/>
          <w:sz w:val="24"/>
          <w:szCs w:val="24"/>
        </w:rPr>
        <w:instrText xml:space="preserve">,"issue":"6","page":"967-973","title":"Human preferences for facial masculinity change with relationship type and environmental harshness","URL":"http://link.springer.com/10.1007/s00265-006-0325-7","volume":"61","author":[{"family":"Little","given":"Anthon</w:instrText>
      </w:r>
      <w:r>
        <w:rPr>
          <w:rFonts w:ascii="Times New Roman" w:hAnsi="Times New Roman" w:cs="Times New Roman"/>
          <w:sz w:val="24"/>
          <w:szCs w:val="24"/>
        </w:rPr>
        <w:instrText xml:space="preserve">y C"},{"family":"Cohen","given":"Danielle L."},{"family":"Jones","given":"Benedict C."},{"family":"Belsky","given":"Jay"}],"issued":{"date-parts":[["2007",3,6]]}}}],"schema":"https://github.com/citation-style-language/schema/raw/master/csl-citation.json"}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(Little, Connely, et al., 2011; Little et al.,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No obstante, existen resultados contradictorios en los que ni el contexto de la relación, ni la disponibilidad de recursos, han mostrado efectos sobre las preferencias por la masculinidad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{"citationID":"W2G07XaP","properties":{"formattedCitation":"(Pereira et\\uc0\\u160{}al., 2020)","plainCitation":"(Pereira et al., 2020)","noteIndex":0},"citationItems":[{"id":2348,"uris":["http://zotero.</w:instrText>
      </w:r>
      <w:r>
        <w:rPr>
          <w:rFonts w:ascii="Times New Roman" w:hAnsi="Times New Roman" w:cs="Times New Roman"/>
          <w:sz w:val="24"/>
          <w:szCs w:val="24"/>
        </w:rPr>
        <w:instrText xml:space="preserve">org/users/7389460/items/4M4UH5PM"],"itemData":{"id":2348,"type":"article-journal","container-title":"Evolution and Human Behavior","DOI":"10.1016/j.evolhumbehav.2020.05.003","ISSN":"10905138","issue":"4","page":"303-311","title":"Environmental threat influ</w:instrText>
      </w:r>
      <w:r>
        <w:rPr>
          <w:rFonts w:ascii="Times New Roman" w:hAnsi="Times New Roman" w:cs="Times New Roman"/>
          <w:sz w:val="24"/>
          <w:szCs w:val="24"/>
        </w:rPr>
        <w:instrText xml:space="preserve">ences preferences for sexual dimorphism in male and female faces but not voices or dances","URL":"https://linkinghub.elsevier.com/retrieve/pii/S1090513820300593","volume":"41","author":[{"family":"Pereira","given":"Kamila Janaina"},{"family":"David","given</w:instrText>
      </w:r>
      <w:r>
        <w:rPr>
          <w:rFonts w:ascii="Times New Roman" w:hAnsi="Times New Roman" w:cs="Times New Roman"/>
          <w:sz w:val="24"/>
          <w:szCs w:val="24"/>
        </w:rPr>
        <w:instrText xml:space="preserve">":"Vinicius Frayze"},{"family":"Varella","given":"Marco Antonio Correa"},{"family":"Valentova","given":"Jaroslava Varella"}],"issued":{"date-parts":[["2020",7]]}}}],"schema":"https://github.com/citation-style-language/schema/raw/master/csl-citation.json"}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(Pereira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o en los que los resultados se han invertido según el contexto de disponibilidad de recursos.  Por ejemplo, algunos </w:t>
      </w:r>
      <w:r>
        <w:rPr>
          <w:rFonts w:ascii="Times New Roman" w:hAnsi="Times New Roman" w:cs="Times New Roman"/>
          <w:sz w:val="24"/>
          <w:szCs w:val="24"/>
        </w:rPr>
        <w:t xml:space="preserve">estudios</w:t>
      </w:r>
      <w:r>
        <w:rPr>
          <w:rFonts w:ascii="Times New Roman" w:hAnsi="Times New Roman" w:cs="Times New Roman"/>
          <w:sz w:val="24"/>
          <w:szCs w:val="24"/>
        </w:rPr>
        <w:t xml:space="preserve"> han reportado que las mujeres en condiciones de escasez de recursos (real o simulada), preferían rostros menos masculinizados </w:t>
      </w:r>
      <w:r>
        <w:rPr>
          <w:rFonts w:ascii="Times New Roman" w:hAnsi="Times New Roman" w:cs="Times New Roman"/>
          <w:sz w:val="24"/>
          <w:szCs w:val="24"/>
        </w:rPr>
        <w:t xml:space="preserve">para relaciones a largo plazo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w:instrText>
      </w:r>
      <w:r>
        <w:rPr>
          <w:rFonts w:ascii="Times New Roman" w:hAnsi="Times New Roman" w:cs="Times New Roman"/>
          <w:sz w:val="24"/>
          <w:szCs w:val="24"/>
        </w:rPr>
        <w:instrText xml:space="preserve">ITEM CSL_CITATION {"citationID":"3lkQ1za7","properties":{"formattedCitation":"(Batres &amp; Perrett, 2014; Holzleitner &amp; Perrett, 2017; Lee &amp; McGuire, 2023; Little et\\uc0\\u160{}al., 2007)","plainCitation":"(Batres &amp; Perrett, 2014; Holzleitner &amp; Perrett, 2017</w:instrText>
      </w:r>
      <w:r>
        <w:rPr>
          <w:rFonts w:ascii="Times New Roman" w:hAnsi="Times New Roman" w:cs="Times New Roman"/>
          <w:sz w:val="24"/>
          <w:szCs w:val="24"/>
        </w:rPr>
        <w:instrText xml:space="preserve">; Lee &amp; McGuire, 2023; Little et al., 2007)","noteIndex":0},"citationItems":[{"id":1349,"uris":["http://zotero.org/users/7389460/items/KYLR7EHU"],"itemData":{"id":1349,"type":"article-journal","abstract":"Previous studies on face preferences have found tha</w:instrText>
      </w:r>
      <w:r>
        <w:rPr>
          <w:rFonts w:ascii="Times New Roman" w:hAnsi="Times New Roman" w:cs="Times New Roman"/>
          <w:sz w:val="24"/>
          <w:szCs w:val="24"/>
        </w:rPr>
        <w:instrText xml:space="preserve">t online and laboratory experiments yield similar results with samples from developed countries, where the majority of the population has internet access. No study has yet explored whether the same holds true in developing countries, where the majority of </w:instrText>
      </w:r>
      <w:r>
        <w:rPr>
          <w:rFonts w:ascii="Times New Roman" w:hAnsi="Times New Roman" w:cs="Times New Roman"/>
          <w:sz w:val="24"/>
          <w:szCs w:val="24"/>
        </w:rPr>
        <w:instrText xml:space="preserve">the population does not have internet access. This gap in the literature has become increasingly important given that several online studies are now using cross-country comparisons. We therefore sought to determine if an online sample is representative of </w:instrText>
      </w:r>
      <w:r>
        <w:rPr>
          <w:rFonts w:ascii="Times New Roman" w:hAnsi="Times New Roman" w:cs="Times New Roman"/>
          <w:sz w:val="24"/>
          <w:szCs w:val="24"/>
        </w:rPr>
        <w:instrText xml:space="preserve">the population in the developing country of El Salvador. In studies of Hispanic men and women aged 18-25, we tested facial masculinity and adiposity preferences by collecting data in person as well as online. Our results showed that there were no differenc</w:instrText>
      </w:r>
      <w:r>
        <w:rPr>
          <w:rFonts w:ascii="Times New Roman" w:hAnsi="Times New Roman" w:cs="Times New Roman"/>
          <w:sz w:val="24"/>
          <w:szCs w:val="24"/>
        </w:rPr>
        <w:instrText xml:space="preserve">es in preferences between people who reported having internet access, whether they were tested online or in person. This provides evidence that testing style does not bias preferences among the same population. On the other hand, our results showed multipl</w:instrText>
      </w:r>
      <w:r>
        <w:rPr>
          <w:rFonts w:ascii="Times New Roman" w:hAnsi="Times New Roman" w:cs="Times New Roman"/>
          <w:sz w:val="24"/>
          <w:szCs w:val="24"/>
        </w:rPr>
        <w:instrText xml:space="preserve">e differences in preferences between people who reported having internet access and people who reported not having internet access. More specifically, we found that people without internet access preferred more feminine men, more masculine women, and women</w:instrText>
      </w:r>
      <w:r>
        <w:rPr>
          <w:rFonts w:ascii="Times New Roman" w:hAnsi="Times New Roman" w:cs="Times New Roman"/>
          <w:sz w:val="24"/>
          <w:szCs w:val="24"/>
        </w:rPr>
        <w:instrText xml:space="preserve"> with higher adiposity than people with internet access. We also found that people without internet access had fewer resources (e.g. running water) than people with internet access, suggesting that harshness in the environment may be influencing face prefe</w:instrText>
      </w:r>
      <w:r>
        <w:rPr>
          <w:rFonts w:ascii="Times New Roman" w:hAnsi="Times New Roman" w:cs="Times New Roman"/>
          <w:sz w:val="24"/>
          <w:szCs w:val="24"/>
        </w:rPr>
        <w:instrText xml:space="preserve">rences. These findings suggest that online studies may provide a distorted perspective of the populations in developing countries.","container-title":"PLoS ONE","DOI":"10.1371/journal.pone.0100966","ISSN":"19326203","issue":"7","note":"PMID: 25006801\nISBN</w:instrText>
      </w:r>
      <w:r>
        <w:rPr>
          <w:rFonts w:ascii="Times New Roman" w:hAnsi="Times New Roman" w:cs="Times New Roman"/>
          <w:sz w:val="24"/>
          <w:szCs w:val="24"/>
        </w:rPr>
        <w:instrText xml:space="preserve">: 1932-6203 (Electronic) 1932-6203 (Linking)","title":"The influence of the digital divide on face preferences in El Salvador: People without internet access prefer more feminine men, more masculine women, and women with higher adiposity","volume":"9","aut</w:instrText>
      </w:r>
      <w:r>
        <w:rPr>
          <w:rFonts w:ascii="Times New Roman" w:hAnsi="Times New Roman" w:cs="Times New Roman"/>
          <w:sz w:val="24"/>
          <w:szCs w:val="24"/>
        </w:rPr>
        <w:instrText xml:space="preserve">hor":[{"family":"Batres","given":"Carlota"},{"family":"Perrett","given":"David I."}],"issued":{"date-parts":[["2014"]]}}},{"id":3713,"uris":["http://zotero.org/users/7389460/items/T8ZBU9RM"],"itemData":{"id":3713,"type":"article-journal","abstract":"Studie</w:instrText>
      </w:r>
      <w:r>
        <w:rPr>
          <w:rFonts w:ascii="Times New Roman" w:hAnsi="Times New Roman" w:cs="Times New Roman"/>
          <w:sz w:val="24"/>
          <w:szCs w:val="24"/>
        </w:rPr>
        <w:instrText xml:space="preserve">s on mate preferences have demonstrated that women’s perception of male attractiveness is sensitive to men’s facial masculinity, and that women’s preferences for facial masculinity are subject to individual differences, such as own condition. These individ</w:instrText>
      </w:r>
      <w:r>
        <w:rPr>
          <w:rFonts w:ascii="Times New Roman" w:hAnsi="Times New Roman" w:cs="Times New Roman"/>
          <w:sz w:val="24"/>
          <w:szCs w:val="24"/>
        </w:rPr>
        <w:instrText xml:space="preserve">ual differences have been linked to potential tradeoffs that women face given the hypothesized benefits and costs that masculinity may cue in a potential partner. Whereas most studies based conclusions regarding such trade-offs on shifts in mean preference</w:instrText>
      </w:r>
      <w:r>
        <w:rPr>
          <w:rFonts w:ascii="Times New Roman" w:hAnsi="Times New Roman" w:cs="Times New Roman"/>
          <w:sz w:val="24"/>
          <w:szCs w:val="24"/>
        </w:rPr>
        <w:instrText xml:space="preserve">s for a feminized vs. masculinized face shape, here we directly investigated attractiveness as a function of different levels of masculinity. Using computer-graphic methods, we manipulated the facial masculinity of men’s 3D faces to vary between extremely </w:instrText>
      </w:r>
      <w:r>
        <w:rPr>
          <w:rFonts w:ascii="Times New Roman" w:hAnsi="Times New Roman" w:cs="Times New Roman"/>
          <w:sz w:val="24"/>
          <w:szCs w:val="24"/>
        </w:rPr>
        <w:instrText xml:space="preserve">feminine and hypermasculine, and assessed women’s preferences for these different masculinity levels in the light of individual differences in self-rated attractiveness, financial worries, pathogen disgust sensitivity, self-reported health and relationship</w:instrText>
      </w:r>
      <w:r>
        <w:rPr>
          <w:rFonts w:ascii="Times New Roman" w:hAnsi="Times New Roman" w:cs="Times New Roman"/>
          <w:sz w:val="24"/>
          <w:szCs w:val="24"/>
        </w:rPr>
        <w:instrText xml:space="preserve"> status. Our findings show that some individual differences shift preferences towards a generally lower or higher masculinity level, whereas others affect the tolerance to low vs. high levels of masculinity. We suggest that the use of preference curves all</w:instrText>
      </w:r>
      <w:r>
        <w:rPr>
          <w:rFonts w:ascii="Times New Roman" w:hAnsi="Times New Roman" w:cs="Times New Roman"/>
          <w:sz w:val="24"/>
          <w:szCs w:val="24"/>
        </w:rPr>
        <w:instrText xml:space="preserve">ows for a more comprehensive investigation of how and why women’s preferences for masculinity may shift under different contexts.","container-title":"Adaptive Human Behavior and Physiology","DOI":"10.1007/s40750-017-0070-3","ISSN":"2198-7335","issue":"4","</w:instrText>
      </w:r>
      <w:r>
        <w:rPr>
          <w:rFonts w:ascii="Times New Roman" w:hAnsi="Times New Roman" w:cs="Times New Roman"/>
          <w:sz w:val="24"/>
          <w:szCs w:val="24"/>
        </w:rPr>
        <w:instrText xml:space="preserve">journalAbbreviation":"Adaptive Human Behavior and Physiology","language":"en","page":"304-320","source":"DOI.org (Crossref)","title":"Women’s Preferences for Men’s Facial Masculinity: Trade-Off Accounts Revisited","title-short":"Women’s Preferences for Men</w:instrText>
      </w:r>
      <w:r>
        <w:rPr>
          <w:rFonts w:ascii="Times New Roman" w:hAnsi="Times New Roman" w:cs="Times New Roman"/>
          <w:sz w:val="24"/>
          <w:szCs w:val="24"/>
        </w:rPr>
        <w:instrText xml:space="preserve">’s Facial Masculinity","URL":"http://link.springer.com/10.1007/s40750-017-0070-3","volume":"3","author":[{"family":"Holzleitner","given":"Iris J."},{"family":"Perrett","given":"David I."}],"accessed":{"date-parts":[["2024",7,31]]},"issued":{"date-parts":[[</w:instrText>
      </w:r>
      <w:r>
        <w:rPr>
          <w:rFonts w:ascii="Times New Roman" w:hAnsi="Times New Roman" w:cs="Times New Roman"/>
          <w:sz w:val="24"/>
          <w:szCs w:val="24"/>
        </w:rPr>
        <w:instrText xml:space="preserve">"2017",12]]}}},{"id":3893,"uris":["http://zotero.org/users/7389460/items/HH9B5CHH"],"itemData":{"id":3893,"type":"article-journal","abstract":"Facial femininity in men is purportedly used as a cue by women as a signal of parental quality and willingness to</w:instrText>
      </w:r>
      <w:r>
        <w:rPr>
          <w:rFonts w:ascii="Times New Roman" w:hAnsi="Times New Roman" w:cs="Times New Roman"/>
          <w:sz w:val="24"/>
          <w:szCs w:val="24"/>
        </w:rPr>
        <w:instrText xml:space="preserve"> provide resources. Accordingly, in contexts where choosing a partner that will provide resources is more beneﬁcial (e.g., when resources are scarce), women have shown an increase preference for facial femininity in male faces. However, domains of scarcity</w:instrText>
      </w:r>
      <w:r>
        <w:rPr>
          <w:rFonts w:ascii="Times New Roman" w:hAnsi="Times New Roman" w:cs="Times New Roman"/>
          <w:sz w:val="24"/>
          <w:szCs w:val="24"/>
        </w:rPr>
        <w:instrText xml:space="preserve"> often covary, and it is, therefore, unclear whether these contextual shifts in facial masculinity/femininity preferences are speciﬁc to material scarcity (as implied by previous theory), or due to an unrelated domain of scarcity (e.g., time or psychologic</w:instrText>
      </w:r>
      <w:r>
        <w:rPr>
          <w:rFonts w:ascii="Times New Roman" w:hAnsi="Times New Roman" w:cs="Times New Roman"/>
          <w:sz w:val="24"/>
          <w:szCs w:val="24"/>
        </w:rPr>
        <w:instrText xml:space="preserve">al scarcity). Here, a sample of 823 women completed the Perceived Scarcity Scale, which measures three separate domains of scarcity: material scarcity, time scarcity, and psychological scarcity. Participants also rated the attractiveness of 42 male faces, </w:instrText>
      </w:r>
      <w:r>
        <w:rPr>
          <w:rFonts w:ascii="Times New Roman" w:hAnsi="Times New Roman" w:cs="Times New Roman"/>
          <w:sz w:val="24"/>
          <w:szCs w:val="24"/>
        </w:rPr>
        <w:instrText xml:space="preserve">which were measured on objective sexual dimorphism and perceived masculinity. Consistent with theory, material scarcity, and not time or psychological scarcity, was associated with a decreased preference for objective sexual dimorphism (i.e., an increased </w:instrText>
      </w:r>
      <w:r>
        <w:rPr>
          <w:rFonts w:ascii="Times New Roman" w:hAnsi="Times New Roman" w:cs="Times New Roman"/>
          <w:sz w:val="24"/>
          <w:szCs w:val="24"/>
        </w:rPr>
        <w:instrText xml:space="preserve">preference for facial femininity). This study provides evidence that women use sexual dimorphism as a cue to material resource provisioning potential when assessing men as a mate.","container-title":"Evolutionary Psychology","DOI":"10.1177/1474704923117507</w:instrText>
      </w:r>
      <w:r>
        <w:rPr>
          <w:rFonts w:ascii="Times New Roman" w:hAnsi="Times New Roman" w:cs="Times New Roman"/>
          <w:sz w:val="24"/>
          <w:szCs w:val="24"/>
        </w:rPr>
        <w:instrText xml:space="preserve">3","ISSN":"1474-7049, 1474-7049","issue":"3","journalAbbreviation":"Evol Psychol","language":"en","page":"14747049231175073","source":"DOI.org (Crossref)","title":"Women's Preferences for Masculinity in Male Faces Are Predicted by Material Scarcity, But No</w:instrText>
      </w:r>
      <w:r>
        <w:rPr>
          <w:rFonts w:ascii="Times New Roman" w:hAnsi="Times New Roman" w:cs="Times New Roman"/>
          <w:sz w:val="24"/>
          <w:szCs w:val="24"/>
        </w:rPr>
        <w:instrText xml:space="preserve">t Time or Psychological Scarcity","URL":"http://journals.sagepub.com/doi/10.1177/14747049231175073","volume":"21","author":[{"family":"Lee","given":"Anthony J."},{"family":"McGuire","given":"Nikita K. J."}],"accessed":{"date-parts":[["2024",8,23]]},"issued</w:instrText>
      </w:r>
      <w:r>
        <w:rPr>
          <w:rFonts w:ascii="Times New Roman" w:hAnsi="Times New Roman" w:cs="Times New Roman"/>
          <w:sz w:val="24"/>
          <w:szCs w:val="24"/>
        </w:rPr>
        <w:instrText xml:space="preserve">":{"date-parts":[["2023",7]]}}},{"id":1291,"uris":["http://zotero.org/users/7389460/items/JWKPSY6L"],"itemData":{"id":1291,"type":"article-journal","container-title":"Behavioral Ecology and Sociobiology","DOI":"10.1007/s00265-006-0325-7","ISSN":"0340-5443"</w:instrText>
      </w:r>
      <w:r>
        <w:rPr>
          <w:rFonts w:ascii="Times New Roman" w:hAnsi="Times New Roman" w:cs="Times New Roman"/>
          <w:sz w:val="24"/>
          <w:szCs w:val="24"/>
        </w:rPr>
        <w:instrText xml:space="preserve">,"issue":"6","page":"967-973","title":"Human preferences for facial masculinity change with relationship type and environmental harshness","URL":"http://link.springer.com/10.1007/s00265-006-0325-7","volume":"61","author":[{"family":"Little","given":"Anthon</w:instrText>
      </w:r>
      <w:r>
        <w:rPr>
          <w:rFonts w:ascii="Times New Roman" w:hAnsi="Times New Roman" w:cs="Times New Roman"/>
          <w:sz w:val="24"/>
          <w:szCs w:val="24"/>
        </w:rPr>
        <w:instrText xml:space="preserve">y C"},{"family":"Cohen","given":"Danielle L."},{"family":"Jones","given":"Benedict C."},{"family":"Belsky","given":"Jay"}],"issued":{"date-parts":[["2007",3,6]]}}}],"schema":"https://github.com/citation-style-language/schema/raw/master/csl-citation.json"}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(Batres &amp; Perrett, 2014; Holzleitner &amp; Perrett, 2017; Lee &amp; McGuire, 2023; Little et al., 2007)</w:t>
      </w:r>
      <w:r>
        <w:rPr>
          <w:rFonts w:ascii="Times New Roman" w:hAnsi="Times New Roman" w:cs="Times New Roman"/>
          <w:sz w:val="24"/>
          <w:szCs w:val="24"/>
        </w:rPr>
        <w:fldChar w:fldCharType="end"/>
      </w:r>
      <w:r>
        <w:rPr>
          <w:rFonts w:ascii="Times New Roman" w:hAnsi="Times New Roman" w:cs="Times New Roman"/>
          <w:sz w:val="24"/>
          <w:szCs w:val="24"/>
        </w:rPr>
        <w:t xml:space="preserve">, mientras que, en contextos de alta disponibilidad de recursos, preferían  rostros más masculinizados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{"citationID":"3syhluY7","properties":{"formattedCitation":"(Little et\\uc0\\u160{}al., 2007; Marc</w:instrText>
      </w:r>
      <w:r>
        <w:rPr>
          <w:rFonts w:ascii="Times New Roman" w:hAnsi="Times New Roman" w:cs="Times New Roman"/>
          <w:sz w:val="24"/>
          <w:szCs w:val="24"/>
        </w:rPr>
        <w:instrText xml:space="preserve">inkowska et\\uc0\\u160{}al., 2019)","plainCitation":"(Little et al., 2007; Marcinkowska et al., 2019)","noteIndex":0},"citationItems":[{"id":1291,"uris":["http://zotero.org/users/7389460/items/JWKPSY6L"],"itemData":{"id":1291,"type":"article-journal","cont</w:instrText>
      </w:r>
      <w:r>
        <w:rPr>
          <w:rFonts w:ascii="Times New Roman" w:hAnsi="Times New Roman" w:cs="Times New Roman"/>
          <w:sz w:val="24"/>
          <w:szCs w:val="24"/>
        </w:rPr>
        <w:instrText xml:space="preserve">ainer-title":"Behavioral Ecology and Sociobiology","DOI":"10.1007/s00265-006-0325-7","ISSN":"0340-5443","issue":"6","page":"967-973","title":"Human preferences for facial masculinity change with relationship type and environmental harshness","URL":"http://</w:instrText>
      </w:r>
      <w:r>
        <w:rPr>
          <w:rFonts w:ascii="Times New Roman" w:hAnsi="Times New Roman" w:cs="Times New Roman"/>
          <w:sz w:val="24"/>
          <w:szCs w:val="24"/>
        </w:rPr>
        <w:instrText xml:space="preserve">link.springer.com/10.1007/s00265-006-0325-7","volume":"61","author":[{"family":"Little","given":"Anthony C"},{"family":"Cohen","given":"Danielle L."},{"family":"Jones","given":"Benedict C."},{"family":"Belsky","given":"Jay"}],"issued":{"date-parts":[["2007</w:instrText>
      </w:r>
      <w:r>
        <w:rPr>
          <w:rFonts w:ascii="Times New Roman" w:hAnsi="Times New Roman" w:cs="Times New Roman"/>
          <w:sz w:val="24"/>
          <w:szCs w:val="24"/>
        </w:rPr>
        <w:instrText xml:space="preserve">",3,6]]}},"label":"page"},{"id":3881,"uris":["http://zotero.org/users/7389460/items/KI8YN6X4"],"itemData":{"id":3881,"type":"article-journal","abstract":"Abstract\n            The strength of sexual selection on secondary sexual traits varies depending on </w:instrText>
      </w:r>
      <w:r>
        <w:rPr>
          <w:rFonts w:ascii="Times New Roman" w:hAnsi="Times New Roman" w:cs="Times New Roman"/>
          <w:sz w:val="24"/>
          <w:szCs w:val="24"/>
        </w:rPr>
        <w:instrText xml:space="preserve">prevailing economic and ecological conditions. In humans, cross-cultural evidence suggests women’s preferences for men’s testosterone dependent masculine facial traits are stronger under conditions where health is compromised, male mortality rates are high</w:instrText>
      </w:r>
      <w:r>
        <w:rPr>
          <w:rFonts w:ascii="Times New Roman" w:hAnsi="Times New Roman" w:cs="Times New Roman"/>
          <w:sz w:val="24"/>
          <w:szCs w:val="24"/>
        </w:rPr>
        <w:instrText xml:space="preserve">er and economic development is higher. Here we use a sample of 4483 exclusively heterosexual women from 34 countries and employ mixed effects modelling to test how social, ecological and economic variables predict women’s facial masculinity preferences. We</w:instrText>
      </w:r>
      <w:r>
        <w:rPr>
          <w:rFonts w:ascii="Times New Roman" w:hAnsi="Times New Roman" w:cs="Times New Roman"/>
          <w:sz w:val="24"/>
          <w:szCs w:val="24"/>
        </w:rPr>
        <w:instrText xml:space="preserve"> report women’s preferences for more masculine looking men are stronger in countries with higher sociosexuality and where national health indices and human development indices are higher, while no associations were found between preferences and indices of </w:instrText>
      </w:r>
      <w:r>
        <w:rPr>
          <w:rFonts w:ascii="Times New Roman" w:hAnsi="Times New Roman" w:cs="Times New Roman"/>
          <w:sz w:val="24"/>
          <w:szCs w:val="24"/>
        </w:rPr>
        <w:instrText xml:space="preserve">intra-sexual competition. Our results show that women’s preferences for masculine faces are stronger under conditions where offspring survival is higher and economic conditions are more favorable.","container-title":"Scientific Reports","DOI":"10.1038/s415</w:instrText>
      </w:r>
      <w:r>
        <w:rPr>
          <w:rFonts w:ascii="Times New Roman" w:hAnsi="Times New Roman" w:cs="Times New Roman"/>
          <w:sz w:val="24"/>
          <w:szCs w:val="24"/>
        </w:rPr>
        <w:instrText xml:space="preserve">98-019-39350-8","ISSN":"2045-2322","issue":"1","journalAbbreviation":"Sci Rep","language":"en","page":"3387","source":"DOI.org (Crossref)","title":"Women’s preferences for men’s facial masculinity are strongest under favorable ecological conditions","URL":</w:instrText>
      </w:r>
      <w:r>
        <w:rPr>
          <w:rFonts w:ascii="Times New Roman" w:hAnsi="Times New Roman" w:cs="Times New Roman"/>
          <w:sz w:val="24"/>
          <w:szCs w:val="24"/>
        </w:rPr>
        <w:instrText xml:space="preserve">"https://www.nature.com/articles/s41598-019-39350-8","volume":"9","author":[{"family":"Marcinkowska","given":"Urszula M."},{"family":"Rantala","given":"Markus J."},{"family":"Lee","given":"Anthony J."},{"family":"Kozlov","given":"Mikhail V."},{"family":"Aa</w:instrText>
      </w:r>
      <w:r>
        <w:rPr>
          <w:rFonts w:ascii="Times New Roman" w:hAnsi="Times New Roman" w:cs="Times New Roman"/>
          <w:sz w:val="24"/>
          <w:szCs w:val="24"/>
        </w:rPr>
        <w:instrText xml:space="preserve">vik","given":"Toivo"},{"family":"Cai","given":"Huajian"},{"family":"Contreras-Garduño","given":"Jorge"},{"family":"David","given":"Oana A."},{"family":"Kaminski","given":"Gwenaël"},{"family":"Li","given":"Norman P."},{"family":"Onyishi","given":"Ike E."},{</w:instrText>
      </w:r>
      <w:r>
        <w:rPr>
          <w:rFonts w:ascii="Times New Roman" w:hAnsi="Times New Roman" w:cs="Times New Roman"/>
          <w:sz w:val="24"/>
          <w:szCs w:val="24"/>
        </w:rPr>
        <w:instrText xml:space="preserve">"family":"Prasai","given":"Keshav"},{"family":"Pazhoohi","given":"Farid"},{"family":"Prokop","given":"Pavol"},{"family":"Cardozo","given":"Sandra L. Rosales"},{"family":"Sydney","given":"Nicolle"},{"family":"Taniguchi","given":"Hirokazu"},{"family":"Krams"</w:instrText>
      </w:r>
      <w:r>
        <w:rPr>
          <w:rFonts w:ascii="Times New Roman" w:hAnsi="Times New Roman" w:cs="Times New Roman"/>
          <w:sz w:val="24"/>
          <w:szCs w:val="24"/>
        </w:rPr>
        <w:instrText xml:space="preserve">,"given":"Indrikis"},{"family":"Dixson","given":"Barnaby J. W."}],"accessed":{"date-parts":[["2024",8,20]]},"issued":{"date-parts":[["2019",3,4]]}},"label":"page"}],"schema":"https://github.com/citation-style-language/schema/raw/master/csl-citation.json"}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(Little et al., 2007; Marcinkowska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w:t>
      </w:r>
      <w:r>
        <w:rPr>
          <w:rFonts w:ascii="Times New Roman" w:hAnsi="Times New Roman" w:cs="Times New Roman"/>
          <w:sz w:val="24"/>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Esto</w:t>
      </w:r>
      <w:r>
        <w:rPr>
          <w:rFonts w:ascii="Times New Roman" w:hAnsi="Times New Roman" w:cs="Times New Roman"/>
          <w:sz w:val="24"/>
          <w:szCs w:val="24"/>
        </w:rPr>
        <w:t xml:space="preserve">s hallazgos divergentes en las preferencias por la masculinidad en relaciones a largo plazo sugieren estrategias flexibles de las mujeres en la elección de pareja, lo que podría relacionarse con características de la sexualidad de las mujeres como fluidez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{"citationID":"L25DYhbI","properties":{"formattedCitat</w:instrText>
      </w:r>
      <w:r>
        <w:rPr>
          <w:rFonts w:ascii="Times New Roman" w:hAnsi="Times New Roman" w:cs="Times New Roman"/>
          <w:sz w:val="24"/>
          <w:szCs w:val="24"/>
        </w:rPr>
        <w:instrText xml:space="preserve">ion":"(Diamond, 2000, 2016; Diamond et\\uc0\\u160{}al., 2020)","plainCitation":"(Diamond, 2000, 2016; Diamond et al., 2020)","noteIndex":0},"citationItems":[{"id":3249,"uris":["http://zotero.org/users/7389460/items/4QJFHQXG"],"itemData":{"id":3249,"type":"</w:instrText>
      </w:r>
      <w:r>
        <w:rPr>
          <w:rFonts w:ascii="Times New Roman" w:hAnsi="Times New Roman" w:cs="Times New Roman"/>
          <w:sz w:val="24"/>
          <w:szCs w:val="24"/>
        </w:rPr>
        <w:instrText xml:space="preserve">article-journal","container-title":"Developmental Psychology","DOI":"10.1037/0012-1649.36.2.241","ISSN":"1939-0599","issue":"2","page":"241-250","title":"Sexual identity, attractions, and behavior among young sexual-minority women over a 2-year period.","U</w:instrText>
      </w:r>
      <w:r>
        <w:rPr>
          <w:rFonts w:ascii="Times New Roman" w:hAnsi="Times New Roman" w:cs="Times New Roman"/>
          <w:sz w:val="24"/>
          <w:szCs w:val="24"/>
        </w:rPr>
        <w:instrText xml:space="preserve">RL":"http://doi.apa.org/getdoi.cfm?doi=10.1037/0012-1649.36.2.241","volume":"36","author":[{"family":"Diamond","given":"Lisa M."}],"issued":{"date-parts":[["2000",3]]}}},{"id":3525,"uris":["http://zotero.org/users/7389460/items/BU4BW94D"],"itemData":{"id":</w:instrText>
      </w:r>
      <w:r>
        <w:rPr>
          <w:rFonts w:ascii="Times New Roman" w:hAnsi="Times New Roman" w:cs="Times New Roman"/>
          <w:sz w:val="24"/>
          <w:szCs w:val="24"/>
        </w:rPr>
        <w:instrText xml:space="preserve">3525,"type":"article-journal","abstract":"Sexual fluidity, as studied in the United States, denotes a capacity for situation-dependent flexibility in sexual responsiveness, such that individuals may periodically experience sexual desires that run counter t</w:instrText>
      </w:r>
      <w:r>
        <w:rPr>
          <w:rFonts w:ascii="Times New Roman" w:hAnsi="Times New Roman" w:cs="Times New Roman"/>
          <w:sz w:val="24"/>
          <w:szCs w:val="24"/>
        </w:rPr>
        <w:instrText xml:space="preserve">o their overall orientation. Evidence for sexual fluidity is discussed highlighting the Kinsey scale, bisexuality, contextual influences, and gender disparities in sexual fluidity.","container-title":"Current Sexual Health Reports","DOI":"10.1007/s11930-01</w:instrText>
      </w:r>
      <w:r>
        <w:rPr>
          <w:rFonts w:ascii="Times New Roman" w:hAnsi="Times New Roman" w:cs="Times New Roman"/>
          <w:sz w:val="24"/>
          <w:szCs w:val="24"/>
        </w:rPr>
        <w:instrText xml:space="preserve">6-0092-z","ISSN":"1548-3584","issue":"4","note":"publisher: Current Sexual Health Reports","page":"249-256","title":"Sexual Fluidity in Male and Females","URL":"http://dx.doi.org/10.1007/s11930-016-0092-z","volume":"8","author":[{"family":"Diamond","given"</w:instrText>
      </w:r>
      <w:r>
        <w:rPr>
          <w:rFonts w:ascii="Times New Roman" w:hAnsi="Times New Roman" w:cs="Times New Roman"/>
          <w:sz w:val="24"/>
          <w:szCs w:val="24"/>
        </w:rPr>
        <w:instrText xml:space="preserve">:"Lisa M."}],"issued":{"date-parts":[["2016"]]}}},{"id":3239,"uris":["http://zotero.org/users/7389460/items/KFQUYFL6"],"itemData":{"id":3239,"type":"article-journal","container-title":"Archives of Sexual Behavior","DOI":"10.1007/s10508-019-01565-1","ISSN":</w:instrText>
      </w:r>
      <w:r>
        <w:rPr>
          <w:rFonts w:ascii="Times New Roman" w:hAnsi="Times New Roman" w:cs="Times New Roman"/>
          <w:sz w:val="24"/>
          <w:szCs w:val="24"/>
        </w:rPr>
        <w:instrText xml:space="preserve">"0004-0002","issue":"7","page":"2389-2403","title":"Who Counts as Sexually Fluid? Comparing Four Different Types of Sexual Fluidity in Women","URL":"http://link.springer.com/10.1007/s10508-019-01565-1","volume":"49","author":[{"family":"Diamond","given":"L</w:instrText>
      </w:r>
      <w:r>
        <w:rPr>
          <w:rFonts w:ascii="Times New Roman" w:hAnsi="Times New Roman" w:cs="Times New Roman"/>
          <w:sz w:val="24"/>
          <w:szCs w:val="24"/>
        </w:rPr>
        <w:instrText xml:space="preserve">isa M."},{"family":"Alley","given":"Jenna"},{"family":"Dickenson","given":"Janna"},{"family":"Blair","given":"Karen L."}],"issued":{"date-parts":[["2020",10,9]]}}}],"schema":"https://github.com/citation-style-language/schema/raw/master/csl-citation.json"}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(Diamond, 2000, 2016; Diamond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flexibilidad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w:instrText>
      </w:r>
      <w:r>
        <w:rPr>
          <w:rFonts w:ascii="Times New Roman" w:hAnsi="Times New Roman" w:cs="Times New Roman"/>
          <w:sz w:val="24"/>
          <w:szCs w:val="24"/>
        </w:rPr>
        <w:instrText xml:space="preserve"> {"citationID":"xEpKrBSk","properties":{"formattedCitation":"(Baumeister, 2000)","plainCitation":"(Baumeister, 2000)","noteIndex":0},"citationItems":[{"id":1226,"uris":["http://zotero.org/users/7389460/items/ZF9CGXTE"],"itemData":{"id":1226,"type":"article</w:instrText>
      </w:r>
      <w:r>
        <w:rPr>
          <w:rFonts w:ascii="Times New Roman" w:hAnsi="Times New Roman" w:cs="Times New Roman"/>
          <w:sz w:val="24"/>
          <w:szCs w:val="24"/>
        </w:rPr>
        <w:instrText xml:space="preserve">-journal","container-title":"Psychological Bulletin","DOI":"10.1037/0033-2909.126.3.347","ISSN":"1939-1455","issue":"3","page":"347-374","title":"Gender differences in erotic plasticity: The female sex drive as socially flexible and responsive.","URL":"htt</w:instrText>
      </w:r>
      <w:r>
        <w:rPr>
          <w:rFonts w:ascii="Times New Roman" w:hAnsi="Times New Roman" w:cs="Times New Roman"/>
          <w:sz w:val="24"/>
          <w:szCs w:val="24"/>
        </w:rPr>
        <w:instrText xml:space="preserve">p://doi.apa.org/getdoi.cfm?doi=10.1037/0033-2909.126.3.347","volume":"126","author":[{"family":"Baumeister","given":"Roy F."}],"issued":{"date-parts":[["2000"]]}}}],"schema":"https://github.com/citation-style-language/schema/raw/master/csl-citation.json"}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(Baumeister, 2000)</w:t>
      </w:r>
      <w:r>
        <w:rPr>
          <w:rFonts w:ascii="Times New Roman" w:hAnsi="Times New Roman" w:cs="Times New Roman"/>
          <w:sz w:val="24"/>
          <w:szCs w:val="24"/>
        </w:rPr>
        <w:fldChar w:fldCharType="end"/>
      </w:r>
      <w:r>
        <w:rPr>
          <w:rFonts w:ascii="Times New Roman" w:hAnsi="Times New Roman" w:cs="Times New Roman"/>
          <w:sz w:val="24"/>
          <w:szCs w:val="24"/>
        </w:rPr>
        <w:t xml:space="preserve"> e </w:t>
      </w:r>
      <w:r>
        <w:rPr>
          <w:rFonts w:ascii="Times New Roman" w:hAnsi="Times New Roman" w:cs="Times New Roman"/>
          <w:sz w:val="24"/>
          <w:szCs w:val="24"/>
        </w:rPr>
        <w:t xml:space="preserve">inespecificidad de la respuesta sexual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{"citationID":"iLfwZZT7","properties":{"formattedCitation</w:instrText>
      </w:r>
      <w:r>
        <w:rPr>
          <w:rFonts w:ascii="Times New Roman" w:hAnsi="Times New Roman" w:cs="Times New Roman"/>
          <w:sz w:val="24"/>
          <w:szCs w:val="24"/>
        </w:rPr>
        <w:instrText xml:space="preserve">":"(Chivers, 2017)","plainCitation":"(Chivers, 2017)","noteIndex":0},"citationItems":[{"id":787,"uris":["http://zotero.org/users/7389460/items/RYV8MFC3"],"itemData":{"id":787,"type":"article-journal","container-title":"Archives of Sexual Behavior","DOI":"1</w:instrText>
      </w:r>
      <w:r>
        <w:rPr>
          <w:rFonts w:ascii="Times New Roman" w:hAnsi="Times New Roman" w:cs="Times New Roman"/>
          <w:sz w:val="24"/>
          <w:szCs w:val="24"/>
        </w:rPr>
        <w:instrText xml:space="preserve">0.1007/s10508-016-0897-x","ISSN":"0004-0002","issue":"5","note":"publisher: Springer US","page":"1161-1179","title":"The Specificity of Women’s Sexual Response and Its Relationship with Sexual Orientations: A Review and Ten Hypotheses","URL":"http://link.s</w:instrText>
      </w:r>
      <w:r>
        <w:rPr>
          <w:rFonts w:ascii="Times New Roman" w:hAnsi="Times New Roman" w:cs="Times New Roman"/>
          <w:sz w:val="24"/>
          <w:szCs w:val="24"/>
        </w:rPr>
        <w:instrText xml:space="preserve">pringer.com/10.1007/s10508-016-0897-x","volume":"46","author":[{"family":"Chivers","given":"Meredith L."}],"issued":{"date-parts":[["2017",7,10]]}},"label":"page"}],"schema":"https://github.com/citation-style-language/schema/raw/master/csl-citation.json"}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(Chivers, 2017)</w:t>
      </w:r>
      <w:r>
        <w:rPr>
          <w:rFonts w:ascii="Times New Roman" w:hAnsi="Times New Roman" w:cs="Times New Roman"/>
          <w:sz w:val="24"/>
          <w:szCs w:val="24"/>
        </w:rPr>
        <w:fldChar w:fldCharType="end"/>
      </w:r>
      <w:r>
        <w:rPr>
          <w:rFonts w:ascii="Times New Roman" w:hAnsi="Times New Roman" w:cs="Times New Roman"/>
          <w:sz w:val="24"/>
          <w:szCs w:val="24"/>
        </w:rPr>
        <w:t xml:space="preserve">. Por tanto, a la hora de evaluar experimentalmente las preferencias por la masculinidad de una potencial pareja, es necesario tener en cuenta tanto las variaciones de las condiciones ecológicas simuladas en laboratorio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{"citationID":"pV9v5AJq","properties":{"formattedCitation":"(Li</w:instrText>
      </w:r>
      <w:r>
        <w:rPr>
          <w:rFonts w:ascii="Times New Roman" w:hAnsi="Times New Roman" w:cs="Times New Roman"/>
          <w:sz w:val="24"/>
          <w:szCs w:val="24"/>
        </w:rPr>
        <w:instrText xml:space="preserve">ttle et\\uc0\\u160{}al., 2013; Lyons et\\uc0\\u160{}al., 2016)","plainCitation":"(Little et al., 2013; Lyons et al., 2016)","noteIndex":0},"citationItems":[{"id":1372,"uris":["http://zotero.org/users/7389460/items/PU4SQ22W"],"itemData":{"id":1372,"type":"a</w:instrText>
      </w:r>
      <w:r>
        <w:rPr>
          <w:rFonts w:ascii="Times New Roman" w:hAnsi="Times New Roman" w:cs="Times New Roman"/>
          <w:sz w:val="24"/>
          <w:szCs w:val="24"/>
        </w:rPr>
        <w:instrText xml:space="preserve">rticle-journal","container-title":"Evolution and Human Behavior","DOI":"10.1016/j.evolhumbehav.2012.11.008","ISSN":"10905138","issue":"3","page":"193-200","title":"Environment contingent preferences: Exposure to visual cues of direct male–male competition </w:instrText>
      </w:r>
      <w:r>
        <w:rPr>
          <w:rFonts w:ascii="Times New Roman" w:hAnsi="Times New Roman" w:cs="Times New Roman"/>
          <w:sz w:val="24"/>
          <w:szCs w:val="24"/>
        </w:rPr>
        <w:instrText xml:space="preserve">and wealth increase women's preferences for masculinity in male faces","volume":"34","author":[{"family":"Little","given":"Anthony C"},{"family":"DeBruine","given":"L. M"},{"family":"Jones","given":"Benedict C."}],"issued":{"date-parts":[["2013",5]]}}},{"i</w:instrText>
      </w:r>
      <w:r>
        <w:rPr>
          <w:rFonts w:ascii="Times New Roman" w:hAnsi="Times New Roman" w:cs="Times New Roman"/>
          <w:sz w:val="24"/>
          <w:szCs w:val="24"/>
        </w:rPr>
        <w:instrText xml:space="preserve">d":1293,"uris":["http://zotero.org/users/7389460/items/3EI5BDTY"],"itemData":{"id":1293,"type":"article-journal","container-title":"Personality and Individual Differences","DOI":"10.1016/j.paid.2016.02.025","ISSN":"01918869","page":"25-28","title":"The eff</w:instrText>
      </w:r>
      <w:r>
        <w:rPr>
          <w:rFonts w:ascii="Times New Roman" w:hAnsi="Times New Roman" w:cs="Times New Roman"/>
          <w:sz w:val="24"/>
          <w:szCs w:val="24"/>
        </w:rPr>
        <w:instrText xml:space="preserve">ects of resource availability and relationship status on women's preference for facial masculinity in men: An eye-tracking study","URL":"https://linkinghub.elsevier.com/retrieve/pii/S0191886916300800","volume":"95","author":[{"family":"Lyons","given":"Minn</w:instrText>
      </w:r>
      <w:r>
        <w:rPr>
          <w:rFonts w:ascii="Times New Roman" w:hAnsi="Times New Roman" w:cs="Times New Roman"/>
          <w:sz w:val="24"/>
          <w:szCs w:val="24"/>
        </w:rPr>
        <w:instrText xml:space="preserve">a"},{"family":"Marcinkowska","given":"Urszula"},{"family":"Moisey","given":"Victoria"},{"family":"Harrison","given":"Neil"}],"issued":{"date-parts":[["2016",6]]}}}],"schema":"https://github.com/citation-style-language/schema/raw/master/csl-citation.json"}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(Little et al., 2013; Lyons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como las del contexto real de las mujeres y su diversidad cultural, tal como lo han puesto en relieve estudios con muestras non-WEIRD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{"citationID":"9mnqPM8k","properties":{"formattedCitation":"(Henrich et\\uc0\\u160{}al., 2010)","plainCitation":"(Henrich et al., 2010)","noteI</w:instrText>
      </w:r>
      <w:r>
        <w:rPr>
          <w:rFonts w:ascii="Times New Roman" w:hAnsi="Times New Roman" w:cs="Times New Roman"/>
          <w:sz w:val="24"/>
          <w:szCs w:val="24"/>
        </w:rPr>
        <w:instrText xml:space="preserve">ndex":0},"citationItems":[{"id":3857,"uris":["http://zotero.org/users/7389460/items/FQL24JZ9"],"itemData":{"id":3857,"type":"article-journal","container-title":"Nature","DOI":"10.1038/466029a","ISSN":"0028-0836, 1476-4687","issue":"7302","journalAbbreviati</w:instrText>
      </w:r>
      <w:r>
        <w:rPr>
          <w:rFonts w:ascii="Times New Roman" w:hAnsi="Times New Roman" w:cs="Times New Roman"/>
          <w:sz w:val="24"/>
          <w:szCs w:val="24"/>
        </w:rPr>
        <w:instrText xml:space="preserve">on":"Nature","language":"en","license":"http://www.springer.com/tdm","page":"29-29","source":"DOI.org (Crossref)","title":"Most people are not WEIRD","URL":"https://www.nature.com/articles/466029a","volume":"466","author":[{"family":"Henrich","given":"Jose</w:instrText>
      </w:r>
      <w:r>
        <w:rPr>
          <w:rFonts w:ascii="Times New Roman" w:hAnsi="Times New Roman" w:cs="Times New Roman"/>
          <w:sz w:val="24"/>
          <w:szCs w:val="24"/>
        </w:rPr>
        <w:instrText xml:space="preserve">ph"},{"family":"Heine","given":"Steven J."},{"family":"Norenzayan","given":"Ara"}],"accessed":{"date-parts":[["2024",8,14]]},"issued":{"date-parts":[["2010",7]]}}}],"schema":"https://github.com/citation-style-language/schema/raw/master/csl-citation.json"}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(Henrich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incluyendo participantes de Colombia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{"citationID":"KiUDRssj","properties":{"formattedCitation":"(Borras-Guevara et\\uc0\\u160{}al., 2017)","plainCitation":"(Borras-Guevara</w:instrText>
      </w:r>
      <w:r>
        <w:rPr>
          <w:rFonts w:ascii="Times New Roman" w:hAnsi="Times New Roman" w:cs="Times New Roman"/>
          <w:sz w:val="24"/>
          <w:szCs w:val="24"/>
        </w:rPr>
        <w:instrText xml:space="preserve"> et al., 2017)","noteIndex":0},"citationItems":[{"id":1310,"uris":["http://zotero.org/users/7389460/items/KZGYYKPT"],"itemData":{"id":1310,"type":"article-journal","container-title":"Evolution and Human Behavior","DOI":"10.1016/j.evolhumbehav.2017.03.004",</w:instrText>
      </w:r>
      <w:r>
        <w:rPr>
          <w:rFonts w:ascii="Times New Roman" w:hAnsi="Times New Roman" w:cs="Times New Roman"/>
          <w:sz w:val="24"/>
          <w:szCs w:val="24"/>
        </w:rPr>
        <w:instrText xml:space="preserve">"ISSN":"10905138","issue":"4","page":"481-489","title":"Aggressor or protector? Experiences and perceptions of violence predict preferences for masculinity","URL":"http://linkinghub.elsevier.com/retrieve/pii/S1090513816301222","volume":"38","author":[{"fam</w:instrText>
      </w:r>
      <w:r>
        <w:rPr>
          <w:rFonts w:ascii="Times New Roman" w:hAnsi="Times New Roman" w:cs="Times New Roman"/>
          <w:sz w:val="24"/>
          <w:szCs w:val="24"/>
        </w:rPr>
        <w:instrText xml:space="preserve">ily":"Borras-Guevara","given":"Martha Lucia"},{"family":"Batres","given":"Carlota"},{"family":"Perrett","given":"David I."}],"issued":{"date-parts":[["2017",7]]}}}],"schema":"https://github.com/citation-style-language/schema/raw/master/csl-citation.json"}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(Borras-Guevara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Brasil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{"citationID":"xsMGqNto","properties":{"formattedCitation":"(Pereira et\\uc0\\u160{}al., 2020)","plainCitation":"(Pereira et al., 2020)","noteIndex":0},"citationItems":[{"id":2348,"uris":["http://zotero.</w:instrText>
      </w:r>
      <w:r>
        <w:rPr>
          <w:rFonts w:ascii="Times New Roman" w:hAnsi="Times New Roman" w:cs="Times New Roman"/>
          <w:sz w:val="24"/>
          <w:szCs w:val="24"/>
        </w:rPr>
        <w:instrText xml:space="preserve">org/users/7389460/items/4M4UH5PM"],"itemData":{"id":2348,"type":"article-journal","container-title":"Evolution and Human Behavior","DOI":"10.1016/j.evolhumbehav.2020.05.003","ISSN":"10905138","issue":"4","page":"303-311","title":"Environmental threat influ</w:instrText>
      </w:r>
      <w:r>
        <w:rPr>
          <w:rFonts w:ascii="Times New Roman" w:hAnsi="Times New Roman" w:cs="Times New Roman"/>
          <w:sz w:val="24"/>
          <w:szCs w:val="24"/>
        </w:rPr>
        <w:instrText xml:space="preserve">ences preferences for sexual dimorphism in male and female faces but not voices or dances","URL":"https://linkinghub.elsevier.com/retrieve/pii/S1090513820300593","volume":"41","author":[{"family":"Pereira","given":"Kamila Janaina"},{"family":"David","given</w:instrText>
      </w:r>
      <w:r>
        <w:rPr>
          <w:rFonts w:ascii="Times New Roman" w:hAnsi="Times New Roman" w:cs="Times New Roman"/>
          <w:sz w:val="24"/>
          <w:szCs w:val="24"/>
        </w:rPr>
        <w:instrText xml:space="preserve">":"Vinicius Frayze"},{"family":"Varella","given":"Marco Antonio Correa"},{"family":"Valentova","given":"Jaroslava Varella"}],"issued":{"date-parts":[["2020",7]]}}}],"schema":"https://github.com/citation-style-language/schema/raw/master/csl-citation.json"}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(Pereira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Jamaica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{"citationID":"rxtYsb3O","properti</w:instrText>
      </w:r>
      <w:r>
        <w:rPr>
          <w:rFonts w:ascii="Times New Roman" w:hAnsi="Times New Roman" w:cs="Times New Roman"/>
          <w:sz w:val="24"/>
          <w:szCs w:val="24"/>
        </w:rPr>
        <w:instrText xml:space="preserve">es":{"formattedCitation":"(Penton-Voak et\\uc0\\u160{}al., 2004)","plainCitation":"(Penton-Voak et al., 2004)","noteIndex":0},"citationItems":[{"id":1371,"uris":["http://zotero.org/users/7389460/items/RCGL2IZE"],"itemData":{"id":1371,"type":"article-journa</w:instrText>
      </w:r>
      <w:r>
        <w:rPr>
          <w:rFonts w:ascii="Times New Roman" w:hAnsi="Times New Roman" w:cs="Times New Roman"/>
          <w:sz w:val="24"/>
          <w:szCs w:val="24"/>
        </w:rPr>
        <w:instrText xml:space="preserve">l","container-title":"Evolution and Human Behavior","DOI":"10.1016/j.evolhumbehav.2004.06.002","ISSN":"10905138","issue":"6","page":"355-370","title":"Populational differences in attractiveness judgements of male and female faces","volume":"25","author":[{</w:instrText>
      </w:r>
      <w:r>
        <w:rPr>
          <w:rFonts w:ascii="Times New Roman" w:hAnsi="Times New Roman" w:cs="Times New Roman"/>
          <w:sz w:val="24"/>
          <w:szCs w:val="24"/>
        </w:rPr>
        <w:instrText xml:space="preserve">"family":"Penton-Voak","given":"I.S."},{"family":"Jacobson","given":"A."},{"family":"Trivers","given":"R."}],"issued":{"date-parts":[["2004",11]]}},"label":"page"}],"schema":"https://github.com/citation-style-language/schema/raw/master/csl-citation.json"}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(Penton-Voak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África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{"citationID":"eiC2wPFm","properties"</w:instrText>
      </w:r>
      <w:r>
        <w:rPr>
          <w:rFonts w:ascii="Times New Roman" w:hAnsi="Times New Roman" w:cs="Times New Roman"/>
          <w:sz w:val="24"/>
          <w:szCs w:val="24"/>
        </w:rPr>
        <w:instrText xml:space="preserve">:{"formattedCitation":"(Prall &amp; Scelza, 2020)","plainCitation":"(Prall &amp; Scelza, 2020)","noteIndex":0},"citationItems":[{"id":3471,"uris":["http://zotero.org/users/7389460/items/BP6XQAIM"],"itemData":{"id":3471,"type":"article-journal","abstract":"Where au</w:instrText>
      </w:r>
      <w:r>
        <w:rPr>
          <w:rFonts w:ascii="Times New Roman" w:hAnsi="Times New Roman" w:cs="Times New Roman"/>
          <w:sz w:val="24"/>
          <w:szCs w:val="24"/>
        </w:rPr>
        <w:instrText xml:space="preserve">tonomy for partner choice is high, partner preferences may be shaped by both social and ecological conditions. In particular, women's access to resources can influence both the type and number of partnerships she engages in. However, most existing data lin</w:instrText>
      </w:r>
      <w:r>
        <w:rPr>
          <w:rFonts w:ascii="Times New Roman" w:hAnsi="Times New Roman" w:cs="Times New Roman"/>
          <w:sz w:val="24"/>
          <w:szCs w:val="24"/>
        </w:rPr>
        <w:instrText xml:space="preserve">king resources and partner choice rely on either priming effects or large demographic databases, rather than preferences for specific individuals. Here we leverage a combination of demographic data, food insecurity scores and trait and partner preference r</w:instrText>
      </w:r>
      <w:r>
        <w:rPr>
          <w:rFonts w:ascii="Times New Roman" w:hAnsi="Times New Roman" w:cs="Times New Roman"/>
          <w:sz w:val="24"/>
          <w:szCs w:val="24"/>
        </w:rPr>
        <w:instrText xml:space="preserve">atings to determine whether resource security modulates partner preferences among Himba pastoralists. We find that while food insecurity alone has a weak effect on women's openness to new partners, the interaction of food insecurity and number of dependent</w:instrText>
      </w:r>
      <w:r>
        <w:rPr>
          <w:rFonts w:ascii="Times New Roman" w:hAnsi="Times New Roman" w:cs="Times New Roman"/>
          <w:sz w:val="24"/>
          <w:szCs w:val="24"/>
        </w:rPr>
        <w:instrText xml:space="preserve"> children strongly predicts women's openness to potential partners. Further, we show that women who have more dependants have stronger preferences for wealthy and influential men. An alternative hypothesis derived from mating-market dynamics, that female d</w:instrText>
      </w:r>
      <w:r>
        <w:rPr>
          <w:rFonts w:ascii="Times New Roman" w:hAnsi="Times New Roman" w:cs="Times New Roman"/>
          <w:sz w:val="24"/>
          <w:szCs w:val="24"/>
        </w:rPr>
        <w:instrText xml:space="preserve">esirability affects female preferences, had no effect. Our data show that women who face greater resource constraints are less discriminating in the number of partners they are open to, and have stronger preferences for resource-related traits. These findi</w:instrText>
      </w:r>
      <w:r>
        <w:rPr>
          <w:rFonts w:ascii="Times New Roman" w:hAnsi="Times New Roman" w:cs="Times New Roman"/>
          <w:sz w:val="24"/>
          <w:szCs w:val="24"/>
        </w:rPr>
        <w:instrText xml:space="preserve">ngs highlight the importance of ecological signals in explaining the plasticity of mate preferences.","container-title":"Evolutionary Human Sciences","DOI":"10.1017/ehs.2020.43","ISSN":"2513843X","page":"1-12","title":"Resource demands reduce partner discr</w:instrText>
      </w:r>
      <w:r>
        <w:rPr>
          <w:rFonts w:ascii="Times New Roman" w:hAnsi="Times New Roman" w:cs="Times New Roman"/>
          <w:sz w:val="24"/>
          <w:szCs w:val="24"/>
        </w:rPr>
        <w:instrText xml:space="preserve">imination in Himba women","volume":"2","author":[{"family":"Prall","given":"Sean P."},{"family":"Scelza","given":"Brooke A."}],"issued":{"date-parts":[["2020"]]}}}],"schema":"https://github.com/citation-style-language/schema/raw/master/csl-citation.json"}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(Prall &amp; Scelza, 2020)</w:t>
      </w:r>
      <w:r>
        <w:rPr>
          <w:rFonts w:ascii="Times New Roman" w:hAnsi="Times New Roman" w:cs="Times New Roman"/>
          <w:sz w:val="24"/>
          <w:szCs w:val="24"/>
        </w:rPr>
        <w:fldChar w:fldCharType="end"/>
      </w:r>
      <w:r>
        <w:rPr>
          <w:rFonts w:ascii="Times New Roman" w:hAnsi="Times New Roman" w:cs="Times New Roman"/>
          <w:sz w:val="24"/>
          <w:szCs w:val="24"/>
        </w:rPr>
        <w:t xml:space="preserve">, Turquía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{"citationID":"Y1WkHcXh","properties":{"formattedCitation":"(Saribay et\\uc0\\u160{}al., 2021)","plainCitation":"(Saribay et al., 2021)","n</w:instrText>
      </w:r>
      <w:r>
        <w:rPr>
          <w:rFonts w:ascii="Times New Roman" w:hAnsi="Times New Roman" w:cs="Times New Roman"/>
          <w:sz w:val="24"/>
          <w:szCs w:val="24"/>
        </w:rPr>
        <w:instrText xml:space="preserve">oteIndex":0},"citationItems":[{"id":3887,"uris":["http://zotero.org/users/7389460/items/26B45GNR"],"itemData":{"id":3887,"type":"article-journal","abstract":"The present research focused on how environmental harshness may affect heterosexual women’s prefer</w:instrText>
      </w:r>
      <w:r>
        <w:rPr>
          <w:rFonts w:ascii="Times New Roman" w:hAnsi="Times New Roman" w:cs="Times New Roman"/>
          <w:sz w:val="24"/>
          <w:szCs w:val="24"/>
        </w:rPr>
        <w:instrText xml:space="preserve">ences of potential male mates’ facial characteristics, namely masculinity–femininity. The evidence on this issue is mixed and mostly from Western samples. We aimed to provide causal evidence using a sample of Turkish women and Turkish male faces. A video-b</w:instrText>
      </w:r>
      <w:r>
        <w:rPr>
          <w:rFonts w:ascii="Times New Roman" w:hAnsi="Times New Roman" w:cs="Times New Roman"/>
          <w:sz w:val="24"/>
          <w:szCs w:val="24"/>
        </w:rPr>
        <w:instrText xml:space="preserve">ased manipulation was developed to heighten environmental harshness perceptions. In the main experiment, participants were primed with resource scarcity, pathogen prevalence or neither (control). They then saw masculinised vs. feminised versions of the sam</w:instrText>
      </w:r>
      <w:r>
        <w:rPr>
          <w:rFonts w:ascii="Times New Roman" w:hAnsi="Times New Roman" w:cs="Times New Roman"/>
          <w:sz w:val="24"/>
          <w:szCs w:val="24"/>
        </w:rPr>
        <w:instrText xml:space="preserve">e faces and indicated the face that they would prefer for a long-term relationship and separately rated the faces on various dimensions. In general, masculinised faces were perceived as slightly more attractive, slightly healthier and much more formidable.</w:instrText>
      </w:r>
      <w:r>
        <w:rPr>
          <w:rFonts w:ascii="Times New Roman" w:hAnsi="Times New Roman" w:cs="Times New Roman"/>
          <w:sz w:val="24"/>
          <w:szCs w:val="24"/>
        </w:rPr>
        <w:instrText xml:space="preserve"> A multilevel Bayesian model showed that pathogen prevalence lowered the preference for masculinised faces while resource scarcity weakly elevated it. The overall drop in attractiveness ratings in cases of high perceived pathogen prevalence, one of the str</w:instrText>
      </w:r>
      <w:r>
        <w:rPr>
          <w:rFonts w:ascii="Times New Roman" w:hAnsi="Times New Roman" w:cs="Times New Roman"/>
          <w:sz w:val="24"/>
          <w:szCs w:val="24"/>
        </w:rPr>
        <w:instrText xml:space="preserve">ongest effects we observed, suggests that during epidemics, the formation of new relationships is not a favourable strategy. Implications for evolutionary theories of mate preference are discussed.","container-title":"Evolutionary Human Sciences","DOI":"10</w:instrText>
      </w:r>
      <w:r>
        <w:rPr>
          <w:rFonts w:ascii="Times New Roman" w:hAnsi="Times New Roman" w:cs="Times New Roman"/>
          <w:sz w:val="24"/>
          <w:szCs w:val="24"/>
        </w:rPr>
        <w:instrText xml:space="preserve">.1017/ehs.2021.42","ISSN":"2513-843X","journalAbbreviation":"Evolut. Hum. Sci.","language":"en","license":"http://creativecommons.org/licenses/by/4.0/","page":"e48","source":"DOI.org (Crossref)","title":"Differential effects of resource scarcity and pathog</w:instrText>
      </w:r>
      <w:r>
        <w:rPr>
          <w:rFonts w:ascii="Times New Roman" w:hAnsi="Times New Roman" w:cs="Times New Roman"/>
          <w:sz w:val="24"/>
          <w:szCs w:val="24"/>
        </w:rPr>
        <w:instrText xml:space="preserve">en prevalence on heterosexual women's facial masculinity preferences","URL":"https://www.cambridge.org/core/product/identifier/S2513843X21000426/type/journal_article","volume":"3","author":[{"family":"Saribay","given":"S. Adil"},{"family":"Tureček","given"</w:instrText>
      </w:r>
      <w:r>
        <w:rPr>
          <w:rFonts w:ascii="Times New Roman" w:hAnsi="Times New Roman" w:cs="Times New Roman"/>
          <w:sz w:val="24"/>
          <w:szCs w:val="24"/>
        </w:rPr>
        <w:instrText xml:space="preserve">:"Petr"},{"family":"Paluch","given":"Rüzgar"},{"family":"Kleisner","given":"Karel"}],"accessed":{"date-parts":[["2024",8,23]]},"issued":{"date-parts":[["2021"]]}}}],"schema":"https://github.com/citation-style-language/schema/raw/master/csl-citation.json"}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(Saribay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y Rumania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{"citationID":"BRy8566J","properties":{"formattedCitation":"(Burt\\uc0\\u259{}verde &amp; Ene, 2021)","plainCitation":"(Burtăverde &amp; Ene, 2021)","noteIndex":0},"citationItems":[{"id":3885,"uris":["http://zotero.org/</w:instrText>
      </w:r>
      <w:r>
        <w:rPr>
          <w:rFonts w:ascii="Times New Roman" w:hAnsi="Times New Roman" w:cs="Times New Roman"/>
          <w:sz w:val="24"/>
          <w:szCs w:val="24"/>
        </w:rPr>
        <w:instrText xml:space="preserve">users/7389460/items/HM8KILXE"],"itemData":{"id":3885,"type":"article-journal","abstract":"Mating preferences were among the most studied human mating features, as they are the glue that helps form a romantic relationship. We investigated the influence of a</w:instrText>
      </w:r>
      <w:r>
        <w:rPr>
          <w:rFonts w:ascii="Times New Roman" w:hAnsi="Times New Roman" w:cs="Times New Roman"/>
          <w:sz w:val="24"/>
          <w:szCs w:val="24"/>
        </w:rPr>
        <w:instrText xml:space="preserve"> broad series of environmental characteristics (e.g., resource scarcity, corruption, physical safety and integrity, insufficient jobs, inadequate medical and educational infrastructure) on women’s mate preferences (Study 1, N = 211) and attraction to male </w:instrText>
      </w:r>
      <w:r>
        <w:rPr>
          <w:rFonts w:ascii="Times New Roman" w:hAnsi="Times New Roman" w:cs="Times New Roman"/>
          <w:sz w:val="24"/>
          <w:szCs w:val="24"/>
        </w:rPr>
        <w:instrText xml:space="preserve">narcissists (Study 2, N = 223). We also investigated the link between women’s Dark Triad traits and perceived mate value on women’s mate preferences in conditions of harsh vs. stable environments (Study 1). In stable environments, we found that women would</w:instrText>
      </w:r>
      <w:r>
        <w:rPr>
          <w:rFonts w:ascii="Times New Roman" w:hAnsi="Times New Roman" w:cs="Times New Roman"/>
          <w:sz w:val="24"/>
          <w:szCs w:val="24"/>
        </w:rPr>
        <w:instrText xml:space="preserve"> prefer men interested in long-term relationships, with a pleasant personality and parenting skills (e.g., kind and cooperative). In contrast, in harsh environments, women would prefer men high on resources gathering characteristics (e.g., good cook-housek</w:instrText>
      </w:r>
      <w:r>
        <w:rPr>
          <w:rFonts w:ascii="Times New Roman" w:hAnsi="Times New Roman" w:cs="Times New Roman"/>
          <w:sz w:val="24"/>
          <w:szCs w:val="24"/>
        </w:rPr>
        <w:instrText xml:space="preserve">eepers, with well-off family backgrounds, good economic prospects). In Study 2, we found that women would be more attracted by males high on narcissism in the condition of harsh environments. Finally, we showed that women’s Dark Triad traits and perceived </w:instrText>
      </w:r>
      <w:r>
        <w:rPr>
          <w:rFonts w:ascii="Times New Roman" w:hAnsi="Times New Roman" w:cs="Times New Roman"/>
          <w:sz w:val="24"/>
          <w:szCs w:val="24"/>
        </w:rPr>
        <w:instrText xml:space="preserve">mate value were associated with variations in women mate preferences in both conditions.","container-title":"Personality and Individual Differences","DOI":"10.1016/j.paid.2021.110736","ISSN":"01918869","journalAbbreviation":"Personality and Individual Diff</w:instrText>
      </w:r>
      <w:r>
        <w:rPr>
          <w:rFonts w:ascii="Times New Roman" w:hAnsi="Times New Roman" w:cs="Times New Roman"/>
          <w:sz w:val="24"/>
          <w:szCs w:val="24"/>
        </w:rPr>
        <w:instrText xml:space="preserve">erences","language":"en","page":"110736","source":"DOI.org (Crossref)","title":"The influence of environmental and social characteristics on women's mate preferences","URL":"https://linkinghub.elsevier.com/retrieve/pii/S0191886921001112","volume":"175","au</w:instrText>
      </w:r>
      <w:r>
        <w:rPr>
          <w:rFonts w:ascii="Times New Roman" w:hAnsi="Times New Roman" w:cs="Times New Roman"/>
          <w:sz w:val="24"/>
          <w:szCs w:val="24"/>
        </w:rPr>
        <w:instrText xml:space="preserve">thor":[{"family":"Burtăverde","given":"Vlad"},{"family":"Ene","given":"Cristina"}],"accessed":{"date-parts":[["2024",8,23]]},"issued":{"date-parts":[["2021",6]]}}}],"schema":"https://github.com/citation-style-language/schema/raw/master/csl-citation.json"}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(Burtăverde &amp; Ene, 2021)</w:t>
      </w:r>
      <w:r>
        <w:rPr>
          <w:rFonts w:ascii="Times New Roman" w:hAnsi="Times New Roman" w:cs="Times New Roman"/>
          <w:sz w:val="24"/>
          <w:szCs w:val="24"/>
        </w:rPr>
        <w:fldChar w:fldCharType="end"/>
      </w:r>
      <w:r>
        <w:rPr>
          <w:rFonts w:ascii="Times New Roman" w:hAnsi="Times New Roman" w:cs="Times New Roman"/>
          <w:sz w:val="24"/>
          <w:szCs w:val="24"/>
        </w:rPr>
        <w:t xml:space="preserve">, entre otras, que demuestran el desplazamiento de las preferencias por la masculinidad según factores individuales y socio-contextuales que cambian entre culturas.  </w:t>
      </w:r>
      <w:r>
        <w:rPr>
          <w:rFonts w:ascii="Times New Roman" w:hAnsi="Times New Roman" w:cs="Times New Roman"/>
          <w:sz w:val="24"/>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Aunque se han hecho esfuerzos por incluir muestras </w:t>
      </w:r>
      <w:r>
        <w:rPr>
          <w:rFonts w:ascii="Times New Roman" w:hAnsi="Times New Roman" w:cs="Times New Roman"/>
          <w:sz w:val="24"/>
          <w:szCs w:val="24"/>
        </w:rPr>
        <w:t xml:space="preserve">n</w:t>
      </w:r>
      <w:r>
        <w:rPr>
          <w:rFonts w:ascii="Times New Roman" w:hAnsi="Times New Roman" w:cs="Times New Roman"/>
          <w:sz w:val="24"/>
          <w:szCs w:val="24"/>
        </w:rPr>
        <w:t xml:space="preserve">o</w:t>
      </w:r>
      <w:r>
        <w:rPr>
          <w:rFonts w:ascii="Times New Roman" w:hAnsi="Times New Roman" w:cs="Times New Roman"/>
          <w:sz w:val="24"/>
          <w:szCs w:val="24"/>
        </w:rPr>
        <w:t xml:space="preserve">n</w:t>
      </w:r>
      <w:r>
        <w:rPr>
          <w:rFonts w:ascii="Times New Roman" w:hAnsi="Times New Roman" w:cs="Times New Roman"/>
          <w:sz w:val="24"/>
          <w:szCs w:val="24"/>
        </w:rPr>
        <w:t xml:space="preserve">-WEIRD en</w:t>
      </w:r>
      <w:r>
        <w:rPr>
          <w:rFonts w:ascii="Times New Roman" w:hAnsi="Times New Roman" w:cs="Times New Roman"/>
          <w:sz w:val="24"/>
          <w:szCs w:val="24"/>
        </w:rPr>
        <w:t xml:space="preserve"> estudios experimentales sobre las preferencias por la masculinidad, existe muy escasa evidencia   sobre el efecto de variables socio-contextuales en las preferencias de mujeres por la masculinidad de los rostros de hombres, que incluya muestras de países </w:t>
      </w:r>
      <w:r>
        <w:rPr>
          <w:rFonts w:ascii="Times New Roman" w:hAnsi="Times New Roman" w:cs="Times New Roman"/>
          <w:sz w:val="24"/>
          <w:szCs w:val="24"/>
        </w:rPr>
        <w:t xml:space="preserve">hispanohablantes de</w:t>
      </w:r>
      <w:r>
        <w:rPr>
          <w:rFonts w:ascii="Times New Roman" w:hAnsi="Times New Roman" w:cs="Times New Roman"/>
          <w:sz w:val="24"/>
          <w:szCs w:val="24"/>
        </w:rPr>
        <w:t xml:space="preserve"> América Latina  como Colombia</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{"citationID":"1DhROAQK","properties":{"formattedCitation":"(Borras-Guevara et\\uc0\\u</w:instrText>
      </w:r>
      <w:r>
        <w:rPr>
          <w:rFonts w:ascii="Times New Roman" w:hAnsi="Times New Roman" w:cs="Times New Roman"/>
          <w:sz w:val="24"/>
          <w:szCs w:val="24"/>
        </w:rPr>
        <w:instrText xml:space="preserve">160{}al., 2017; Marcinkowska et\\uc0\\u160{}al., 2019)","plainCitation":"(Borras-Guevara et al., 2017; Marcinkowska et al., 2019)","dontUpdate":true,"noteIndex":0},"citationItems":[{"id":1310,"uris":["http://zotero.org/users/7389460/items/KZGYYKPT"],"itemD</w:instrText>
      </w:r>
      <w:r>
        <w:rPr>
          <w:rFonts w:ascii="Times New Roman" w:hAnsi="Times New Roman" w:cs="Times New Roman"/>
          <w:sz w:val="24"/>
          <w:szCs w:val="24"/>
        </w:rPr>
        <w:instrText xml:space="preserve">ata":{"id":1310,"type":"article-journal","container-title":"Evolution and Human Behavior","DOI":"10.1016/j.evolhumbehav.2017.03.004","ISSN":"10905138","issue":"4","page":"481-489","title":"Aggressor or protector? Experiences and perceptions of violence pre</w:instrText>
      </w:r>
      <w:r>
        <w:rPr>
          <w:rFonts w:ascii="Times New Roman" w:hAnsi="Times New Roman" w:cs="Times New Roman"/>
          <w:sz w:val="24"/>
          <w:szCs w:val="24"/>
        </w:rPr>
        <w:instrText xml:space="preserve">dict preferences for masculinity","URL":"http://linkinghub.elsevier.com/retrieve/pii/S1090513816301222","volume":"38","author":[{"family":"Borras-Guevara","given":"Martha Lucia"},{"family":"Batres","given":"Carlota"},{"family":"Perrett","given":"David I."}</w:instrText>
      </w:r>
      <w:r>
        <w:rPr>
          <w:rFonts w:ascii="Times New Roman" w:hAnsi="Times New Roman" w:cs="Times New Roman"/>
          <w:sz w:val="24"/>
          <w:szCs w:val="24"/>
        </w:rPr>
        <w:instrText xml:space="preserve">],"issued":{"date-parts":[["2017",7]]}}},{"id":3881,"uris":["http://zotero.org/users/7389460/items/KI8YN6X4"],"itemData":{"id":3881,"type":"article-journal","abstract":"Abstract\n            The strength of sexual selection on secondary sexual traits varie</w:instrText>
      </w:r>
      <w:r>
        <w:rPr>
          <w:rFonts w:ascii="Times New Roman" w:hAnsi="Times New Roman" w:cs="Times New Roman"/>
          <w:sz w:val="24"/>
          <w:szCs w:val="24"/>
        </w:rPr>
        <w:instrText xml:space="preserve">s depending on prevailing economic and ecological conditions. In humans, cross-cultural evidence suggests women’s preferences for men’s testosterone dependent masculine facial traits are stronger under conditions where health is compromised, male mortality</w:instrText>
      </w:r>
      <w:r>
        <w:rPr>
          <w:rFonts w:ascii="Times New Roman" w:hAnsi="Times New Roman" w:cs="Times New Roman"/>
          <w:sz w:val="24"/>
          <w:szCs w:val="24"/>
        </w:rPr>
        <w:instrText xml:space="preserve"> rates are higher and economic development is higher. Here we use a sample of 4483 exclusively heterosexual women from 34 countries and employ mixed effects modelling to test how social, ecological and economic variables predict women’s facial masculinity </w:instrText>
      </w:r>
      <w:r>
        <w:rPr>
          <w:rFonts w:ascii="Times New Roman" w:hAnsi="Times New Roman" w:cs="Times New Roman"/>
          <w:sz w:val="24"/>
          <w:szCs w:val="24"/>
        </w:rPr>
        <w:instrText xml:space="preserve">preferences. We report women’s preferences for more masculine looking men are stronger in countries with higher sociosexuality and where national health indices and human development indices are higher, while no associations were found between preferences </w:instrText>
      </w:r>
      <w:r>
        <w:rPr>
          <w:rFonts w:ascii="Times New Roman" w:hAnsi="Times New Roman" w:cs="Times New Roman"/>
          <w:sz w:val="24"/>
          <w:szCs w:val="24"/>
        </w:rPr>
        <w:instrText xml:space="preserve">and indices of intra-sexual competition. Our results show that women’s preferences for masculine faces are stronger under conditions where offspring survival is higher and economic conditions are more favorable.","container-title":"Scientific Reports","DOI</w:instrText>
      </w:r>
      <w:r>
        <w:rPr>
          <w:rFonts w:ascii="Times New Roman" w:hAnsi="Times New Roman" w:cs="Times New Roman"/>
          <w:sz w:val="24"/>
          <w:szCs w:val="24"/>
        </w:rPr>
        <w:instrText xml:space="preserve">":"10.1038/s41598-019-39350-8","ISSN":"2045-2322","issue":"1","journalAbbreviation":"Sci Rep","language":"en","page":"3387","source":"DOI.org (Crossref)","title":"Women’s preferences for men’s facial masculinity are strongest under favorable ecological con</w:instrText>
      </w:r>
      <w:r>
        <w:rPr>
          <w:rFonts w:ascii="Times New Roman" w:hAnsi="Times New Roman" w:cs="Times New Roman"/>
          <w:sz w:val="24"/>
          <w:szCs w:val="24"/>
        </w:rPr>
        <w:instrText xml:space="preserve">ditions","URL":"https://www.nature.com/articles/s41598-019-39350-8","volume":"9","author":[{"family":"Marcinkowska","given":"Urszula M."},{"family":"Rantala","given":"Markus J."},{"family":"Lee","given":"Anthony J."},{"family":"Kozlov","given":"Mikhail V."</w:instrText>
      </w:r>
      <w:r>
        <w:rPr>
          <w:rFonts w:ascii="Times New Roman" w:hAnsi="Times New Roman" w:cs="Times New Roman"/>
          <w:sz w:val="24"/>
          <w:szCs w:val="24"/>
        </w:rPr>
        <w:instrText xml:space="preserve">},{"family":"Aavik","given":"Toivo"},{"family":"Cai","given":"Huajian"},{"family":"Contreras-Garduño","given":"Jorge"},{"family":"David","given":"Oana A."},{"family":"Kaminski","given":"Gwenaël"},{"family":"Li","given":"Norman P."},{"family":"Onyishi","giv</w:instrText>
      </w:r>
      <w:r>
        <w:rPr>
          <w:rFonts w:ascii="Times New Roman" w:hAnsi="Times New Roman" w:cs="Times New Roman"/>
          <w:sz w:val="24"/>
          <w:szCs w:val="24"/>
        </w:rPr>
        <w:instrText xml:space="preserve">en":"Ike E."},{"family":"Prasai","given":"Keshav"},{"family":"Pazhoohi","given":"Farid"},{"family":"Prokop","given":"Pavol"},{"family":"Cardozo","given":"Sandra L. Rosales"},{"family":"Sydney","given":"Nicolle"},{"family":"Taniguchi","given":"Hirokazu"},{"</w:instrText>
      </w:r>
      <w:r>
        <w:rPr>
          <w:rFonts w:ascii="Times New Roman" w:hAnsi="Times New Roman" w:cs="Times New Roman"/>
          <w:sz w:val="24"/>
          <w:szCs w:val="24"/>
        </w:rPr>
        <w:instrText xml:space="preserve">family":"Krams","given":"Indrikis"},{"family":"Dixson","given":"Barnaby J. W."}],"accessed":{"date-parts":[["2024",8,20]]},"issued":{"date-parts":[["2019",3,4]]}}}],"schema":"https://github.com/citation-style-language/schema/raw/master/csl-citation.json"}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(Borras-Guevara et al., 2017; Marcinkowska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un país caracterizado por altos índices de violencia, desigualdad social y de género, pobreza y acceso limitado a recursos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{"citationID":"Hq2qfk6c","properties":{"formattedCitation":"(ONU Mujeres et\\uc0\\u160{}al., 2022)","plainCitation":"(ONU Mujeres et al., 2022)","noteIndex":0},"citationItems":[{"id":3897,"uris":["http://zotero.org/users</w:instrText>
      </w:r>
      <w:r>
        <w:rPr>
          <w:rFonts w:ascii="Times New Roman" w:hAnsi="Times New Roman" w:cs="Times New Roman"/>
          <w:sz w:val="24"/>
          <w:szCs w:val="24"/>
        </w:rPr>
        <w:instrText xml:space="preserve">/7389460/items/3DVVBXU3"],"itemData":{"id":3897,"type":"book","edition":"2","ISBN":"978-628-95368-0-5","language":"es","source":"Zotero","title":"Mujeres y hombres: brechas de género en Colombia","URL":"https://colombia.unwomen.org/sites/default/files/2022</w:instrText>
      </w:r>
      <w:r>
        <w:rPr>
          <w:rFonts w:ascii="Times New Roman" w:hAnsi="Times New Roman" w:cs="Times New Roman"/>
          <w:sz w:val="24"/>
          <w:szCs w:val="24"/>
        </w:rPr>
        <w:instrText xml:space="preserve">-11/MyH%20BrechasColombia-NOV5-17Nov%20%284%29.pdf","author":[{"literal":"ONU Mujeres"},{"literal":"DANE"},{"literal":"CPEM"}],"issued":{"date-parts":[["2022"]]}}}],"schema":"https://github.com/citation-style-language/schema/raw/master/csl-citation.json"}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(ONU Mujeres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Los</w:t>
      </w:r>
      <w:r>
        <w:rPr>
          <w:rFonts w:ascii="Times New Roman" w:hAnsi="Times New Roman" w:cs="Times New Roman"/>
          <w:sz w:val="24"/>
          <w:szCs w:val="24"/>
        </w:rPr>
        <w:t xml:space="preserve"> hallazgos </w:t>
      </w:r>
      <w:r>
        <w:rPr>
          <w:rFonts w:ascii="Times New Roman" w:hAnsi="Times New Roman" w:cs="Times New Roman"/>
          <w:sz w:val="24"/>
          <w:szCs w:val="24"/>
        </w:rPr>
        <w:t xml:space="preserve">más recientes </w:t>
      </w:r>
      <w:bookmarkStart w:id="0" w:name="_Hlk176442224"/>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{"citationID":"xpacss30","properties":{"formattedCitation":"(Marcinkowska et\\uc0\\u160{}al., 2019)","plainCitation":"(Marcinkowska et al.</w:instrText>
      </w:r>
      <w:r>
        <w:rPr>
          <w:rFonts w:ascii="Times New Roman" w:hAnsi="Times New Roman" w:cs="Times New Roman"/>
          <w:sz w:val="24"/>
          <w:szCs w:val="24"/>
        </w:rPr>
        <w:instrText xml:space="preserve">, 2019)","noteIndex":0},"citationItems":[{"id":3881,"uris":["http://zotero.org/users/7389460/items/KI8YN6X4"],"itemData":{"id":3881,"type":"article-journal","abstract":"Abstract\n            The strength of sexual selection on secondary sexual traits varie</w:instrText>
      </w:r>
      <w:r>
        <w:rPr>
          <w:rFonts w:ascii="Times New Roman" w:hAnsi="Times New Roman" w:cs="Times New Roman"/>
          <w:sz w:val="24"/>
          <w:szCs w:val="24"/>
        </w:rPr>
        <w:instrText xml:space="preserve">s depending on prevailing economic and ecological conditions. In humans, cross-cultural evidence suggests women’s preferences for men’s testosterone dependent masculine facial traits are stronger under conditions where health is compromised, male mortality</w:instrText>
      </w:r>
      <w:r>
        <w:rPr>
          <w:rFonts w:ascii="Times New Roman" w:hAnsi="Times New Roman" w:cs="Times New Roman"/>
          <w:sz w:val="24"/>
          <w:szCs w:val="24"/>
        </w:rPr>
        <w:instrText xml:space="preserve"> rates are higher and economic development is higher. Here we use a sample of 4483 exclusively heterosexual women from 34 countries and employ mixed effects modelling to test how social, ecological and economic variables predict women’s facial masculinity </w:instrText>
      </w:r>
      <w:r>
        <w:rPr>
          <w:rFonts w:ascii="Times New Roman" w:hAnsi="Times New Roman" w:cs="Times New Roman"/>
          <w:sz w:val="24"/>
          <w:szCs w:val="24"/>
        </w:rPr>
        <w:instrText xml:space="preserve">preferences. We report women’s preferences for more masculine looking men are stronger in countries with higher sociosexuality and where national health indices and human development indices are higher, while no associations were found between preferences </w:instrText>
      </w:r>
      <w:r>
        <w:rPr>
          <w:rFonts w:ascii="Times New Roman" w:hAnsi="Times New Roman" w:cs="Times New Roman"/>
          <w:sz w:val="24"/>
          <w:szCs w:val="24"/>
        </w:rPr>
        <w:instrText xml:space="preserve">and indices of intra-sexual competition. Our results show that women’s preferences for masculine faces are stronger under conditions where offspring survival is higher and economic conditions are more favorable.","container-title":"Scientific Reports","DOI</w:instrText>
      </w:r>
      <w:r>
        <w:rPr>
          <w:rFonts w:ascii="Times New Roman" w:hAnsi="Times New Roman" w:cs="Times New Roman"/>
          <w:sz w:val="24"/>
          <w:szCs w:val="24"/>
        </w:rPr>
        <w:instrText xml:space="preserve">":"10.1038/s41598-019-39350-8","ISSN":"2045-2322","issue":"1","journalAbbreviation":"Sci Rep","language":"en","page":"3387","source":"DOI.org (Crossref)","title":"Women’s preferences for men’s facial masculinity are strongest under favorable ecological con</w:instrText>
      </w:r>
      <w:r>
        <w:rPr>
          <w:rFonts w:ascii="Times New Roman" w:hAnsi="Times New Roman" w:cs="Times New Roman"/>
          <w:sz w:val="24"/>
          <w:szCs w:val="24"/>
        </w:rPr>
        <w:instrText xml:space="preserve">ditions","URL":"https://www.nature.com/articles/s41598-019-39350-8","volume":"9","author":[{"family":"Marcinkowska","given":"Urszula M."},{"family":"Rantala","given":"Markus J."},{"family":"Lee","given":"Anthony J."},{"family":"Kozlov","given":"Mikhail V."</w:instrText>
      </w:r>
      <w:r>
        <w:rPr>
          <w:rFonts w:ascii="Times New Roman" w:hAnsi="Times New Roman" w:cs="Times New Roman"/>
          <w:sz w:val="24"/>
          <w:szCs w:val="24"/>
        </w:rPr>
        <w:instrText xml:space="preserve">},{"family":"Aavik","given":"Toivo"},{"family":"Cai","given":"Huajian"},{"family":"Contreras-Garduño","given":"Jorge"},{"family":"David","given":"Oana A."},{"family":"Kaminski","given":"Gwenaël"},{"family":"Li","given":"Norman P."},{"family":"Onyishi","giv</w:instrText>
      </w:r>
      <w:r>
        <w:rPr>
          <w:rFonts w:ascii="Times New Roman" w:hAnsi="Times New Roman" w:cs="Times New Roman"/>
          <w:sz w:val="24"/>
          <w:szCs w:val="24"/>
        </w:rPr>
        <w:instrText xml:space="preserve">en":"Ike E."},{"family":"Prasai","given":"Keshav"},{"family":"Pazhoohi","given":"Farid"},{"family":"Prokop","given":"Pavol"},{"family":"Cardozo","given":"Sandra L. Rosales"},{"family":"Sydney","given":"Nicolle"},{"family":"Taniguchi","given":"Hirokazu"},{"</w:instrText>
      </w:r>
      <w:r>
        <w:rPr>
          <w:rFonts w:ascii="Times New Roman" w:hAnsi="Times New Roman" w:cs="Times New Roman"/>
          <w:sz w:val="24"/>
          <w:szCs w:val="24"/>
        </w:rPr>
        <w:instrText xml:space="preserve">family":"Krams","given":"Indrikis"},{"family":"Dixson","given":"Barnaby J. W."}],"accessed":{"date-parts":[["2024",8,20]]},"issued":{"date-parts":[["2019",3,4]]}}}],"schema":"https://github.com/citation-style-language/schema/raw/master/csl-citation.json"}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(Marcinkowska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sugieren que, a pesar del bajo nivel de desarrollo y salud de Colombia respecto a otros países, </w:t>
      </w:r>
      <w:bookmarkStart w:id="1" w:name="_Hlk176442194"/>
      <w:r>
        <w:rPr>
          <w:rFonts w:ascii="Times New Roman" w:hAnsi="Times New Roman" w:cs="Times New Roman"/>
          <w:sz w:val="24"/>
          <w:szCs w:val="24"/>
        </w:rPr>
        <w:t xml:space="preserve">las mujeres tienden a preferir rostros más masculinizados en comparación con mujeres de otros países que tienen un nivel de desarrollo similar o incluso superior. </w:t>
      </w:r>
      <w:bookmarkEnd w:id="1"/>
      <w:r>
        <w:rPr>
          <w:rFonts w:ascii="Times New Roman" w:hAnsi="Times New Roman" w:cs="Times New Roman"/>
          <w:sz w:val="24"/>
          <w:szCs w:val="24"/>
        </w:rPr>
        <w:t xml:space="preserve">Sin embargo, hallazgos previos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{"citationID":"wjZvVIWz","properties":{"formattedCitation":"(Borras-Guevara et\\uc0\\u160{}al., 2017)","plainCitation":"(Borras-Guevara</w:instrText>
      </w:r>
      <w:r>
        <w:rPr>
          <w:rFonts w:ascii="Times New Roman" w:hAnsi="Times New Roman" w:cs="Times New Roman"/>
          <w:sz w:val="24"/>
          <w:szCs w:val="24"/>
        </w:rPr>
        <w:instrText xml:space="preserve"> et al., 2017)","noteIndex":0},"citationItems":[{"id":1310,"uris":["http://zotero.org/users/7389460/items/KZGYYKPT"],"itemData":{"id":1310,"type":"article-journal","container-title":"Evolution and Human Behavior","DOI":"10.1016/j.evolhumbehav.2017.03.004",</w:instrText>
      </w:r>
      <w:r>
        <w:rPr>
          <w:rFonts w:ascii="Times New Roman" w:hAnsi="Times New Roman" w:cs="Times New Roman"/>
          <w:sz w:val="24"/>
          <w:szCs w:val="24"/>
        </w:rPr>
        <w:instrText xml:space="preserve">"ISSN":"10905138","issue":"4","page":"481-489","title":"Aggressor or protector? Experiences and perceptions of violence predict preferences for masculinity","URL":"http://linkinghub.elsevier.com/retrieve/pii/S1090513816301222","volume":"38","author":[{"fam</w:instrText>
      </w:r>
      <w:r>
        <w:rPr>
          <w:rFonts w:ascii="Times New Roman" w:hAnsi="Times New Roman" w:cs="Times New Roman"/>
          <w:sz w:val="24"/>
          <w:szCs w:val="24"/>
        </w:rPr>
        <w:instrText xml:space="preserve">ily":"Borras-Guevara","given":"Martha Lucia"},{"family":"Batres","given":"Carlota"},{"family":"Perrett","given":"David I."}],"issued":{"date-parts":[["2017",7]]}}}],"schema":"https://github.com/citation-style-language/schema/raw/master/csl-citation.json"}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(Borras-Guevara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soportan</w:t>
      </w:r>
      <w:r>
        <w:rPr>
          <w:rFonts w:ascii="Times New Roman" w:hAnsi="Times New Roman" w:cs="Times New Roman"/>
          <w:sz w:val="24"/>
          <w:szCs w:val="24"/>
        </w:rPr>
        <w:t xml:space="preserve"> que estas preferencias marcadas por la masculinidad, pueden reducirse en función de factores relacionados con los niveles de violencia del contexto y de las percepciones de seguridad y protección que los rasgos masculinos pueden representar </w:t>
      </w:r>
      <w:r>
        <w:rPr>
          <w:rFonts w:ascii="Times New Roman" w:hAnsi="Times New Roman" w:cs="Times New Roman"/>
          <w:sz w:val="24"/>
          <w:szCs w:val="24"/>
        </w:rPr>
        <w:t xml:space="preserve">dentro del contexto colombiano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{"citationID":"ZlFpCOrG","properties":{"formattedCitation":"(Borras-Guevara et\\uc0\\u160{}al., 2017)","plainCitation":"(Borras-Guevara</w:instrText>
      </w:r>
      <w:r>
        <w:rPr>
          <w:rFonts w:ascii="Times New Roman" w:hAnsi="Times New Roman" w:cs="Times New Roman"/>
          <w:sz w:val="24"/>
          <w:szCs w:val="24"/>
        </w:rPr>
        <w:instrText xml:space="preserve"> et al., 2017)","noteIndex":0},"citationItems":[{"id":1310,"uris":["http://zotero.org/users/7389460/items/KZGYYKPT"],"itemData":{"id":1310,"type":"article-journal","container-title":"Evolution and Human Behavior","DOI":"10.1016/j.evolhumbehav.2017.03.004",</w:instrText>
      </w:r>
      <w:r>
        <w:rPr>
          <w:rFonts w:ascii="Times New Roman" w:hAnsi="Times New Roman" w:cs="Times New Roman"/>
          <w:sz w:val="24"/>
          <w:szCs w:val="24"/>
        </w:rPr>
        <w:instrText xml:space="preserve">"ISSN":"10905138","issue":"4","page":"481-489","title":"Aggressor or protector? Experiences and perceptions of violence predict preferences for masculinity","URL":"http://linkinghub.elsevier.com/retrieve/pii/S1090513816301222","volume":"38","author":[{"fam</w:instrText>
      </w:r>
      <w:r>
        <w:rPr>
          <w:rFonts w:ascii="Times New Roman" w:hAnsi="Times New Roman" w:cs="Times New Roman"/>
          <w:sz w:val="24"/>
          <w:szCs w:val="24"/>
        </w:rPr>
        <w:instrText xml:space="preserve">ily":"Borras-Guevara","given":"Martha Lucia"},{"family":"Batres","given":"Carlota"},{"family":"Perrett","given":"David I."}],"issued":{"date-parts":[["2017",7]]}}}],"schema":"https://github.com/citation-style-language/schema/raw/master/csl-citation.json"}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(Borras-Guevara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Esto podría reflejar estrategias compensatorias de las mujeres colombianas para evitar la violencia masculina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{"citationID":"9oa9cQ2D","properties":{"formattedCitation":"(Lyons &amp; Simeonov, 2016)","plainCitation":"(Lyons &amp; Simeonov</w:instrText>
      </w:r>
      <w:r>
        <w:rPr>
          <w:rFonts w:ascii="Times New Roman" w:hAnsi="Times New Roman" w:cs="Times New Roman"/>
          <w:sz w:val="24"/>
          <w:szCs w:val="24"/>
        </w:rPr>
        <w:instrText xml:space="preserve">, 2016)","noteIndex":0},"citationItems":[{"id":869,"uris":["http://zotero.org/users/7389460/items/5NL93764"],"itemData":{"id":869,"type":"article-journal","abstract":"In an on-line experiment ( N=. 365), we investigated women's preference for Dark Triad (i</w:instrText>
      </w:r>
      <w:r>
        <w:rPr>
          <w:rFonts w:ascii="Times New Roman" w:hAnsi="Times New Roman" w:cs="Times New Roman"/>
          <w:sz w:val="24"/>
          <w:szCs w:val="24"/>
        </w:rPr>
        <w:instrText xml:space="preserve">.e., Machiavellianism, narcissism, and psychopathy) facial morphs in a resource scarce and wealthy vignette prime study. Overall, women had weak preference for high Dark Triad faces across short and long-term mating contexts. Machiavellian faces were prefe</w:instrText>
      </w:r>
      <w:r>
        <w:rPr>
          <w:rFonts w:ascii="Times New Roman" w:hAnsi="Times New Roman" w:cs="Times New Roman"/>
          <w:sz w:val="24"/>
          <w:szCs w:val="24"/>
        </w:rPr>
        <w:instrText xml:space="preserve">rred significantly more in the resource wealthy than in the poor environment. Further, women who had higher self-rated well-being in the scarce condition had an increased preference for high Machiavellian male faces. The results imply that women may be sen</w:instrText>
      </w:r>
      <w:r>
        <w:rPr>
          <w:rFonts w:ascii="Times New Roman" w:hAnsi="Times New Roman" w:cs="Times New Roman"/>
          <w:sz w:val="24"/>
          <w:szCs w:val="24"/>
        </w:rPr>
        <w:instrText xml:space="preserve">sitive to the costs associated with mating with manipulative men, and that these costs may outweigh any benefits irrespective of the mating context or environmental conditions. However, it may be less costly for women to mate with Machiavellian men in weal</w:instrText>
      </w:r>
      <w:r>
        <w:rPr>
          <w:rFonts w:ascii="Times New Roman" w:hAnsi="Times New Roman" w:cs="Times New Roman"/>
          <w:sz w:val="24"/>
          <w:szCs w:val="24"/>
        </w:rPr>
        <w:instrText xml:space="preserve">thy environments. There also may be important individual differences in how the scarcity priming affects women, which may, in turn, have consequences for mate choice.","container-title":"Personality and Individual Differences","DOI":"10.1016/j.paid.2015.11</w:instrText>
      </w:r>
      <w:r>
        <w:rPr>
          <w:rFonts w:ascii="Times New Roman" w:hAnsi="Times New Roman" w:cs="Times New Roman"/>
          <w:sz w:val="24"/>
          <w:szCs w:val="24"/>
        </w:rPr>
        <w:instrText xml:space="preserve">.047","ISSN":"01918869","issue":"February","note":"publisher: Elsevier Ltd","page":"338-341","title":"The undesirable Dark Triad? Women dislike Dark Triad male faces across different mating context and socio-ecological conditions","URL":"http://dx.doi.org/</w:instrText>
      </w:r>
      <w:r>
        <w:rPr>
          <w:rFonts w:ascii="Times New Roman" w:hAnsi="Times New Roman" w:cs="Times New Roman"/>
          <w:sz w:val="24"/>
          <w:szCs w:val="24"/>
        </w:rPr>
        <w:instrText xml:space="preserve">10.1016/j.paid.2015.11.047","volume":"90","author":[{"family":"Lyons","given":"Minna"},{"family":"Simeonov","given":"Louise"}],"issued":{"date-parts":[["2016"]]}}}],"schema":"https://github.com/citation-style-language/schema/raw/master/csl-citation.json"}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(Lyons &amp; Simeonov, 2016)</w:t>
      </w:r>
      <w:r>
        <w:rPr>
          <w:rFonts w:ascii="Times New Roman" w:hAnsi="Times New Roman" w:cs="Times New Roman"/>
          <w:sz w:val="24"/>
          <w:szCs w:val="24"/>
        </w:rPr>
        <w:fldChar w:fldCharType="end"/>
      </w:r>
      <w:r>
        <w:rPr>
          <w:rFonts w:ascii="Times New Roman" w:hAnsi="Times New Roman" w:cs="Times New Roman"/>
          <w:sz w:val="24"/>
          <w:szCs w:val="24"/>
        </w:rPr>
        <w:t xml:space="preserve">, soportando además, que la exposición a la violencia influye en la atracción por la masculinidad de una pareja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instrText>
      </w:r>
      <w:r>
        <w:rPr>
          <w:rFonts w:ascii="Times New Roman" w:hAnsi="Times New Roman" w:cs="Times New Roman"/>
          <w:sz w:val="24"/>
          <w:szCs w:val="24"/>
        </w:rPr>
        <w:instrText xml:space="preserve">:"HjL7Eb5z","properties":{"formattedCitation":"(Burt\\uc0\\u259{}verde &amp; Ene, 2021; Li et\\uc0\\u160{}al., 2014; Little et\\uc0\\u160{}al., 2013)","plainCitation":"(Burtăverde &amp; Ene, 2021; Li et al., 2014; Little et al., 2013)","noteIndex":0},"citationItem</w:instrText>
      </w:r>
      <w:r>
        <w:rPr>
          <w:rFonts w:ascii="Times New Roman" w:hAnsi="Times New Roman" w:cs="Times New Roman"/>
          <w:sz w:val="24"/>
          <w:szCs w:val="24"/>
        </w:rPr>
        <w:instrText xml:space="preserve">s":[{"id":3885,"uris":["http://zotero.org/users/7389460/items/HM8KILXE"],"itemData":{"id":3885,"type":"article-journal","abstract":"Mating preferences were among the most studied human mating features, as they are the glue that helps form a romantic relati</w:instrText>
      </w:r>
      <w:r>
        <w:rPr>
          <w:rFonts w:ascii="Times New Roman" w:hAnsi="Times New Roman" w:cs="Times New Roman"/>
          <w:sz w:val="24"/>
          <w:szCs w:val="24"/>
        </w:rPr>
        <w:instrText xml:space="preserve">onship. We investigated the influence of a broad series of environmental characteristics (e.g., resource scarcity, corruption, physical safety and integrity, insufficient jobs, inadequate medical and educational infrastructure) on women’s mate preferences </w:instrText>
      </w:r>
      <w:r>
        <w:rPr>
          <w:rFonts w:ascii="Times New Roman" w:hAnsi="Times New Roman" w:cs="Times New Roman"/>
          <w:sz w:val="24"/>
          <w:szCs w:val="24"/>
        </w:rPr>
        <w:instrText xml:space="preserve">(Study 1, N = 211) and attraction to male narcissists (Study 2, N = 223). We also investigated the link between women’s Dark Triad traits and perceived mate value on women’s mate preferences in conditions of harsh vs. stable environments (Study 1). In stab</w:instrText>
      </w:r>
      <w:r>
        <w:rPr>
          <w:rFonts w:ascii="Times New Roman" w:hAnsi="Times New Roman" w:cs="Times New Roman"/>
          <w:sz w:val="24"/>
          <w:szCs w:val="24"/>
        </w:rPr>
        <w:instrText xml:space="preserve">le environments, we found that women would prefer men interested in long-term relationships, with a pleasant personality and parenting skills (e.g., kind and cooperative). In contrast, in harsh environments, women would prefer men high on resources gatheri</w:instrText>
      </w:r>
      <w:r>
        <w:rPr>
          <w:rFonts w:ascii="Times New Roman" w:hAnsi="Times New Roman" w:cs="Times New Roman"/>
          <w:sz w:val="24"/>
          <w:szCs w:val="24"/>
        </w:rPr>
        <w:instrText xml:space="preserve">ng characteristics (e.g., good cook-housekeepers, with well-off family backgrounds, good economic prospects). In Study 2, we found that women would be more attracted by males high on narcissism in the condition of harsh environments. Finally, we showed tha</w:instrText>
      </w:r>
      <w:r>
        <w:rPr>
          <w:rFonts w:ascii="Times New Roman" w:hAnsi="Times New Roman" w:cs="Times New Roman"/>
          <w:sz w:val="24"/>
          <w:szCs w:val="24"/>
        </w:rPr>
        <w:instrText xml:space="preserve">t women’s Dark Triad traits and perceived mate value were associated with variations in women mate preferences in both conditions.","container-title":"Personality and Individual Differences","DOI":"10.1016/j.paid.2021.110736","ISSN":"01918869","journalAbbr</w:instrText>
      </w:r>
      <w:r>
        <w:rPr>
          <w:rFonts w:ascii="Times New Roman" w:hAnsi="Times New Roman" w:cs="Times New Roman"/>
          <w:sz w:val="24"/>
          <w:szCs w:val="24"/>
        </w:rPr>
        <w:instrText xml:space="preserve">eviation":"Personality and Individual Differences","language":"en","page":"110736","source":"DOI.org (Crossref)","title":"The influence of environmental and social characteristics on women's mate preferences","URL":"https://linkinghub.elsevier.com/retrieve</w:instrText>
      </w:r>
      <w:r>
        <w:rPr>
          <w:rFonts w:ascii="Times New Roman" w:hAnsi="Times New Roman" w:cs="Times New Roman"/>
          <w:sz w:val="24"/>
          <w:szCs w:val="24"/>
        </w:rPr>
        <w:instrText xml:space="preserve">/pii/S0191886921001112","volume":"175","author":[{"family":"Burtăverde","given":"Vlad"},{"family":"Ene","given":"Cristina"}],"accessed":{"date-parts":[["2024",8,23]]},"issued":{"date-parts":[["2021",6]]}}},{"id":3467,"uris":["http://zotero.org/users/738946</w:instrText>
      </w:r>
      <w:r>
        <w:rPr>
          <w:rFonts w:ascii="Times New Roman" w:hAnsi="Times New Roman" w:cs="Times New Roman"/>
          <w:sz w:val="24"/>
          <w:szCs w:val="24"/>
        </w:rPr>
        <w:instrText xml:space="preserve">0/items/LWL37WII"],"itemData":{"id":3467,"type":"article-journal","container-title":"PLoS ONE","DOI":"10.1371/journal.pone.0110497","ISSN":"1932-6203","issue":"10","page":"e110497","title":"Women’s Preference for Masculine Traits Is Disrupted by Images of </w:instrText>
      </w:r>
      <w:r>
        <w:rPr>
          <w:rFonts w:ascii="Times New Roman" w:hAnsi="Times New Roman" w:cs="Times New Roman"/>
          <w:sz w:val="24"/>
          <w:szCs w:val="24"/>
        </w:rPr>
        <w:instrText xml:space="preserve">Male-on-Female Aggression","volume":"9","author":[{"family":"Li","given":"Yaoran"},{"family":"Bailey","given":"Drew H."},{"family":"Winegard","given":"Benjamin"},{"family":"Puts","given":"David A."},{"family":"Welling","given":"Lisa L. M."},{"family":"Gear</w:instrText>
      </w:r>
      <w:r>
        <w:rPr>
          <w:rFonts w:ascii="Times New Roman" w:hAnsi="Times New Roman" w:cs="Times New Roman"/>
          <w:sz w:val="24"/>
          <w:szCs w:val="24"/>
        </w:rPr>
        <w:instrText xml:space="preserve">y","given":"David C."}],"issued":{"date-parts":[["2014",10,14]]}}},{"id":1372,"uris":["http://zotero.org/users/7389460/items/PU4SQ22W"],"itemData":{"id":1372,"type":"article-journal","container-title":"Evolution and Human Behavior","DOI":"10.1016/j.evolhum</w:instrText>
      </w:r>
      <w:r>
        <w:rPr>
          <w:rFonts w:ascii="Times New Roman" w:hAnsi="Times New Roman" w:cs="Times New Roman"/>
          <w:sz w:val="24"/>
          <w:szCs w:val="24"/>
        </w:rPr>
        <w:instrText xml:space="preserve">behav.2012.11.008","ISSN":"10905138","issue":"3","page":"193-200","title":"Environment contingent preferences: Exposure to visual cues of direct male–male competition and wealth increase women's preferences for masculinity in male faces","volume":"34","aut</w:instrText>
      </w:r>
      <w:r>
        <w:rPr>
          <w:rFonts w:ascii="Times New Roman" w:hAnsi="Times New Roman" w:cs="Times New Roman"/>
          <w:sz w:val="24"/>
          <w:szCs w:val="24"/>
        </w:rPr>
        <w:instrText xml:space="preserve">hor":[{"family":"Little","given":"Anthony C"},{"family":"DeBruine","given":"L. M"},{"family":"Jones","given":"Benedict C."}],"issued":{"date-parts":[["2013",5]]}}}],"schema":"https://github.com/citation-style-language/schema/raw/master/csl-citation.json"}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(Burtăverde &amp; Ene, 2021; Li et al., 2014; Little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y que, aunque podría ser útil como rasgo de protección en entornos adversos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{"citationID":"wLA4rP6e","properties":{"formattedCitation":"(Little et\\uc0\\u160{}al., 2013; Pailing et\\uc0\\u160{}al., 2014)","plainCitation":"(Little et al., 2013; Pailing et al., 2014)","noteInde</w:instrText>
      </w:r>
      <w:r>
        <w:rPr>
          <w:rFonts w:ascii="Times New Roman" w:hAnsi="Times New Roman" w:cs="Times New Roman"/>
          <w:sz w:val="24"/>
          <w:szCs w:val="24"/>
        </w:rPr>
        <w:instrText xml:space="preserve">x":0},"citationItems":[{"id":1372,"uris":["http://zotero.org/users/7389460/items/PU4SQ22W"],"itemData":{"id":1372,"type":"article-journal","container-title":"Evolution and Human Behavior","DOI":"10.1016/j.evolhumbehav.2012.11.008","ISSN":"10905138","issue"</w:instrText>
      </w:r>
      <w:r>
        <w:rPr>
          <w:rFonts w:ascii="Times New Roman" w:hAnsi="Times New Roman" w:cs="Times New Roman"/>
          <w:sz w:val="24"/>
          <w:szCs w:val="24"/>
        </w:rPr>
        <w:instrText xml:space="preserve">:"3","page":"193-200","title":"Environment contingent preferences: Exposure to visual cues of direct male–male competition and wealth increase women's preferences for masculinity in male faces","volume":"34","author":[{"family":"Little","given":"Anthony C"</w:instrText>
      </w:r>
      <w:r>
        <w:rPr>
          <w:rFonts w:ascii="Times New Roman" w:hAnsi="Times New Roman" w:cs="Times New Roman"/>
          <w:sz w:val="24"/>
          <w:szCs w:val="24"/>
        </w:rPr>
        <w:instrText xml:space="preserve">},{"family":"DeBruine","given":"L. M"},{"family":"Jones","given":"Benedict C."}],"issued":{"date-parts":[["2013",5]]}}},{"id":3899,"uris":["http://zotero.org/users/7389460/items/5V3ILVTL"],"itemData":{"id":3899,"type":"article-journal","abstract":"Aggressi</w:instrText>
      </w:r>
      <w:r>
        <w:rPr>
          <w:rFonts w:ascii="Times New Roman" w:hAnsi="Times New Roman" w:cs="Times New Roman"/>
          <w:sz w:val="24"/>
          <w:szCs w:val="24"/>
        </w:rPr>
        <w:instrText xml:space="preserve">on involves using force to dominate a situation, whereas violence uses force to do intentional harm. Previous research suggests the Dark Triad underlies much anti-social behaviour, and is associated with aggression. We extend this work to examine whether D</w:instrText>
      </w:r>
      <w:r>
        <w:rPr>
          <w:rFonts w:ascii="Times New Roman" w:hAnsi="Times New Roman" w:cs="Times New Roman"/>
          <w:sz w:val="24"/>
          <w:szCs w:val="24"/>
        </w:rPr>
        <w:instrText xml:space="preserve">ark Triad constructs predict self-reported violence. The Dark Triad, measured using the SD3, was examined in relation to normal personality traits as indexed by the HEXACO, which comprises a general Big Five structure with the addition of an Honest–Humilit</w:instrText>
      </w:r>
      <w:r>
        <w:rPr>
          <w:rFonts w:ascii="Times New Roman" w:hAnsi="Times New Roman" w:cs="Times New Roman"/>
          <w:sz w:val="24"/>
          <w:szCs w:val="24"/>
        </w:rPr>
        <w:instrText xml:space="preserve">y dimension. We also measured impulsivity using the I-7. A sample of 159 adults completed the measures. Principal Components Analysis revealed Machiavellianism, psychopathy and violence loaded on the same factor, which also had negative loadings for HEXACO</w:instrText>
      </w:r>
      <w:r>
        <w:rPr>
          <w:rFonts w:ascii="Times New Roman" w:hAnsi="Times New Roman" w:cs="Times New Roman"/>
          <w:sz w:val="24"/>
          <w:szCs w:val="24"/>
        </w:rPr>
        <w:instrText xml:space="preserve"> domains of Honesty–Humility and Agreeableness. Narcissism loaded on a separate factor which was also deﬁned by Extraversion. Hierarchical regression analyses found Agreeableness a more powerful predictor of violence than psychopathy or Machiavellianism, b</w:instrText>
      </w:r>
      <w:r>
        <w:rPr>
          <w:rFonts w:ascii="Times New Roman" w:hAnsi="Times New Roman" w:cs="Times New Roman"/>
          <w:sz w:val="24"/>
          <w:szCs w:val="24"/>
        </w:rPr>
        <w:instrText xml:space="preserve">oth of which showed a trend to this association; narcissism had no effect. Agreeableness emerged as the strongest negative predictor of violence, and exclusively explained the majority of variance in violence scores. Findings are discussed regarding the ce</w:instrText>
      </w:r>
      <w:r>
        <w:rPr>
          <w:rFonts w:ascii="Times New Roman" w:hAnsi="Times New Roman" w:cs="Times New Roman"/>
          <w:sz w:val="24"/>
          <w:szCs w:val="24"/>
        </w:rPr>
        <w:instrText xml:space="preserve">ntrality of low agreeableness as a driving force behind the Dark Triad and the constructs it predicts.","container-title":"Personality and Individual Differences","DOI":"10.1016/j.paid.2013.11.018","ISSN":"01918869","journalAbbreviation":"Personality and I</w:instrText>
      </w:r>
      <w:r>
        <w:rPr>
          <w:rFonts w:ascii="Times New Roman" w:hAnsi="Times New Roman" w:cs="Times New Roman"/>
          <w:sz w:val="24"/>
          <w:szCs w:val="24"/>
        </w:rPr>
        <w:instrText xml:space="preserve">ndividual Differences","language":"en","page":"81-86","source":"DOI.org (Crossref)","title":"Personality, the Dark Triad and violence","URL":"https://linkinghub.elsevier.com/retrieve/pii/S0191886913013767","volume":"67","author":[{"family":"Pailing","given</w:instrText>
      </w:r>
      <w:r>
        <w:rPr>
          <w:rFonts w:ascii="Times New Roman" w:hAnsi="Times New Roman" w:cs="Times New Roman"/>
          <w:sz w:val="24"/>
          <w:szCs w:val="24"/>
        </w:rPr>
        <w:instrText xml:space="preserve">":"Andrea"},{"family":"Boon","given":"Julian"},{"family":"Egan","given":"Vincent"}],"accessed":{"date-parts":[["2024",9,3]]},"issued":{"date-parts":[["2014",9]]}}}],"schema":"https://github.com/citation-style-language/schema/raw/master/csl-citation.json"}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(Little et al., 2013; Pailing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también puede convertirse en un rasgo indeseable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{"citationID":"SMMZzvga","properties":{"formattedCitation":"(Borras-Guevara et\\uc0\\u160{}al., 2017; Burt\\uc0\\u259{}verde &amp; Ene, 2021; Li et\\uc0\\u160{}al., 2014; Lyons et\\uc0\\u160</w:instrText>
      </w:r>
      <w:r>
        <w:rPr>
          <w:rFonts w:ascii="Times New Roman" w:hAnsi="Times New Roman" w:cs="Times New Roman"/>
          <w:sz w:val="24"/>
          <w:szCs w:val="24"/>
        </w:rPr>
        <w:instrText xml:space="preserve">{}al., 2015; Lyons &amp; Simeonov, 2016; Rostovtseva et\\uc0\\u160{}al., 2022; Ryder et\\uc0\\u160{}al., 2016)","plainCitation":"(Borras-Guevara et al., 2017; Burtăverde &amp; Ene, 2021; Li et al., 2014; Lyons et al., 2015; Lyons &amp; Simeonov, 2016; Rostovtseva et a</w:instrText>
      </w:r>
      <w:r>
        <w:rPr>
          <w:rFonts w:ascii="Times New Roman" w:hAnsi="Times New Roman" w:cs="Times New Roman"/>
          <w:sz w:val="24"/>
          <w:szCs w:val="24"/>
        </w:rPr>
        <w:instrText xml:space="preserve">l., 2022; Ryder et al., 2016)","noteIndex":0},"citationItems":[{"id":1310,"uris":["http://zotero.org/users/7389460/items/KZGYYKPT"],"itemData":{"id":1310,"type":"article-journal","container-title":"Evolution and Human Behavior","DOI":"10.1016/j.evolhumbeha</w:instrText>
      </w:r>
      <w:r>
        <w:rPr>
          <w:rFonts w:ascii="Times New Roman" w:hAnsi="Times New Roman" w:cs="Times New Roman"/>
          <w:sz w:val="24"/>
          <w:szCs w:val="24"/>
        </w:rPr>
        <w:instrText xml:space="preserve">v.2017.03.004","ISSN":"10905138","issue":"4","page":"481-489","title":"Aggressor or protector? Experiences and perceptions of violence predict preferences for masculinity","URL":"http://linkinghub.elsevier.com/retrieve/pii/S1090513816301222","volume":"38",</w:instrText>
      </w:r>
      <w:r>
        <w:rPr>
          <w:rFonts w:ascii="Times New Roman" w:hAnsi="Times New Roman" w:cs="Times New Roman"/>
          <w:sz w:val="24"/>
          <w:szCs w:val="24"/>
        </w:rPr>
        <w:instrText xml:space="preserve">"author":[{"family":"Borras-Guevara","given":"Martha Lucia"},{"family":"Batres","given":"Carlota"},{"family":"Perrett","given":"David I."}],"issued":{"date-parts":[["2017",7]]}}},{"id":3885,"uris":["http://zotero.org/users/7389460/items/HM8KILXE"],"itemDat</w:instrText>
      </w:r>
      <w:r>
        <w:rPr>
          <w:rFonts w:ascii="Times New Roman" w:hAnsi="Times New Roman" w:cs="Times New Roman"/>
          <w:sz w:val="24"/>
          <w:szCs w:val="24"/>
        </w:rPr>
        <w:instrText xml:space="preserve">a":{"id":3885,"type":"article-journal","abstract":"Mating preferences were among the most studied human mating features, as they are the glue that helps form a romantic relationship. We investigated the influence of a broad series of environmental characte</w:instrText>
      </w:r>
      <w:r>
        <w:rPr>
          <w:rFonts w:ascii="Times New Roman" w:hAnsi="Times New Roman" w:cs="Times New Roman"/>
          <w:sz w:val="24"/>
          <w:szCs w:val="24"/>
        </w:rPr>
        <w:instrText xml:space="preserve">ristics (e.g., resource scarcity, corruption, physical safety and integrity, insufficient jobs, inadequate medical and educational infrastructure) on women’s mate preferences (Study 1, N = 211) and attraction to male narcissists (Study 2, N = 223). We also</w:instrText>
      </w:r>
      <w:r>
        <w:rPr>
          <w:rFonts w:ascii="Times New Roman" w:hAnsi="Times New Roman" w:cs="Times New Roman"/>
          <w:sz w:val="24"/>
          <w:szCs w:val="24"/>
        </w:rPr>
        <w:instrText xml:space="preserve"> investigated the link between women’s Dark Triad traits and perceived mate value on women’s mate preferences in conditions of harsh vs. stable environments (Study 1). In stable environments, we found that women would prefer men interested in long-term rel</w:instrText>
      </w:r>
      <w:r>
        <w:rPr>
          <w:rFonts w:ascii="Times New Roman" w:hAnsi="Times New Roman" w:cs="Times New Roman"/>
          <w:sz w:val="24"/>
          <w:szCs w:val="24"/>
        </w:rPr>
        <w:instrText xml:space="preserve">ationships, with a pleasant personality and parenting skills (e.g., kind and cooperative). In contrast, in harsh environments, women would prefer men high on resources gathering characteristics (e.g., good cook-housekeepers, with well-off family background</w:instrText>
      </w:r>
      <w:r>
        <w:rPr>
          <w:rFonts w:ascii="Times New Roman" w:hAnsi="Times New Roman" w:cs="Times New Roman"/>
          <w:sz w:val="24"/>
          <w:szCs w:val="24"/>
        </w:rPr>
        <w:instrText xml:space="preserve">s, good economic prospects). In Study 2, we found that women would be more attracted by males high on narcissism in the condition of harsh environments. Finally, we showed that women’s Dark Triad traits and perceived mate value were associated with variati</w:instrText>
      </w:r>
      <w:r>
        <w:rPr>
          <w:rFonts w:ascii="Times New Roman" w:hAnsi="Times New Roman" w:cs="Times New Roman"/>
          <w:sz w:val="24"/>
          <w:szCs w:val="24"/>
        </w:rPr>
        <w:instrText xml:space="preserve">ons in women mate preferences in both conditions.","container-title":"Personality and Individual Differences","DOI":"10.1016/j.paid.2021.110736","ISSN":"01918869","journalAbbreviation":"Personality and Individual Differences","language":"en","page":"110736</w:instrText>
      </w:r>
      <w:r>
        <w:rPr>
          <w:rFonts w:ascii="Times New Roman" w:hAnsi="Times New Roman" w:cs="Times New Roman"/>
          <w:sz w:val="24"/>
          <w:szCs w:val="24"/>
        </w:rPr>
        <w:instrText xml:space="preserve">","source":"DOI.org (Crossref)","title":"The influence of environmental and social characteristics on women's mate preferences","URL":"https://linkinghub.elsevier.com/retrieve/pii/S0191886921001112","volume":"175","author":[{"family":"Burtăverde","given":"</w:instrText>
      </w:r>
      <w:r>
        <w:rPr>
          <w:rFonts w:ascii="Times New Roman" w:hAnsi="Times New Roman" w:cs="Times New Roman"/>
          <w:sz w:val="24"/>
          <w:szCs w:val="24"/>
        </w:rPr>
        <w:instrText xml:space="preserve">Vlad"},{"family":"Ene","given":"Cristina"}],"accessed":{"date-parts":[["2024",8,23]]},"issued":{"date-parts":[["2021",6]]}}},{"id":3467,"uris":["http://zotero.org/users/7389460/items/LWL37WII"],"itemData":{"id":3467,"type":"article-journal","container-titl</w:instrText>
      </w:r>
      <w:r>
        <w:rPr>
          <w:rFonts w:ascii="Times New Roman" w:hAnsi="Times New Roman" w:cs="Times New Roman"/>
          <w:sz w:val="24"/>
          <w:szCs w:val="24"/>
        </w:rPr>
        <w:instrText xml:space="preserve">e":"PLoS ONE","DOI":"10.1371/journal.pone.0110497","ISSN":"1932-6203","issue":"10","page":"e110497","title":"Women’s Preference for Masculine Traits Is Disrupted by Images of Male-on-Female Aggression","volume":"9","author":[{"family":"Li","given":"Yaoran"</w:instrText>
      </w:r>
      <w:r>
        <w:rPr>
          <w:rFonts w:ascii="Times New Roman" w:hAnsi="Times New Roman" w:cs="Times New Roman"/>
          <w:sz w:val="24"/>
          <w:szCs w:val="24"/>
        </w:rPr>
        <w:instrText xml:space="preserve">},{"family":"Bailey","given":"Drew H."},{"family":"Winegard","given":"Benjamin"},{"family":"Puts","given":"David A."},{"family":"Welling","given":"Lisa L. M."},{"family":"Geary","given":"David C."}],"issued":{"date-parts":[["2014",10,14]]}}},{"id":869,"uri</w:instrText>
      </w:r>
      <w:r>
        <w:rPr>
          <w:rFonts w:ascii="Times New Roman" w:hAnsi="Times New Roman" w:cs="Times New Roman"/>
          <w:sz w:val="24"/>
          <w:szCs w:val="24"/>
        </w:rPr>
        <w:instrText xml:space="preserve">s":["http://zotero.org/users/7389460/items/5NL93764"],"itemData":{"id":869,"type":"article-journal","abstract":"In an on-line experiment ( N=. 365), we investigated women's preference for Dark Triad (i.e., Machiavellianism, narcissism, and psychopathy) fac</w:instrText>
      </w:r>
      <w:r>
        <w:rPr>
          <w:rFonts w:ascii="Times New Roman" w:hAnsi="Times New Roman" w:cs="Times New Roman"/>
          <w:sz w:val="24"/>
          <w:szCs w:val="24"/>
        </w:rPr>
        <w:instrText xml:space="preserve">ial morphs in a resource scarce and wealthy vignette prime study. Overall, women had weak preference for high Dark Triad faces across short and long-term mating contexts. Machiavellian faces were preferred significantly more in the resource wealthy than in</w:instrText>
      </w:r>
      <w:r>
        <w:rPr>
          <w:rFonts w:ascii="Times New Roman" w:hAnsi="Times New Roman" w:cs="Times New Roman"/>
          <w:sz w:val="24"/>
          <w:szCs w:val="24"/>
        </w:rPr>
        <w:instrText xml:space="preserve"> the poor environment. Further, women who had higher self-rated well-being in the scarce condition had an increased preference for high Machiavellian male faces. The results imply that women may be sensitive to the costs associated with mating with manipul</w:instrText>
      </w:r>
      <w:r>
        <w:rPr>
          <w:rFonts w:ascii="Times New Roman" w:hAnsi="Times New Roman" w:cs="Times New Roman"/>
          <w:sz w:val="24"/>
          <w:szCs w:val="24"/>
        </w:rPr>
        <w:instrText xml:space="preserve">ative men, and that these costs may outweigh any benefits irrespective of the mating context or environmental conditions. However, it may be less costly for women to mate with Machiavellian men in wealthy environments. There also may be important individua</w:instrText>
      </w:r>
      <w:r>
        <w:rPr>
          <w:rFonts w:ascii="Times New Roman" w:hAnsi="Times New Roman" w:cs="Times New Roman"/>
          <w:sz w:val="24"/>
          <w:szCs w:val="24"/>
        </w:rPr>
        <w:instrText xml:space="preserve">l differences in how the scarcity priming affects women, which may, in turn, have consequences for mate choice.","container-title":"Personality and Individual Differences","DOI":"10.1016/j.paid.2015.11.047","ISSN":"01918869","issue":"February","note":"publ</w:instrText>
      </w:r>
      <w:r>
        <w:rPr>
          <w:rFonts w:ascii="Times New Roman" w:hAnsi="Times New Roman" w:cs="Times New Roman"/>
          <w:sz w:val="24"/>
          <w:szCs w:val="24"/>
        </w:rPr>
        <w:instrText xml:space="preserve">isher: Elsevier Ltd","page":"338-341","title":"The undesirable Dark Triad? Women dislike Dark Triad male faces across different mating context and socio-ecological conditions","URL":"http://dx.doi.org/10.1016/j.paid.2015.11.047","volume":"90","author":[{"f</w:instrText>
      </w:r>
      <w:r>
        <w:rPr>
          <w:rFonts w:ascii="Times New Roman" w:hAnsi="Times New Roman" w:cs="Times New Roman"/>
          <w:sz w:val="24"/>
          <w:szCs w:val="24"/>
        </w:rPr>
        <w:instrText xml:space="preserve">amily":"Lyons","given":"Minna"},{"family":"Simeonov","given":"Louise"}],"issued":{"date-parts":[["2016"]]}}},{"id":3909,"uris":["http://zotero.org/users/7389460/items/R9USNAFG"],"itemData":{"id":3909,"type":"article-journal","container-title":"Personality </w:instrText>
      </w:r>
      <w:r>
        <w:rPr>
          <w:rFonts w:ascii="Times New Roman" w:hAnsi="Times New Roman" w:cs="Times New Roman"/>
          <w:sz w:val="24"/>
          <w:szCs w:val="24"/>
        </w:rPr>
        <w:instrText xml:space="preserve">and Individual Differences","DOI":"10.1016/j.paid.2014.10.020","ISSN":"01918869","journalAbbreviation":"Personality and Individual Differences","language":"en","page":"153-158","source":"DOI.org (Crossref)","title":"Mirror, mirror, on the wall, who is the </w:instrText>
      </w:r>
      <w:r>
        <w:rPr>
          <w:rFonts w:ascii="Times New Roman" w:hAnsi="Times New Roman" w:cs="Times New Roman"/>
          <w:sz w:val="24"/>
          <w:szCs w:val="24"/>
        </w:rPr>
        <w:instrText xml:space="preserve">most masculine of them all? The Dark Triad, masculinity, and women’s mate choice","title-short":"Mirror, mirror, on the wall, who is the most masculine of them all?","URL":"https://linkinghub.elsevier.com/retrieve/pii/S0191886914005844","volume":"74","auth</w:instrText>
      </w:r>
      <w:r>
        <w:rPr>
          <w:rFonts w:ascii="Times New Roman" w:hAnsi="Times New Roman" w:cs="Times New Roman"/>
          <w:sz w:val="24"/>
          <w:szCs w:val="24"/>
        </w:rPr>
        <w:instrText xml:space="preserve">or":[{"family":"Lyons","given":"Minna"},{"family":"Marcinkowska","given":"Urszula M."},{"family":"Helle","given":"Samuli"},{"family":"McGrath","given":"Laura"}],"accessed":{"date-parts":[["2024",9,5]]},"issued":{"date-parts":[["2015",2]]}}},{"id":3879,"uri</w:instrText>
      </w:r>
      <w:r>
        <w:rPr>
          <w:rFonts w:ascii="Times New Roman" w:hAnsi="Times New Roman" w:cs="Times New Roman"/>
          <w:sz w:val="24"/>
          <w:szCs w:val="24"/>
        </w:rPr>
        <w:instrText xml:space="preserve">s":["http://zotero.org/users/7389460/items/NBRR4A7R"],"itemData":{"id":3879,"type":"article-journal","abstract":"The aim of the present study was to investigate whether neutral faces of individuals with different propensities for leadership may convey info</w:instrText>
      </w:r>
      <w:r>
        <w:rPr>
          <w:rFonts w:ascii="Times New Roman" w:hAnsi="Times New Roman" w:cs="Times New Roman"/>
          <w:sz w:val="24"/>
          <w:szCs w:val="24"/>
        </w:rPr>
        <w:instrText xml:space="preserve">rmation about their personal qualities, and are there impacts of sex, population and social environment on the facial perception. This study is based on a previous experiment (Rostovtseva et al., 2022), where emergent leadership in the context of male grou</w:instrText>
      </w:r>
      <w:r>
        <w:rPr>
          <w:rFonts w:ascii="Times New Roman" w:hAnsi="Times New Roman" w:cs="Times New Roman"/>
          <w:sz w:val="24"/>
          <w:szCs w:val="24"/>
        </w:rPr>
        <w:instrText xml:space="preserve">p cooperation was investigated in Buryats (Mongolian population of Siberia). In the previous study three behavioural types of participants were revealed: non-leaders, prosocial leaders and leaders-cheaters, each having a set of distinguishing personality, </w:instrText>
      </w:r>
      <w:r>
        <w:rPr>
          <w:rFonts w:ascii="Times New Roman" w:hAnsi="Times New Roman" w:cs="Times New Roman"/>
          <w:sz w:val="24"/>
          <w:szCs w:val="24"/>
        </w:rPr>
        <w:instrText xml:space="preserve">communicative, and cooperative features. In the current study, three composite portraits representing different leadership qualities of Buryat men from the prior experiment were created. The composites were then scored on a number of traits by male and fem</w:instrText>
      </w:r>
      <w:r>
        <w:rPr>
          <w:rFonts w:ascii="Times New Roman" w:hAnsi="Times New Roman" w:cs="Times New Roman"/>
          <w:sz w:val="24"/>
          <w:szCs w:val="24"/>
        </w:rPr>
        <w:instrText xml:space="preserve">ale Russian and Buryat independent raters (N = 435). The results revealed that ratings on masculinity, physical strength, dominance, competitiveness, and perceived leadership were positively correlated, while perceived trustworthiness was negatively associ</w:instrText>
      </w:r>
      <w:r>
        <w:rPr>
          <w:rFonts w:ascii="Times New Roman" w:hAnsi="Times New Roman" w:cs="Times New Roman"/>
          <w:sz w:val="24"/>
          <w:szCs w:val="24"/>
        </w:rPr>
        <w:instrText xml:space="preserve">ated with these traits. However, the composite portraits of actual leaders generally were scored as more trustworthy, masculine, and physically strong, with the prosocial leaders’ portrait being perceived as healthier than others. Surprisingly, the composi</w:instrText>
      </w:r>
      <w:r>
        <w:rPr>
          <w:rFonts w:ascii="Times New Roman" w:hAnsi="Times New Roman" w:cs="Times New Roman"/>
          <w:sz w:val="24"/>
          <w:szCs w:val="24"/>
        </w:rPr>
        <w:instrText xml:space="preserve">te of leaders-cheaters was scored as the most trustworthy and generous, and the least competitive than others. No signiﬁcant effects of raters’ sex, origin, or degree of familiarity with Mongolian appearance were revealed. We conclude that static facial mo</w:instrText>
      </w:r>
      <w:r>
        <w:rPr>
          <w:rFonts w:ascii="Times New Roman" w:hAnsi="Times New Roman" w:cs="Times New Roman"/>
          <w:sz w:val="24"/>
          <w:szCs w:val="24"/>
        </w:rPr>
        <w:instrText xml:space="preserve">rphology contributes to appearing trustworthy, which may allow exploitation of others.","container-title":"Evolutionary Psychology","DOI":"10.1177/14747049221081733","ISSN":"1474-7049, 1474-7049","issue":"1","journalAbbreviation":"Evol Psychol","language":</w:instrText>
      </w:r>
      <w:r>
        <w:rPr>
          <w:rFonts w:ascii="Times New Roman" w:hAnsi="Times New Roman" w:cs="Times New Roman"/>
          <w:sz w:val="24"/>
          <w:szCs w:val="24"/>
        </w:rPr>
        <w:instrText xml:space="preserve">"en","page":"147470492210817","source":"DOI.org (Crossref)","title":"Perception of Emergent Leaders’ Faces and Evolution of Social Cheating: Cross-Cultural Experiments","title-short":"Perception of Emergent Leaders’ Faces and Evolution of Social Cheating",</w:instrText>
      </w:r>
      <w:r>
        <w:rPr>
          <w:rFonts w:ascii="Times New Roman" w:hAnsi="Times New Roman" w:cs="Times New Roman"/>
          <w:sz w:val="24"/>
          <w:szCs w:val="24"/>
        </w:rPr>
        <w:instrText xml:space="preserve">"URL":"http://journals.sagepub.com/doi/10.1177/14747049221081733","volume":"20","author":[{"family":"Rostovtseva","given":"Victoria V."},{"family":"Mezentseva","given":"Anna A."},{"family":"Butovskaya","given":"Marina L."}],"accessed":{"date-parts":[["2024</w:instrText>
      </w:r>
      <w:r>
        <w:rPr>
          <w:rFonts w:ascii="Times New Roman" w:hAnsi="Times New Roman" w:cs="Times New Roman"/>
          <w:sz w:val="24"/>
          <w:szCs w:val="24"/>
        </w:rPr>
        <w:instrText xml:space="preserve">",8,20]]},"issued":{"date-parts":[["2022",1]]}}},{"id":3466,"uris":["http://zotero.org/users/7389460/items/8HCP6YL3"],"itemData":{"id":3466,"type":"article-journal","container-title":"Evolution and Human Behavior","DOI":"10.1016/j.evolhumbehav.2016.01.005"</w:instrText>
      </w:r>
      <w:r>
        <w:rPr>
          <w:rFonts w:ascii="Times New Roman" w:hAnsi="Times New Roman" w:cs="Times New Roman"/>
          <w:sz w:val="24"/>
          <w:szCs w:val="24"/>
        </w:rPr>
        <w:instrText xml:space="preserve">,"ISSN":"10905138","issue":"4","page":"293-302","title":"Women's fear of crime and preference for formidable mates: how specific are the underlying psychological mechanisms?","volume":"37","author":[{"family":"Ryder","given":"Hannah"},{"family":"Maltby","g</w:instrText>
      </w:r>
      <w:r>
        <w:rPr>
          <w:rFonts w:ascii="Times New Roman" w:hAnsi="Times New Roman" w:cs="Times New Roman"/>
          <w:sz w:val="24"/>
          <w:szCs w:val="24"/>
        </w:rPr>
        <w:instrText xml:space="preserve">iven":"John"},{"family":"Rai","given":"Lovedeep"},{"family":"Jones","given":"Phil"},{"family":"Flowe","given":"Heather D."}],"issued":{"date-parts":[["2016",7]]}}}],"schema":"https://github.com/citation-style-language/schema/raw/master/csl-citation.json"}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(Borras-Guevara et al., 2017; Burtăverde &amp; Ene, 2021; Li et al., 2014; Lyons et al., 2015; Lyons &amp; Simeonov, 2016; Rostovtseva et al., 2022; Ryder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w:t>
      </w:r>
      <w:r>
        <w:rPr>
          <w:rFonts w:ascii="Times New Roman" w:hAnsi="Times New Roman" w:cs="Times New Roman"/>
          <w:sz w:val="24"/>
          <w:szCs w:val="24"/>
        </w:rPr>
      </w:r>
    </w:p>
    <w:p>
      <w:pPr>
        <w:pStyle w:val="677"/>
        <w:numPr>
          <w:ilvl w:val="1"/>
          <w:numId w:val="3"/>
        </w:numPr>
        <w:pBdr/>
        <w:spacing/>
        <w:ind/>
        <w:rPr>
          <w:rFonts w:cs="Times New Roman"/>
          <w:szCs w:val="24"/>
        </w:rPr>
      </w:pPr>
      <w:r>
        <w:rPr>
          <w:rFonts w:cs="Times New Roman"/>
          <w:szCs w:val="24"/>
        </w:rPr>
        <w:t xml:space="preserve">Current</w:t>
      </w:r>
      <w:r>
        <w:rPr>
          <w:rFonts w:cs="Times New Roman"/>
          <w:szCs w:val="24"/>
        </w:rPr>
        <w:t xml:space="preserve"> </w:t>
      </w:r>
      <w:r>
        <w:rPr>
          <w:rFonts w:cs="Times New Roman"/>
          <w:szCs w:val="24"/>
        </w:rPr>
        <w:t xml:space="preserve">study</w:t>
      </w:r>
      <w:r>
        <w:rPr>
          <w:rFonts w:cs="Times New Roman"/>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Teniendo en cuenta este contexto, quisimos ampliar la evidencia sobre </w:t>
      </w:r>
      <w:bookmarkStart w:id="2" w:name="_Hlk177572170"/>
      <w:r>
        <w:rPr>
          <w:rFonts w:ascii="Times New Roman" w:hAnsi="Times New Roman" w:cs="Times New Roman"/>
          <w:sz w:val="24"/>
          <w:szCs w:val="24"/>
        </w:rPr>
        <w:t xml:space="preserve">el efecto experimental de los contextos de baja y alta disponibilidad de recursos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{"citationID":"OcpPSf8Q","properties":{"formattedCitation":"(Little et\\uc0\\u160{}al., 2007; Lu et\\uc0\\u160{}al., 2015; Lyons et\\uc0\\u160{}al., 2016)","plainCitation":"(Little et al., 2007; Lu et al., 2015; Lyon</w:instrText>
      </w:r>
      <w:r>
        <w:rPr>
          <w:rFonts w:ascii="Times New Roman" w:hAnsi="Times New Roman" w:cs="Times New Roman"/>
          <w:sz w:val="24"/>
          <w:szCs w:val="24"/>
        </w:rPr>
        <w:instrText xml:space="preserve">s et al., 2016)","noteIndex":0},"citationItems":[{"id":1291,"uris":["http://zotero.org/users/7389460/items/JWKPSY6L"],"itemData":{"id":1291,"type":"article-journal","container-title":"Behavioral Ecology and Sociobiology","DOI":"10.1007/s00265-006-0325-7","</w:instrText>
      </w:r>
      <w:r>
        <w:rPr>
          <w:rFonts w:ascii="Times New Roman" w:hAnsi="Times New Roman" w:cs="Times New Roman"/>
          <w:sz w:val="24"/>
          <w:szCs w:val="24"/>
        </w:rPr>
        <w:instrText xml:space="preserve">ISSN":"0340-5443","issue":"6","page":"967-973","title":"Human preferences for facial masculinity change with relationship type and environmental harshness","URL":"http://link.springer.com/10.1007/s00265-006-0325-7","volume":"61","author":[{"family":"Little</w:instrText>
      </w:r>
      <w:r>
        <w:rPr>
          <w:rFonts w:ascii="Times New Roman" w:hAnsi="Times New Roman" w:cs="Times New Roman"/>
          <w:sz w:val="24"/>
          <w:szCs w:val="24"/>
        </w:rPr>
        <w:instrText xml:space="preserve">","given":"Anthony C"},{"family":"Cohen","given":"Danielle L."},{"family":"Jones","given":"Benedict C."},{"family":"Belsky","given":"Jay"}],"issued":{"date-parts":[["2007",3,6]]}}},{"id":1299,"uris":["http://zotero.org/users/7389460/items/KS4322VG"],"itemD</w:instrText>
      </w:r>
      <w:r>
        <w:rPr>
          <w:rFonts w:ascii="Times New Roman" w:hAnsi="Times New Roman" w:cs="Times New Roman"/>
          <w:sz w:val="24"/>
          <w:szCs w:val="24"/>
        </w:rPr>
        <w:instrText xml:space="preserve">ata":{"id":1299,"type":"article-journal","container-title":"Evolutionary Behavioral Sciences","DOI":"10.1037/ebs0000048","ISSN":"2330-2933","issue":"4","page":"215-228","title":"Good genes, good providers, and good fathers: Economic development involved in</w:instrText>
      </w:r>
      <w:r>
        <w:rPr>
          <w:rFonts w:ascii="Times New Roman" w:hAnsi="Times New Roman" w:cs="Times New Roman"/>
          <w:sz w:val="24"/>
          <w:szCs w:val="24"/>
        </w:rPr>
        <w:instrText xml:space="preserve"> how women select a mate.","URL":"http://doi.apa.org/getdoi.cfm?doi=10.1037/ebs0000048","volume":"9","author":[{"family":"Lu","given":"Hui Jing"},{"family":"Zhu","given":"Xiao Qin"},{"family":"Chang","given":"Lei"}],"issued":{"date-parts":[["2015"]]}}},{"i</w:instrText>
      </w:r>
      <w:r>
        <w:rPr>
          <w:rFonts w:ascii="Times New Roman" w:hAnsi="Times New Roman" w:cs="Times New Roman"/>
          <w:sz w:val="24"/>
          <w:szCs w:val="24"/>
        </w:rPr>
        <w:instrText xml:space="preserve">d":1293,"uris":["http://zotero.org/users/7389460/items/3EI5BDTY"],"itemData":{"id":1293,"type":"article-journal","container-title":"Personality and Individual Differences","DOI":"10.1016/j.paid.2016.02.025","ISSN":"01918869","page":"25-28","title":"The eff</w:instrText>
      </w:r>
      <w:r>
        <w:rPr>
          <w:rFonts w:ascii="Times New Roman" w:hAnsi="Times New Roman" w:cs="Times New Roman"/>
          <w:sz w:val="24"/>
          <w:szCs w:val="24"/>
        </w:rPr>
        <w:instrText xml:space="preserve">ects of resource availability and relationship status on women's preference for facial masculinity in men: An eye-tracking study","URL":"https://linkinghub.elsevier.com/retrieve/pii/S0191886916300800","volume":"95","author":[{"family":"Lyons","given":"Minn</w:instrText>
      </w:r>
      <w:r>
        <w:rPr>
          <w:rFonts w:ascii="Times New Roman" w:hAnsi="Times New Roman" w:cs="Times New Roman"/>
          <w:sz w:val="24"/>
          <w:szCs w:val="24"/>
        </w:rPr>
        <w:instrText xml:space="preserve">a"},{"family":"Marcinkowska","given":"Urszula"},{"family":"Moisey","given":"Victoria"},{"family":"Harrison","given":"Neil"}],"issued":{"date-parts":[["2016",6]]}}}],"schema":"https://github.com/citation-style-language/schema/raw/master/csl-citation.json"}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(Little et al., 2007; Lu et al., 2015; Lyons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en contextos de relaciones a largo y corto plazo</w:t>
      </w:r>
      <w:r>
        <w:rPr>
          <w:rFonts w:ascii="Times New Roman" w:hAnsi="Times New Roman" w:cs="Times New Roman"/>
          <w:sz w:val="24"/>
          <w:szCs w:val="24"/>
        </w:rPr>
        <w:t xml:space="preserve"> sobre el patrón de preferencias por rostros masculinizados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w:instrText>
      </w:r>
      <w:r>
        <w:rPr>
          <w:rFonts w:ascii="Times New Roman" w:hAnsi="Times New Roman" w:cs="Times New Roman"/>
          <w:sz w:val="24"/>
          <w:szCs w:val="24"/>
        </w:rPr>
        <w:instrText xml:space="preserve">ZOTERO_ITEM CSL_CITATION {"citationID":"xHUTyGhv","properties":{"formattedCitation":"(Jones et\\uc0\\u160{}al., 2018; Lyons et\\uc0\\u160{}al., 2016)","plainCitation":"(Jones et al., 2018; Lyons et al., 2016)","noteIndex":0},"citationItems":[{"id":1991,"ur</w:instrText>
      </w:r>
      <w:r>
        <w:rPr>
          <w:rFonts w:ascii="Times New Roman" w:hAnsi="Times New Roman" w:cs="Times New Roman"/>
          <w:sz w:val="24"/>
          <w:szCs w:val="24"/>
        </w:rPr>
        <w:instrText xml:space="preserve">is":["http://zotero.org/users/7389460/items/MYHGS56W"],"itemData":{"id":1991,"type":"article-journal","container-title":"Psychological Science","DOI":"10.1177/0956797618760197","ISSN":"0956-7976","issue":"6","page":"996-1005","title":"No Compelling Evidenc</w:instrText>
      </w:r>
      <w:r>
        <w:rPr>
          <w:rFonts w:ascii="Times New Roman" w:hAnsi="Times New Roman" w:cs="Times New Roman"/>
          <w:sz w:val="24"/>
          <w:szCs w:val="24"/>
        </w:rPr>
        <w:instrText xml:space="preserve">e that Preferences for Facial Masculinity Track Changes in Women’s Hormonal Status","URL":"http://journals.sagepub.com/doi/10.1177/0956797618760197","volume":"29","author":[{"family":"Jones","given":"Benedict C."},{"family":"Hahn","given":"Amanda C."},{"fa</w:instrText>
      </w:r>
      <w:r>
        <w:rPr>
          <w:rFonts w:ascii="Times New Roman" w:hAnsi="Times New Roman" w:cs="Times New Roman"/>
          <w:sz w:val="24"/>
          <w:szCs w:val="24"/>
        </w:rPr>
        <w:instrText xml:space="preserve">mily":"Fisher","given":"Claire I."},{"family":"Wang","given":"Hongyi"},{"family":"Kandrik","given":"Michal"},{"family":"Han","given":"Chengyang"},{"family":"Fasolt","given":"Vanessa"},{"family":"Morrison","given":"Danielle"},{"family":"Lee","given":"Anthon</w:instrText>
      </w:r>
      <w:r>
        <w:rPr>
          <w:rFonts w:ascii="Times New Roman" w:hAnsi="Times New Roman" w:cs="Times New Roman"/>
          <w:sz w:val="24"/>
          <w:szCs w:val="24"/>
        </w:rPr>
        <w:instrText xml:space="preserve">y J."},{"family":"Holzleitner","given":"Iris J."},{"family":"O’Shea","given":"Kieran J."},{"family":"Roberts","given":"S. Craig"},{"family":"Little","given":"Anthony C"},{"family":"DeBruine","given":"Lisa M."}],"issued":{"date-parts":[["2018",6,30]]}}},{"i</w:instrText>
      </w:r>
      <w:r>
        <w:rPr>
          <w:rFonts w:ascii="Times New Roman" w:hAnsi="Times New Roman" w:cs="Times New Roman"/>
          <w:sz w:val="24"/>
          <w:szCs w:val="24"/>
        </w:rPr>
        <w:instrText xml:space="preserve">d":1293,"uris":["http://zotero.org/users/7389460/items/3EI5BDTY"],"itemData":{"id":1293,"type":"article-journal","container-title":"Personality and Individual Differences","DOI":"10.1016/j.paid.2016.02.025","ISSN":"01918869","page":"25-28","title":"The eff</w:instrText>
      </w:r>
      <w:r>
        <w:rPr>
          <w:rFonts w:ascii="Times New Roman" w:hAnsi="Times New Roman" w:cs="Times New Roman"/>
          <w:sz w:val="24"/>
          <w:szCs w:val="24"/>
        </w:rPr>
        <w:instrText xml:space="preserve">ects of resource availability and relationship status on women's preference for facial masculinity in men: An eye-tracking study","URL":"https://linkinghub.elsevier.com/retrieve/pii/S0191886916300800","volume":"95","author":[{"family":"Lyons","given":"Minn</w:instrText>
      </w:r>
      <w:r>
        <w:rPr>
          <w:rFonts w:ascii="Times New Roman" w:hAnsi="Times New Roman" w:cs="Times New Roman"/>
          <w:sz w:val="24"/>
          <w:szCs w:val="24"/>
        </w:rPr>
        <w:instrText xml:space="preserve">a"},{"family":"Marcinkowska","given":"Urszula"},{"family":"Moisey","given":"Victoria"},{"family":"Harrison","given":"Neil"}],"issued":{"date-parts":[["2016",6]]}}}],"schema":"https://github.com/citation-style-language/schema/raw/master/csl-citation.json"}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(Jones et al., 2018; Lyons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Adicionalmente, exploramos las variaciones de estos efectos según la frecuencia de experiencias reales de violencia e infidelidad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{"citationID":"71UQo3tM","properties":{"formattedCitation":"(Borras-Gue</w:instrText>
      </w:r>
      <w:r>
        <w:rPr>
          <w:rFonts w:ascii="Times New Roman" w:hAnsi="Times New Roman" w:cs="Times New Roman"/>
          <w:sz w:val="24"/>
          <w:szCs w:val="24"/>
        </w:rPr>
        <w:instrText xml:space="preserve">vara et\\uc0\\u160{}al., 2017; Burt\\uc0\\u259{}verde &amp; Ene, 2021; Lyons &amp; Simeonov, 2016)","plainCitation":"(Borras-Guevara et al., 2017; Burtăverde &amp; Ene, 2021; Lyons &amp; Simeonov, 2016)","noteIndex":0},"citationItems":[{"id":1310,"uris":["http://zotero.or</w:instrText>
      </w:r>
      <w:r>
        <w:rPr>
          <w:rFonts w:ascii="Times New Roman" w:hAnsi="Times New Roman" w:cs="Times New Roman"/>
          <w:sz w:val="24"/>
          <w:szCs w:val="24"/>
        </w:rPr>
        <w:instrText xml:space="preserve">g/users/7389460/items/KZGYYKPT"],"itemData":{"id":1310,"type":"article-journal","container-title":"Evolution and Human Behavior","DOI":"10.1016/j.evolhumbehav.2017.03.004","ISSN":"10905138","issue":"4","page":"481-489","title":"Aggressor or protector? Expe</w:instrText>
      </w:r>
      <w:r>
        <w:rPr>
          <w:rFonts w:ascii="Times New Roman" w:hAnsi="Times New Roman" w:cs="Times New Roman"/>
          <w:sz w:val="24"/>
          <w:szCs w:val="24"/>
        </w:rPr>
        <w:instrText xml:space="preserve">riences and perceptions of violence predict preferences for masculinity","URL":"http://linkinghub.elsevier.com/retrieve/pii/S1090513816301222","volume":"38","author":[{"family":"Borras-Guevara","given":"Martha Lucia"},{"family":"Batres","given":"Carlota"},</w:instrText>
      </w:r>
      <w:r>
        <w:rPr>
          <w:rFonts w:ascii="Times New Roman" w:hAnsi="Times New Roman" w:cs="Times New Roman"/>
          <w:sz w:val="24"/>
          <w:szCs w:val="24"/>
        </w:rPr>
        <w:instrText xml:space="preserve">{"family":"Perrett","given":"David I."}],"issued":{"date-parts":[["2017",7]]}}},{"id":3885,"uris":["http://zotero.org/users/7389460/items/HM8KILXE"],"itemData":{"id":3885,"type":"article-journal","abstract":"Mating preferences were among the most studied h</w:instrText>
      </w:r>
      <w:r>
        <w:rPr>
          <w:rFonts w:ascii="Times New Roman" w:hAnsi="Times New Roman" w:cs="Times New Roman"/>
          <w:sz w:val="24"/>
          <w:szCs w:val="24"/>
        </w:rPr>
        <w:instrText xml:space="preserve">uman mating features, as they are the glue that helps form a romantic relationship. We investigated the influence of a broad series of environmental characteristics (e.g., resource scarcity, corruption, physical safety and integrity, insufficient jobs, ina</w:instrText>
      </w:r>
      <w:r>
        <w:rPr>
          <w:rFonts w:ascii="Times New Roman" w:hAnsi="Times New Roman" w:cs="Times New Roman"/>
          <w:sz w:val="24"/>
          <w:szCs w:val="24"/>
        </w:rPr>
        <w:instrText xml:space="preserve">dequate medical and educational infrastructure) on women’s mate preferences (Study 1, N = 211) and attraction to male narcissists (Study 2, N = 223). We also investigated the link between women’s Dark Triad traits and perceived mate value on women’s mate p</w:instrText>
      </w:r>
      <w:r>
        <w:rPr>
          <w:rFonts w:ascii="Times New Roman" w:hAnsi="Times New Roman" w:cs="Times New Roman"/>
          <w:sz w:val="24"/>
          <w:szCs w:val="24"/>
        </w:rPr>
        <w:instrText xml:space="preserve">references in conditions of harsh vs. stable environments (Study 1). In stable environments, we found that women would prefer men interested in long-term relationships, with a pleasant personality and parenting skills (e.g., kind and cooperative). In contr</w:instrText>
      </w:r>
      <w:r>
        <w:rPr>
          <w:rFonts w:ascii="Times New Roman" w:hAnsi="Times New Roman" w:cs="Times New Roman"/>
          <w:sz w:val="24"/>
          <w:szCs w:val="24"/>
        </w:rPr>
        <w:instrText xml:space="preserve">ast, in harsh environments, women would prefer men high on resources gathering characteristics (e.g., good cook-housekeepers, with well-off family backgrounds, good economic prospects). In Study 2, we found that women would be more attracted by males high </w:instrText>
      </w:r>
      <w:r>
        <w:rPr>
          <w:rFonts w:ascii="Times New Roman" w:hAnsi="Times New Roman" w:cs="Times New Roman"/>
          <w:sz w:val="24"/>
          <w:szCs w:val="24"/>
        </w:rPr>
        <w:instrText xml:space="preserve">on narcissism in the condition of harsh environments. Finally, we showed that women’s Dark Triad traits and perceived mate value were associated with variations in women mate preferences in both conditions.","container-title":"Personality and Individual Di</w:instrText>
      </w:r>
      <w:r>
        <w:rPr>
          <w:rFonts w:ascii="Times New Roman" w:hAnsi="Times New Roman" w:cs="Times New Roman"/>
          <w:sz w:val="24"/>
          <w:szCs w:val="24"/>
        </w:rPr>
        <w:instrText xml:space="preserve">fferences","DOI":"10.1016/j.paid.2021.110736","ISSN":"01918869","journalAbbreviation":"Personality and Individual Differences","language":"en","page":"110736","source":"DOI.org (Crossref)","title":"The influence of environmental and social characteristics </w:instrText>
      </w:r>
      <w:r>
        <w:rPr>
          <w:rFonts w:ascii="Times New Roman" w:hAnsi="Times New Roman" w:cs="Times New Roman"/>
          <w:sz w:val="24"/>
          <w:szCs w:val="24"/>
        </w:rPr>
        <w:instrText xml:space="preserve">on women's mate preferences","URL":"https://linkinghub.elsevier.com/retrieve/pii/S0191886921001112","volume":"175","author":[{"family":"Burtăverde","given":"Vlad"},{"family":"Ene","given":"Cristina"}],"accessed":{"date-parts":[["2024",8,23]]},"issued":{"da</w:instrText>
      </w:r>
      <w:r>
        <w:rPr>
          <w:rFonts w:ascii="Times New Roman" w:hAnsi="Times New Roman" w:cs="Times New Roman"/>
          <w:sz w:val="24"/>
          <w:szCs w:val="24"/>
        </w:rPr>
        <w:instrText xml:space="preserve">te-parts":[["2021",6]]}},"label":"page"},{"id":869,"uris":["http://zotero.org/users/7389460/items/5NL93764"],"itemData":{"id":869,"type":"article-journal","abstract":"In an on-line experiment ( N=. 365), we investigated women's preference for Dark Triad (i</w:instrText>
      </w:r>
      <w:r>
        <w:rPr>
          <w:rFonts w:ascii="Times New Roman" w:hAnsi="Times New Roman" w:cs="Times New Roman"/>
          <w:sz w:val="24"/>
          <w:szCs w:val="24"/>
        </w:rPr>
        <w:instrText xml:space="preserve">.e., Machiavellianism, narcissism, and psychopathy) facial morphs in a resource scarce and wealthy vignette prime study. Overall, women had weak preference for high Dark Triad faces across short and long-term mating contexts. Machiavellian faces were prefe</w:instrText>
      </w:r>
      <w:r>
        <w:rPr>
          <w:rFonts w:ascii="Times New Roman" w:hAnsi="Times New Roman" w:cs="Times New Roman"/>
          <w:sz w:val="24"/>
          <w:szCs w:val="24"/>
        </w:rPr>
        <w:instrText xml:space="preserve">rred significantly more in the resource wealthy than in the poor environment. Further, women who had higher self-rated well-being in the scarce condition had an increased preference for high Machiavellian male faces. The results imply that women may be sen</w:instrText>
      </w:r>
      <w:r>
        <w:rPr>
          <w:rFonts w:ascii="Times New Roman" w:hAnsi="Times New Roman" w:cs="Times New Roman"/>
          <w:sz w:val="24"/>
          <w:szCs w:val="24"/>
        </w:rPr>
        <w:instrText xml:space="preserve">sitive to the costs associated with mating with manipulative men, and that these costs may outweigh any benefits irrespective of the mating context or environmental conditions. However, it may be less costly for women to mate with Machiavellian men in weal</w:instrText>
      </w:r>
      <w:r>
        <w:rPr>
          <w:rFonts w:ascii="Times New Roman" w:hAnsi="Times New Roman" w:cs="Times New Roman"/>
          <w:sz w:val="24"/>
          <w:szCs w:val="24"/>
        </w:rPr>
        <w:instrText xml:space="preserve">thy environments. There also may be important individual differences in how the scarcity priming affects women, which may, in turn, have consequences for mate choice.","container-title":"Personality and Individual Differences","DOI":"10.1016/j.paid.2015.11</w:instrText>
      </w:r>
      <w:r>
        <w:rPr>
          <w:rFonts w:ascii="Times New Roman" w:hAnsi="Times New Roman" w:cs="Times New Roman"/>
          <w:sz w:val="24"/>
          <w:szCs w:val="24"/>
        </w:rPr>
        <w:instrText xml:space="preserve">.047","ISSN":"01918869","issue":"February","note":"publisher: Elsevier Ltd","page":"338-341","title":"The undesirable Dark Triad? Women dislike Dark Triad male faces across different mating context and socio-ecological conditions","URL":"http://dx.doi.org/</w:instrText>
      </w:r>
      <w:r>
        <w:rPr>
          <w:rFonts w:ascii="Times New Roman" w:hAnsi="Times New Roman" w:cs="Times New Roman"/>
          <w:sz w:val="24"/>
          <w:szCs w:val="24"/>
        </w:rPr>
        <w:instrText xml:space="preserve">10.1016/j.paid.2015.11.047","volume":"90","author":[{"family":"Lyons","given":"Minna"},{"family":"Simeonov","given":"Louise"}],"issued":{"date-parts":[["2016"]]}}}],"schema":"https://github.com/citation-style-language/schema/raw/master/csl-citation.json"}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(Borras-Guevara et al., 2017; Burtăverde &amp; Ene, 2021; Lyons &amp; Simeonov, 2016)</w:t>
      </w:r>
      <w:r>
        <w:rPr>
          <w:rFonts w:ascii="Times New Roman" w:hAnsi="Times New Roman" w:cs="Times New Roman"/>
          <w:sz w:val="24"/>
          <w:szCs w:val="24"/>
        </w:rPr>
        <w:fldChar w:fldCharType="end"/>
      </w:r>
      <w:r>
        <w:rPr>
          <w:rFonts w:ascii="Times New Roman" w:hAnsi="Times New Roman" w:cs="Times New Roman"/>
          <w:sz w:val="24"/>
          <w:szCs w:val="24"/>
        </w:rPr>
        <w:t xml:space="preserve"> ejercida por parejas hombres contra mujeres colombianas</w:t>
      </w:r>
      <w:r>
        <w:rPr>
          <w:rFonts w:ascii="Times New Roman" w:hAnsi="Times New Roman" w:cs="Times New Roman"/>
          <w:sz w:val="24"/>
          <w:szCs w:val="24"/>
        </w:rPr>
        <w:t xml:space="preserve">.</w:t>
      </w:r>
      <w:bookmarkEnd w:id="2"/>
      <w:r>
        <w:rPr>
          <w:rFonts w:ascii="Times New Roman" w:hAnsi="Times New Roman" w:cs="Times New Roman"/>
          <w:sz w:val="24"/>
          <w:szCs w:val="24"/>
        </w:rPr>
        <w:t xml:space="preserve"> P</w:t>
      </w:r>
      <w:r>
        <w:rPr>
          <w:rFonts w:ascii="Times New Roman" w:hAnsi="Times New Roman" w:cs="Times New Roman"/>
          <w:sz w:val="24"/>
          <w:szCs w:val="24"/>
        </w:rPr>
        <w:t xml:space="preserve">ara esto, evaluamos la preferencia, no solo a través de indicadores directos basados en la elección subjetiva de rostros </w:t>
      </w:r>
      <w:r>
        <w:rPr>
          <w:rFonts w:ascii="Times New Roman" w:hAnsi="Times New Roman" w:cs="Times New Roman"/>
          <w:sz w:val="24"/>
          <w:szCs w:val="24"/>
        </w:rPr>
        <w:t xml:space="preserve">preferidos </w:t>
      </w:r>
      <w:r>
        <w:rPr>
          <w:rFonts w:ascii="Times New Roman" w:hAnsi="Times New Roman" w:cs="Times New Roman"/>
          <w:sz w:val="24"/>
          <w:szCs w:val="24"/>
        </w:rPr>
        <w:t xml:space="preserve">masculinizados-feminizados, sino también usando el patrón de mirada </w:t>
      </w:r>
      <w:r>
        <w:rPr>
          <w:rFonts w:ascii="Times New Roman" w:hAnsi="Times New Roman" w:cs="Times New Roman"/>
          <w:sz w:val="24"/>
          <w:szCs w:val="24"/>
        </w:rPr>
        <w:t xml:space="preserve">como indicador indirecto de esa preferencia, </w:t>
      </w:r>
      <w:r>
        <w:rPr>
          <w:rFonts w:ascii="Times New Roman" w:hAnsi="Times New Roman" w:cs="Times New Roman"/>
          <w:sz w:val="24"/>
          <w:szCs w:val="24"/>
        </w:rPr>
        <w:t xml:space="preserve">a través de</w:t>
      </w:r>
      <w:r>
        <w:rPr>
          <w:rFonts w:ascii="Times New Roman" w:hAnsi="Times New Roman" w:cs="Times New Roman"/>
          <w:sz w:val="24"/>
          <w:szCs w:val="24"/>
        </w:rPr>
        <w:t xml:space="preserve">l</w:t>
      </w:r>
      <w:r>
        <w:rPr>
          <w:rFonts w:ascii="Times New Roman" w:hAnsi="Times New Roman" w:cs="Times New Roman"/>
          <w:sz w:val="24"/>
          <w:szCs w:val="24"/>
        </w:rPr>
        <w:t xml:space="preserve"> rastreo ocular en un paradigma de elección forzada de estímulos </w:t>
      </w:r>
      <w:r>
        <w:rPr>
          <w:rFonts w:ascii="Times New Roman" w:hAnsi="Times New Roman" w:cs="Times New Roman"/>
          <w:sz w:val="24"/>
          <w:szCs w:val="24"/>
        </w:rPr>
        <w:t xml:space="preserve">masculinizados-feminizados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{"citationID":"fRd00t06","properties":{"formattedCitation":"(Burriss et\\uc0\\u160{}al., </w:instrText>
      </w:r>
      <w:r>
        <w:rPr>
          <w:rFonts w:ascii="Times New Roman" w:hAnsi="Times New Roman" w:cs="Times New Roman"/>
          <w:sz w:val="24"/>
          <w:szCs w:val="24"/>
        </w:rPr>
        <w:instrText xml:space="preserve">2014; Dawson et\\uc0\\u160{}al., 2017; Dawson &amp; Chivers, 2016; Lyons et\\uc0\\u160{}al., 2016; Main et\\uc0\\u160{}al., 2009; V\\uc0\\u225{}squez Am\\uc0\\u233{}zquita et\\uc0\\u160{}al., 2019; V\\uc0\\u225{}squez-Am\\uc0\\u233{}zquita et\\uc0\\u160{}al., </w:instrText>
      </w:r>
      <w:r>
        <w:rPr>
          <w:rFonts w:ascii="Times New Roman" w:hAnsi="Times New Roman" w:cs="Times New Roman"/>
          <w:sz w:val="24"/>
          <w:szCs w:val="24"/>
        </w:rPr>
        <w:instrText xml:space="preserve">2019)","plainCitation":"(Burriss et al., 2014; Dawson et al., 2017; Dawson &amp; Chivers, 2016; Lyons et al., 2016; Main et al., 2009; Vásquez Amézquita et al., 2019; Vásquez-Amézquita et al., 2019)","noteIndex":0},"citationItems":[{"id":1392,"uris":["http://z</w:instrText>
      </w:r>
      <w:r>
        <w:rPr>
          <w:rFonts w:ascii="Times New Roman" w:hAnsi="Times New Roman" w:cs="Times New Roman"/>
          <w:sz w:val="24"/>
          <w:szCs w:val="24"/>
        </w:rPr>
        <w:instrText xml:space="preserve">otero.org/users/7389460/items/G9E99ZAU"],"itemData":{"id":1392,"type":"article-journal","abstract":"Most studies of female facial masculinity preference have relied upon self-reported preference, with participants selecting or rating the attractiveness of </w:instrText>
      </w:r>
      <w:r>
        <w:rPr>
          <w:rFonts w:ascii="Times New Roman" w:hAnsi="Times New Roman" w:cs="Times New Roman"/>
          <w:sz w:val="24"/>
          <w:szCs w:val="24"/>
        </w:rPr>
        <w:instrText xml:space="preserve">faces that differ in masculinity. However, researchers have not established a consensus as to whether women's general preference is for male faces that are masculine or feminine, and several studies have indicated that women prefer neither. We investigated</w:instrText>
      </w:r>
      <w:r>
        <w:rPr>
          <w:rFonts w:ascii="Times New Roman" w:hAnsi="Times New Roman" w:cs="Times New Roman"/>
          <w:sz w:val="24"/>
          <w:szCs w:val="24"/>
        </w:rPr>
        <w:instrText xml:space="preserve"> women's preferences for male facial masculinity using standard two-alternative forced choice (2AFC) preference trials, paired with eye tracking measures, to determine whether conscious and non-conscious measures of preference yield similar results. We fou</w:instrText>
      </w:r>
      <w:r>
        <w:rPr>
          <w:rFonts w:ascii="Times New Roman" w:hAnsi="Times New Roman" w:cs="Times New Roman"/>
          <w:sz w:val="24"/>
          <w:szCs w:val="24"/>
        </w:rPr>
        <w:instrText xml:space="preserve">nd that women expressed a preference for, gazed longer at, and fixated more frequently on feminized male faces. We also found effects of relationship status, relationship context (whether faced are judged for attractiveness as a long- or short-term partner</w:instrText>
      </w:r>
      <w:r>
        <w:rPr>
          <w:rFonts w:ascii="Times New Roman" w:hAnsi="Times New Roman" w:cs="Times New Roman"/>
          <w:sz w:val="24"/>
          <w:szCs w:val="24"/>
        </w:rPr>
        <w:instrText xml:space="preserve">), and hormonal contraceptive use. These results support previous findings that women express a preference for feminized over masculinized male faces, demonstrate that non-conscious measures of preference for this trait echo consciously expressed preferenc</w:instrText>
      </w:r>
      <w:r>
        <w:rPr>
          <w:rFonts w:ascii="Times New Roman" w:hAnsi="Times New Roman" w:cs="Times New Roman"/>
          <w:sz w:val="24"/>
          <w:szCs w:val="24"/>
        </w:rPr>
        <w:instrText xml:space="preserve">es, and suggest that certain aspects of the preference decision-making process may be better captured by eye tracking than by 2AFC preference trials.","container-title":"Evolutionary Psychology","DOI":"10.1177/147470491401200102","ISSN":"14747049","issue":</w:instrText>
      </w:r>
      <w:r>
        <w:rPr>
          <w:rFonts w:ascii="Times New Roman" w:hAnsi="Times New Roman" w:cs="Times New Roman"/>
          <w:sz w:val="24"/>
          <w:szCs w:val="24"/>
        </w:rPr>
        <w:instrText xml:space="preserve">"1","note":"PMID: 24401278","page":"19-35","title":"Gaze properties of women judging the attractiveness of masculine and feminine male faces","URL":"http://journals.sagepub.com/doi/10.1177/147470491401200102","volume":"12","author":[{"family":"Burriss","gi</w:instrText>
      </w:r>
      <w:r>
        <w:rPr>
          <w:rFonts w:ascii="Times New Roman" w:hAnsi="Times New Roman" w:cs="Times New Roman"/>
          <w:sz w:val="24"/>
          <w:szCs w:val="24"/>
        </w:rPr>
        <w:instrText xml:space="preserve">ven":"Robert P."},{"family":"Marcinkowska","given":"Urszula M."},{"family":"Lyons","given":"Minna T."}],"issued":{"date-parts":[["2014",1]]}}},{"id":808,"uris":["http://zotero.org/users/7389460/items/IMQSI9QG"],"itemData":{"id":808,"type":"article-journal"</w:instrText>
      </w:r>
      <w:r>
        <w:rPr>
          <w:rFonts w:ascii="Times New Roman" w:hAnsi="Times New Roman" w:cs="Times New Roman"/>
          <w:sz w:val="24"/>
          <w:szCs w:val="24"/>
        </w:rPr>
        <w:instrText xml:space="preserve">,"container-title":"Archives of Sexual Behavior","DOI":"10.1007/s10508-016-0825-0","ISSN":"00040002","issue":"1","page":"141–153","title":"Visual Attention Patterns of Women with Androphilic and Gynephilic Sexual Attractions","volume":"46","author":[{"fami</w:instrText>
      </w:r>
      <w:r>
        <w:rPr>
          <w:rFonts w:ascii="Times New Roman" w:hAnsi="Times New Roman" w:cs="Times New Roman"/>
          <w:sz w:val="24"/>
          <w:szCs w:val="24"/>
        </w:rPr>
        <w:instrText xml:space="preserve">ly":"Dawson","given":"Samantha J."},{"family":"Fretz","given":"Katherine M."},{"family":"Chivers","given":"Meredith L."}],"issued":{"date-parts":[["2017"]]}}},{"id":328,"uris":["http://zotero.org/users/7389460/items/ZYMGM25L"],"itemData":{"id":328,"type":"</w:instrText>
      </w:r>
      <w:r>
        <w:rPr>
          <w:rFonts w:ascii="Times New Roman" w:hAnsi="Times New Roman" w:cs="Times New Roman"/>
          <w:sz w:val="24"/>
          <w:szCs w:val="24"/>
        </w:rPr>
        <w:instrText xml:space="preserve">article-journal","container-title":"PLoS ONE","DOI":"10.1371/journal.pone.0152785","ISSN":"1932-6203","issue":"4","page":"e0152785","title":"Gender-Specificity of Initial and Controlled Visual Attention to Sexual Stimuli in Androphilic Women and Gynephilic</w:instrText>
      </w:r>
      <w:r>
        <w:rPr>
          <w:rFonts w:ascii="Times New Roman" w:hAnsi="Times New Roman" w:cs="Times New Roman"/>
          <w:sz w:val="24"/>
          <w:szCs w:val="24"/>
        </w:rPr>
        <w:instrText xml:space="preserve"> Men","URL":"http://dx.plos.org/10.1371/journal.pone.0152785","volume":"11","author":[{"family":"Dawson","given":"Samantha J."},{"family":"Chivers","given":"Meredith L."}],"editor":[{"family":"Hoffmann","given":"Heather"}],"issued":{"date-parts":[["2016",4</w:instrText>
      </w:r>
      <w:r>
        <w:rPr>
          <w:rFonts w:ascii="Times New Roman" w:hAnsi="Times New Roman" w:cs="Times New Roman"/>
          <w:sz w:val="24"/>
          <w:szCs w:val="24"/>
        </w:rPr>
        <w:instrText xml:space="preserve">,18]]}}},{"id":1293,"uris":["http://zotero.org/users/7389460/items/3EI5BDTY"],"itemData":{"id":1293,"type":"article-journal","container-title":"Personality and Individual Differences","DOI":"10.1016/j.paid.2016.02.025","ISSN":"01918869","page":"25-28","tit</w:instrText>
      </w:r>
      <w:r>
        <w:rPr>
          <w:rFonts w:ascii="Times New Roman" w:hAnsi="Times New Roman" w:cs="Times New Roman"/>
          <w:sz w:val="24"/>
          <w:szCs w:val="24"/>
        </w:rPr>
        <w:instrText xml:space="preserve">le":"The effects of resource availability and relationship status on women's preference for facial masculinity in men: An eye-tracking study","URL":"https://linkinghub.elsevier.com/retrieve/pii/S0191886916300800","volume":"95","author":[{"family":"Lyons","</w:instrText>
      </w:r>
      <w:r>
        <w:rPr>
          <w:rFonts w:ascii="Times New Roman" w:hAnsi="Times New Roman" w:cs="Times New Roman"/>
          <w:sz w:val="24"/>
          <w:szCs w:val="24"/>
        </w:rPr>
        <w:instrText xml:space="preserve">given":"Minna"},{"family":"Marcinkowska","given":"Urszula"},{"family":"Moisey","given":"Victoria"},{"family":"Harrison","given":"Neil"}],"issued":{"date-parts":[["2016",6]]}},"label":"page"},{"id":3557,"uris":["http://zotero.org/users/7389460/items/WR55SCP</w:instrText>
      </w:r>
      <w:r>
        <w:rPr>
          <w:rFonts w:ascii="Times New Roman" w:hAnsi="Times New Roman" w:cs="Times New Roman"/>
          <w:sz w:val="24"/>
          <w:szCs w:val="24"/>
        </w:rPr>
        <w:instrText xml:space="preserve">9"],"itemData":{"id":3557,"type":"article-journal","abstract":"Although gaze direction and face shape have each been shown to affect perceptions of the dominance of others, the question whether gaze direction and face shape have independent main effects on</w:instrText>
      </w:r>
      <w:r>
        <w:rPr>
          <w:rFonts w:ascii="Times New Roman" w:hAnsi="Times New Roman" w:cs="Times New Roman"/>
          <w:sz w:val="24"/>
          <w:szCs w:val="24"/>
        </w:rPr>
        <w:instrText xml:space="preserve"> per...","container-title":"http://dx.doi.org/10.1068/p6347","DOI":"10.1068/P6347","issue":"9","note":"publisher: SAGE PublicationsSage UK: London, England","page":"1275-1283","title":"Integrating Gaze Direction and Sexual Dimorphism of Face Shape When Per</w:instrText>
      </w:r>
      <w:r>
        <w:rPr>
          <w:rFonts w:ascii="Times New Roman" w:hAnsi="Times New Roman" w:cs="Times New Roman"/>
          <w:sz w:val="24"/>
          <w:szCs w:val="24"/>
        </w:rPr>
        <w:instrText xml:space="preserve">ceiving the Dominance of Others:","volume":"38","author":[{"family":"Main","given":"Julie C"},{"family":"Jones","given":"Benedict C"},{"family":"DeBruine","given":"Lisa M"},{"family":"Little","given":"Anthony C"}],"issued":{"date-parts":[["2009",1]]}}},{"i</w:instrText>
      </w:r>
      <w:r>
        <w:rPr>
          <w:rFonts w:ascii="Times New Roman" w:hAnsi="Times New Roman" w:cs="Times New Roman"/>
          <w:sz w:val="24"/>
          <w:szCs w:val="24"/>
        </w:rPr>
        <w:instrText xml:space="preserve">d":3603,"uris":["http://zotero.org/users/7389460/items/7ESKDG95"],"itemData":{"id":3603,"type":"article-journal","container-title":"The Journal of Sex Research","DOI":"10.1080/00224499.2018.1511965","ISSN":"0022-4499, 1559-8519","issue":"2","journalAbbrevi</w:instrText>
      </w:r>
      <w:r>
        <w:rPr>
          <w:rFonts w:ascii="Times New Roman" w:hAnsi="Times New Roman" w:cs="Times New Roman"/>
          <w:sz w:val="24"/>
          <w:szCs w:val="24"/>
        </w:rPr>
        <w:instrText xml:space="preserve">ation":"The Journal of Sex Research","language":"en","page":"213-228","source":"DOI.org (Crossref)","title":"Differences in Visual Attention Patterns to Sexually Mature and Immature Stimuli Between Heterosexual Sexual Offenders, Nonsexual Offenders, and No</w:instrText>
      </w:r>
      <w:r>
        <w:rPr>
          <w:rFonts w:ascii="Times New Roman" w:hAnsi="Times New Roman" w:cs="Times New Roman"/>
          <w:sz w:val="24"/>
          <w:szCs w:val="24"/>
        </w:rPr>
        <w:instrText xml:space="preserve">noffending Men","URL":"https://www.tandfonline.com/doi/full/10.1080/00224499.2018.1511965","volume":"56","author":[{"family":"Vásquez Amézquita","given":"Milena"},{"family":"Leongoméz","given":"Juan David"},{"family":"Seto","given":"Michael C."},{"family":</w:instrText>
      </w:r>
      <w:r>
        <w:rPr>
          <w:rFonts w:ascii="Times New Roman" w:hAnsi="Times New Roman" w:cs="Times New Roman"/>
          <w:sz w:val="24"/>
          <w:szCs w:val="24"/>
        </w:rPr>
        <w:instrText xml:space="preserve">"Salvador","given":"Alicia"}],"accessed":{"date-parts":[["2024",6,18]]},"issued":{"date-parts":[["2019",2,12]]}}},{"id":1149,"uris":["http://zotero.org/users/7389460/items/68HE5PHS"],"itemData":{"id":1149,"type":"article-journal","container-title":"The Jou</w:instrText>
      </w:r>
      <w:r>
        <w:rPr>
          <w:rFonts w:ascii="Times New Roman" w:hAnsi="Times New Roman" w:cs="Times New Roman"/>
          <w:sz w:val="24"/>
          <w:szCs w:val="24"/>
        </w:rPr>
        <w:instrText xml:space="preserve">rnal of Sex Research","DOI":"10.1080/00224499.2017.1372353","ISSN":"0022-4499","issue":"1","note":"Citation Key: Vasquez-Amezquita2019","page":"85-101","title":"Visual Attention Patterns Differ in Gynephilic and Androphilic Men and Women Depending on Age a</w:instrText>
      </w:r>
      <w:r>
        <w:rPr>
          <w:rFonts w:ascii="Times New Roman" w:hAnsi="Times New Roman" w:cs="Times New Roman"/>
          <w:sz w:val="24"/>
          <w:szCs w:val="24"/>
        </w:rPr>
        <w:instrText xml:space="preserve">nd Gender of Targets","URL":"https://www.tandfonline.com/doi/full/10.1080/00224499.2017.1372353","volume":"56","author":[{"family":"Vásquez-Amézquita","given":"Milena"},{"family":"Leongómez","given":"Juan David"},{"family":"Seto","given":"Michael C."},{"fa</w:instrText>
      </w:r>
      <w:r>
        <w:rPr>
          <w:rFonts w:ascii="Times New Roman" w:hAnsi="Times New Roman" w:cs="Times New Roman"/>
          <w:sz w:val="24"/>
          <w:szCs w:val="24"/>
        </w:rPr>
        <w:instrText xml:space="preserve">mily":"Bonilla","given":"Mauricio"},{"family":"Rodríguez-Padilla","given":"Alexa"},{"family":"Salvador","given":"Alicia"}],"issued":{"date-parts":[["2019",1,2]]}}}],"schema":"https://github.com/citation-style-language/schema/raw/master/csl-citation.json"}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(Burriss et al., 2014; Dawson et al., 2017; Dawson &amp; Chivers, 2016; Lyons et al., 2016; Main et al., 2009; Vásquez Amézquita et al., 2019; Vásquez-Amézquita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Con base en esto, sometimos a comprobación </w:t>
      </w:r>
      <w:r>
        <w:rPr>
          <w:rFonts w:ascii="Times New Roman" w:hAnsi="Times New Roman" w:cs="Times New Roman"/>
          <w:b/>
          <w:bCs/>
          <w:sz w:val="24"/>
          <w:szCs w:val="24"/>
        </w:rPr>
        <w:t xml:space="preserve">cuatro hipótesis</w:t>
      </w:r>
      <w:r>
        <w:rPr>
          <w:rFonts w:ascii="Times New Roman" w:hAnsi="Times New Roman" w:cs="Times New Roman"/>
          <w:sz w:val="24"/>
          <w:szCs w:val="24"/>
        </w:rPr>
        <w:t xml:space="preserve">: tres con predicciones direccionales claras, y una puramente exploratoria. </w:t>
      </w:r>
      <w:bookmarkStart w:id="3" w:name="_Hlk176442114"/>
      <w:r>
        <w:rPr>
          <w:rFonts w:ascii="Times New Roman" w:hAnsi="Times New Roman" w:cs="Times New Roman"/>
          <w:sz w:val="24"/>
          <w:szCs w:val="24"/>
        </w:rPr>
        <w:t xml:space="preserve">Hipotetizamos que (</w:t>
      </w:r>
      <w:commentRangeStart w:id="0"/>
      <w:r>
        <w:rPr>
          <w:rFonts w:ascii="Times New Roman" w:hAnsi="Times New Roman" w:cs="Times New Roman"/>
          <w:sz w:val="24"/>
          <w:szCs w:val="24"/>
        </w:rPr>
        <w:t xml:space="preserve">H1</w:t>
      </w:r>
      <w:commentRangeEnd w:id="0"/>
      <w:r>
        <w:commentReference w:id="0"/>
      </w: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independiente de factores socio-contextuales</w:t>
      </w:r>
      <w:r>
        <w:rPr>
          <w:rFonts w:ascii="Times New Roman" w:hAnsi="Times New Roman" w:cs="Times New Roman"/>
          <w:sz w:val="24"/>
          <w:szCs w:val="24"/>
        </w:rPr>
        <w:t xml:space="preserve">, las mujeres colombianas mostrarán un patrón consistente de preferencias por los </w:t>
      </w:r>
      <w:r>
        <w:rPr>
          <w:rFonts w:ascii="Times New Roman" w:hAnsi="Times New Roman" w:cs="Times New Roman"/>
          <w:color w:val="ff0000"/>
          <w:sz w:val="24"/>
          <w:szCs w:val="24"/>
        </w:rPr>
        <w:t xml:space="preserve">rostros masculinizados</w:t>
      </w:r>
      <w:r>
        <w:rPr>
          <w:rFonts w:ascii="Times New Roman" w:hAnsi="Times New Roman" w:cs="Times New Roman"/>
          <w:color w:val="ff0000"/>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{"citationID":"eduAqoB3","properties":{"formattedCitation":"(Marcinkowska et\\uc0\\u160{}al., 2019)","plainCitation":"(Marcinkowska et al.</w:instrText>
      </w:r>
      <w:r>
        <w:rPr>
          <w:rFonts w:ascii="Times New Roman" w:hAnsi="Times New Roman" w:cs="Times New Roman"/>
          <w:sz w:val="24"/>
          <w:szCs w:val="24"/>
        </w:rPr>
        <w:instrText xml:space="preserve">, 2019)","noteIndex":0},"citationItems":[{"id":3881,"uris":["http://zotero.org/users/7389460/items/KI8YN6X4"],"itemData":{"id":3881,"type":"article-journal","abstract":"Abstract\n            The strength of sexual selection on secondary sexual traits varie</w:instrText>
      </w:r>
      <w:r>
        <w:rPr>
          <w:rFonts w:ascii="Times New Roman" w:hAnsi="Times New Roman" w:cs="Times New Roman"/>
          <w:sz w:val="24"/>
          <w:szCs w:val="24"/>
        </w:rPr>
        <w:instrText xml:space="preserve">s depending on prevailing economic and ecological conditions. In humans, cross-cultural evidence suggests women’s preferences for men’s testosterone dependent masculine facial traits are stronger under conditions where health is compromised, male mortality</w:instrText>
      </w:r>
      <w:r>
        <w:rPr>
          <w:rFonts w:ascii="Times New Roman" w:hAnsi="Times New Roman" w:cs="Times New Roman"/>
          <w:sz w:val="24"/>
          <w:szCs w:val="24"/>
        </w:rPr>
        <w:instrText xml:space="preserve"> rates are higher and economic development is higher. Here we use a sample of 4483 exclusively heterosexual women from 34 countries and employ mixed effects modelling to test how social, ecological and economic variables predict women’s facial masculinity </w:instrText>
      </w:r>
      <w:r>
        <w:rPr>
          <w:rFonts w:ascii="Times New Roman" w:hAnsi="Times New Roman" w:cs="Times New Roman"/>
          <w:sz w:val="24"/>
          <w:szCs w:val="24"/>
        </w:rPr>
        <w:instrText xml:space="preserve">preferences. We report women’s preferences for more masculine looking men are stronger in countries with higher sociosexuality and where national health indices and human development indices are higher, while no associations were found between preferences </w:instrText>
      </w:r>
      <w:r>
        <w:rPr>
          <w:rFonts w:ascii="Times New Roman" w:hAnsi="Times New Roman" w:cs="Times New Roman"/>
          <w:sz w:val="24"/>
          <w:szCs w:val="24"/>
        </w:rPr>
        <w:instrText xml:space="preserve">and indices of intra-sexual competition. Our results show that women’s preferences for masculine faces are stronger under conditions where offspring survival is higher and economic conditions are more favorable.","container-title":"Scientific Reports","DOI</w:instrText>
      </w:r>
      <w:r>
        <w:rPr>
          <w:rFonts w:ascii="Times New Roman" w:hAnsi="Times New Roman" w:cs="Times New Roman"/>
          <w:sz w:val="24"/>
          <w:szCs w:val="24"/>
        </w:rPr>
        <w:instrText xml:space="preserve">":"10.1038/s41598-019-39350-8","ISSN":"2045-2322","issue":"1","journalAbbreviation":"Sci Rep","language":"en","page":"3387","source":"DOI.org (Crossref)","title":"Women’s preferences for men’s facial masculinity are strongest under favorable ecological con</w:instrText>
      </w:r>
      <w:r>
        <w:rPr>
          <w:rFonts w:ascii="Times New Roman" w:hAnsi="Times New Roman" w:cs="Times New Roman"/>
          <w:sz w:val="24"/>
          <w:szCs w:val="24"/>
        </w:rPr>
        <w:instrText xml:space="preserve">ditions","URL":"https://www.nature.com/articles/s41598-019-39350-8","volume":"9","author":[{"family":"Marcinkowska","given":"Urszula M."},{"family":"Rantala","given":"Markus J."},{"family":"Lee","given":"Anthony J."},{"family":"Kozlov","given":"Mikhail V."</w:instrText>
      </w:r>
      <w:r>
        <w:rPr>
          <w:rFonts w:ascii="Times New Roman" w:hAnsi="Times New Roman" w:cs="Times New Roman"/>
          <w:sz w:val="24"/>
          <w:szCs w:val="24"/>
        </w:rPr>
        <w:instrText xml:space="preserve">},{"family":"Aavik","given":"Toivo"},{"family":"Cai","given":"Huajian"},{"family":"Contreras-Garduño","given":"Jorge"},{"family":"David","given":"Oana A."},{"family":"Kaminski","given":"Gwenaël"},{"family":"Li","given":"Norman P."},{"family":"Onyishi","giv</w:instrText>
      </w:r>
      <w:r>
        <w:rPr>
          <w:rFonts w:ascii="Times New Roman" w:hAnsi="Times New Roman" w:cs="Times New Roman"/>
          <w:sz w:val="24"/>
          <w:szCs w:val="24"/>
        </w:rPr>
        <w:instrText xml:space="preserve">en":"Ike E."},{"family":"Prasai","given":"Keshav"},{"family":"Pazhoohi","given":"Farid"},{"family":"Prokop","given":"Pavol"},{"family":"Cardozo","given":"Sandra L. Rosales"},{"family":"Sydney","given":"Nicolle"},{"family":"Taniguchi","given":"Hirokazu"},{"</w:instrText>
      </w:r>
      <w:r>
        <w:rPr>
          <w:rFonts w:ascii="Times New Roman" w:hAnsi="Times New Roman" w:cs="Times New Roman"/>
          <w:sz w:val="24"/>
          <w:szCs w:val="24"/>
        </w:rPr>
        <w:instrText xml:space="preserve">family":"Krams","given":"Indrikis"},{"family":"Dixson","given":"Barnaby J. W."}],"accessed":{"date-parts":[["2024",8,20]]},"issued":{"date-parts":[["2019",3,4]]}}}],"schema":"https://github.com/citation-style-language/schema/raw/master/csl-citation.json"}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(Marcinkowska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indicado por una mayor proporción de elecciones</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y duración de fijaciones tempranas y tardías más largas</w:t>
      </w:r>
      <w:r>
        <w:rPr>
          <w:rFonts w:ascii="Times New Roman" w:hAnsi="Times New Roman" w:cs="Times New Roman"/>
          <w:sz w:val="24"/>
          <w:szCs w:val="24"/>
        </w:rPr>
        <w:t xml:space="preserve">, y mayor cantidad de fijaciones tardías </w:t>
      </w:r>
      <w:r>
        <w:rPr>
          <w:rFonts w:ascii="Times New Roman" w:hAnsi="Times New Roman" w:cs="Times New Roman"/>
          <w:sz w:val="24"/>
          <w:szCs w:val="24"/>
        </w:rPr>
        <w:t xml:space="preserve">en los rostros masculinizados en comparación con los feminizados. </w:t>
      </w:r>
      <w:r>
        <w:rPr>
          <w:rFonts w:ascii="Times New Roman" w:hAnsi="Times New Roman" w:cs="Times New Roman"/>
          <w:sz w:val="24"/>
          <w:szCs w:val="24"/>
        </w:rPr>
      </w:r>
    </w:p>
    <w:p>
      <w:pPr>
        <w:pBdr/>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rPr>
        <w:t xml:space="preserve">Adicionalmente, predijimos que, (H2) teniendo en cuenta las características de desventaja socio-ecológica general de las mujeres colombianas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{"citationID":"xVhM8bBN","properties":{"formattedCitation":"(ONU Mujeres et\\uc0\\u160{}al., 2022)","plainCitation":"(ONU Mujeres et al., 2022)","noteIndex":0},"citationItems":[{"id":3897,"uris":["http://zotero.org/users</w:instrText>
      </w:r>
      <w:r>
        <w:rPr>
          <w:rFonts w:ascii="Times New Roman" w:hAnsi="Times New Roman" w:cs="Times New Roman"/>
          <w:sz w:val="24"/>
          <w:szCs w:val="24"/>
        </w:rPr>
        <w:instrText xml:space="preserve">/7389460/items/3DVVBXU3"],"itemData":{"id":3897,"type":"book","edition":"2","ISBN":"978-628-95368-0-5","language":"es","source":"Zotero","title":"Mujeres y hombres: brechas de género en Colombia","URL":"https://colombia.unwomen.org/sites/default/files/2022</w:instrText>
      </w:r>
      <w:r>
        <w:rPr>
          <w:rFonts w:ascii="Times New Roman" w:hAnsi="Times New Roman" w:cs="Times New Roman"/>
          <w:sz w:val="24"/>
          <w:szCs w:val="24"/>
        </w:rPr>
        <w:instrText xml:space="preserve">-11/MyH%20BrechasColombia-NOV5-17Nov%20%284%29.pdf","author":[{"literal":"ONU Mujeres"},{"literal":"DANE"},{"literal":"CPEM"}],"issued":{"date-parts":[["2022"]]}}}],"schema":"https://github.com/citation-style-language/schema/raw/master/csl-citation.json"}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(ONU Mujeres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esta preferencia sistemática por los rostros masculinos sería significativamente </w:t>
      </w:r>
      <w:r>
        <w:rPr>
          <w:rFonts w:ascii="Times New Roman" w:hAnsi="Times New Roman" w:cs="Times New Roman"/>
          <w:color w:val="ff0000"/>
          <w:sz w:val="24"/>
          <w:szCs w:val="24"/>
        </w:rPr>
        <w:t xml:space="preserve">mayor</w:t>
      </w:r>
      <w:r>
        <w:rPr>
          <w:rFonts w:ascii="Times New Roman" w:hAnsi="Times New Roman" w:cs="Times New Roman"/>
          <w:sz w:val="24"/>
          <w:szCs w:val="24"/>
        </w:rPr>
        <w:t xml:space="preserve"> en </w:t>
      </w:r>
      <w:r>
        <w:rPr>
          <w:rFonts w:ascii="Times New Roman" w:hAnsi="Times New Roman" w:cs="Times New Roman"/>
          <w:color w:val="ff0000"/>
          <w:sz w:val="24"/>
          <w:szCs w:val="24"/>
        </w:rPr>
        <w:t xml:space="preserve">contextos de relaciones a largo plazo </w:t>
      </w:r>
      <w:commentRangeStart w:id="1"/>
      <w:r>
        <w:rPr>
          <w:rFonts w:ascii="Times New Roman" w:hAnsi="Times New Roman" w:cs="Times New Roman"/>
          <w:sz w:val="24"/>
          <w:szCs w:val="24"/>
        </w:rPr>
        <w:t xml:space="preserve">que</w:t>
      </w:r>
      <w:commentRangeEnd w:id="1"/>
      <w:r>
        <w:commentReference w:id="1"/>
      </w:r>
      <w:r>
        <w:rPr>
          <w:rFonts w:ascii="Times New Roman" w:hAnsi="Times New Roman" w:cs="Times New Roman"/>
          <w:sz w:val="24"/>
          <w:szCs w:val="24"/>
        </w:rPr>
        <w:t xml:space="preserve"> a corto plazo, como una estrategia para obtener beneficios indirectos de aptitud para los hijos, protección de la inseguridad y violencia del contexto, y capacidad de la pareja para competir y proveer recursos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{"citationID":"1y8RlVMP","properties":{"formattedCitation":"(DeBruine, Jones, Crawford, et\\uc0\\u160{}al., 2010; Dixson et\\uc0\\u160{}al., 2016; Stower et\\uc0\\u160{}al</w:instrText>
      </w:r>
      <w:r>
        <w:rPr>
          <w:rFonts w:ascii="Times New Roman" w:hAnsi="Times New Roman" w:cs="Times New Roman"/>
          <w:sz w:val="24"/>
          <w:szCs w:val="24"/>
        </w:rPr>
        <w:instrText xml:space="preserve">., 2020)","plainCitation":"(DeBruine, Jones, Crawford, et al., 2010; Dixson et al., 2016; Stower et al., 2020)","noteIndex":0},"citationItems":[{"id":1301,"uris":["http://zotero.org/users/7389460/items/QRB5EQ8V"],"itemData":{"id":1301,"type":"article-journ</w:instrText>
      </w:r>
      <w:r>
        <w:rPr>
          <w:rFonts w:ascii="Times New Roman" w:hAnsi="Times New Roman" w:cs="Times New Roman"/>
          <w:sz w:val="24"/>
          <w:szCs w:val="24"/>
        </w:rPr>
        <w:instrText xml:space="preserve">al","container-title":"Proceedings of the Royal Society B: Biological Sciences","DOI":"10.1098/rspb.2009.2184","ISSN":"0962-8452","issue":"1692","page":"2405-2410","title":"The health of a nation predicts their mate preferences: cross-cultural variation in</w:instrText>
      </w:r>
      <w:r>
        <w:rPr>
          <w:rFonts w:ascii="Times New Roman" w:hAnsi="Times New Roman" w:cs="Times New Roman"/>
          <w:sz w:val="24"/>
          <w:szCs w:val="24"/>
        </w:rPr>
        <w:instrText xml:space="preserve"> women's preferences for masculinized male faces","URL":"http://rspb.royalsocietypublishing.org/cgi/doi/10.1098/rspb.2009.2184","volume":"277","author":[{"family":"DeBruine","given":"L. M"},{"family":"Jones","given":"B. C."},{"family":"Crawford","given":"J</w:instrText>
      </w:r>
      <w:r>
        <w:rPr>
          <w:rFonts w:ascii="Times New Roman" w:hAnsi="Times New Roman" w:cs="Times New Roman"/>
          <w:sz w:val="24"/>
          <w:szCs w:val="24"/>
        </w:rPr>
        <w:instrText xml:space="preserve">. R."},{"family":"Welling","given":"L. L. M."},{"family":"Little","given":"Anthony C"}],"issued":{"date-parts":[["2010",8,7]]}}},{"id":3895,"uris":["http://zotero.org/users/7389460/items/YFL3VSR3"],"itemData":{"id":3895,"type":"article-journal","abstract":</w:instrText>
      </w:r>
      <w:r>
        <w:rPr>
          <w:rFonts w:ascii="Times New Roman" w:hAnsi="Times New Roman" w:cs="Times New Roman"/>
          <w:sz w:val="24"/>
          <w:szCs w:val="24"/>
        </w:rPr>
        <w:instrText xml:space="preserve">"In many species, male secondary sexual traits have evolved via female choice as they confer indirect (i.e. genetic) beneﬁts or direct beneﬁts such as enhanced fertility or survival. In humans, the role of men’s characteristically masculine androgen-depend</w:instrText>
      </w:r>
      <w:r>
        <w:rPr>
          <w:rFonts w:ascii="Times New Roman" w:hAnsi="Times New Roman" w:cs="Times New Roman"/>
          <w:sz w:val="24"/>
          <w:szCs w:val="24"/>
        </w:rPr>
        <w:instrText xml:space="preserve">ent facial traits in determining men’s attractiveness has presented an enduring paradox in studies of human mate preferences. Male-typical facial features such as a pronounced brow ridge and a more robust jawline may signal underlying health, whereas beard</w:instrText>
      </w:r>
      <w:r>
        <w:rPr>
          <w:rFonts w:ascii="Times New Roman" w:hAnsi="Times New Roman" w:cs="Times New Roman"/>
          <w:sz w:val="24"/>
          <w:szCs w:val="24"/>
        </w:rPr>
        <w:instrText xml:space="preserve">s may signal men’s age and masculine social dominance. However, masculine faces are judged as more attractive for short-term relationships over less masculine faces, whereas beards are judged as more attractive than clean-shaven faces for long-term relatio</w:instrText>
      </w:r>
      <w:r>
        <w:rPr>
          <w:rFonts w:ascii="Times New Roman" w:hAnsi="Times New Roman" w:cs="Times New Roman"/>
          <w:sz w:val="24"/>
          <w:szCs w:val="24"/>
        </w:rPr>
        <w:instrText xml:space="preserve">nships. Why such divergent effects occur between preferences for two sexually dimorphic traits remains unresolved. In this study, we used computer graphic manipulation to morph male faces varying in facial hair from clean-shaven, light stubble, heavy stubb</w:instrText>
      </w:r>
      <w:r>
        <w:rPr>
          <w:rFonts w:ascii="Times New Roman" w:hAnsi="Times New Roman" w:cs="Times New Roman"/>
          <w:sz w:val="24"/>
          <w:szCs w:val="24"/>
        </w:rPr>
        <w:instrText xml:space="preserve">le and full beards to appear more (+25% and +50%) or less (À25% and À50%) masculine. Women (N = 8520) were assigned to treatments wherein they rated these stimuli for physical attractiveness in general, for a short-term liaison or a long-term relationship.</w:instrText>
      </w:r>
      <w:r>
        <w:rPr>
          <w:rFonts w:ascii="Times New Roman" w:hAnsi="Times New Roman" w:cs="Times New Roman"/>
          <w:sz w:val="24"/>
          <w:szCs w:val="24"/>
        </w:rPr>
        <w:instrText xml:space="preserve"> Results showed a signiﬁcant interaction between beardedness and masculinity on attractiveness ratings. Masculinized and, to an even greater extent, feminized faces were less attractive than unmanipulated faces when all were clean-shaven, and stubble and b</w:instrText>
      </w:r>
      <w:r>
        <w:rPr>
          <w:rFonts w:ascii="Times New Roman" w:hAnsi="Times New Roman" w:cs="Times New Roman"/>
          <w:sz w:val="24"/>
          <w:szCs w:val="24"/>
        </w:rPr>
        <w:instrText xml:space="preserve">eards dampened the polarizing effects of extreme masculinity and femininity. Relationship context also had effects on ratings, with facial hair enhancing long-term, and not short-term, attractiveness. Effects of facial masculinization appear to have been d</w:instrText>
      </w:r>
      <w:r>
        <w:rPr>
          <w:rFonts w:ascii="Times New Roman" w:hAnsi="Times New Roman" w:cs="Times New Roman"/>
          <w:sz w:val="24"/>
          <w:szCs w:val="24"/>
        </w:rPr>
        <w:instrText xml:space="preserve">ue to small differences in the relative attractiveness of each masculinity level under the three treatment conditions and not to any change in the order of their attractiveness. Our ﬁndings suggest that beardedness may be attractive when judging long-term </w:instrText>
      </w:r>
      <w:r>
        <w:rPr>
          <w:rFonts w:ascii="Times New Roman" w:hAnsi="Times New Roman" w:cs="Times New Roman"/>
          <w:sz w:val="24"/>
          <w:szCs w:val="24"/>
        </w:rPr>
        <w:instrText xml:space="preserve">relationships as a signal of intrasexual formidability and the potential to provide direct beneﬁts to females. More generally, our results hint at a divergence of signalling function, which may result in a subtle trade-off in women’s preferences, for two h</w:instrText>
      </w:r>
      <w:r>
        <w:rPr>
          <w:rFonts w:ascii="Times New Roman" w:hAnsi="Times New Roman" w:cs="Times New Roman"/>
          <w:sz w:val="24"/>
          <w:szCs w:val="24"/>
        </w:rPr>
        <w:instrText xml:space="preserve">ighly sexually dimorphic androgen-dependent facial traits.","container-title":"Journal of Evolutionary Biology","DOI":"10.1111/jeb.12958","ISSN":"1010-061X, 1420-9101","issue":"11","journalAbbreviation":"J of Evolutionary Biology","language":"en","page":"2</w:instrText>
      </w:r>
      <w:r>
        <w:rPr>
          <w:rFonts w:ascii="Times New Roman" w:hAnsi="Times New Roman" w:cs="Times New Roman"/>
          <w:sz w:val="24"/>
          <w:szCs w:val="24"/>
        </w:rPr>
        <w:instrText xml:space="preserve">311-2320","source":"DOI.org (Crossref)","title":"The masculinity paradox: facial masculinity and beardedness interact to determine women's ratings of men's facial attractiveness","title-short":"The masculinity paradox","URL":"https://academic.oup.com/jeb/a</w:instrText>
      </w:r>
      <w:r>
        <w:rPr>
          <w:rFonts w:ascii="Times New Roman" w:hAnsi="Times New Roman" w:cs="Times New Roman"/>
          <w:sz w:val="24"/>
          <w:szCs w:val="24"/>
        </w:rPr>
        <w:instrText xml:space="preserve">rticle/29/11/2311-2320/7381501","volume":"29","author":[{"family":"Dixson","given":"B. J. W."},{"family":"Sulikowski","given":"D."},{"family":"Gouda‐Vossos","given":"A."},{"family":"Rantala","given":"M. J."},{"family":"Brooks","given":"R. C."}],"accessed":</w:instrText>
      </w:r>
      <w:r>
        <w:rPr>
          <w:rFonts w:ascii="Times New Roman" w:hAnsi="Times New Roman" w:cs="Times New Roman"/>
          <w:sz w:val="24"/>
          <w:szCs w:val="24"/>
        </w:rPr>
        <w:instrText xml:space="preserve">{"date-parts":[["2024",8,26]]},"issued":{"date-parts":[["2016",11]]}}},{"id":3891,"uris":["http://zotero.org/users/7389460/items/D46CHC26"],"itemData":{"id":3891,"type":"article-journal","abstract":"According to the dual mating strategy model, in short-ter</w:instrText>
      </w:r>
      <w:r>
        <w:rPr>
          <w:rFonts w:ascii="Times New Roman" w:hAnsi="Times New Roman" w:cs="Times New Roman"/>
          <w:sz w:val="24"/>
          <w:szCs w:val="24"/>
        </w:rPr>
        <w:instrText xml:space="preserve">m mating contexts women should forego paternal investment qualities in favor of mates with well-developed secondary sexual characteristics and dominant behavioral displays. We tested whether this model explains variation in women’s preferences for facial m</w:instrText>
      </w:r>
      <w:r>
        <w:rPr>
          <w:rFonts w:ascii="Times New Roman" w:hAnsi="Times New Roman" w:cs="Times New Roman"/>
          <w:sz w:val="24"/>
          <w:szCs w:val="24"/>
        </w:rPr>
        <w:instrText xml:space="preserve">asculinity and beardedness in male faces. Computer-generated composites that had been morphed to appear ± 50% masculine were rated by 671 heterosexual women (M age = 31.72 years, SD = 6.43) for attractiveness when considering them as a short-term partner, </w:instrText>
      </w:r>
      <w:r>
        <w:rPr>
          <w:rFonts w:ascii="Times New Roman" w:hAnsi="Times New Roman" w:cs="Times New Roman"/>
          <w:sz w:val="24"/>
          <w:szCs w:val="24"/>
        </w:rPr>
        <w:instrText xml:space="preserve">long-term partner, a co-parent, or a friend. They then completed the Revised Sociosexual Inventory (SOI-R) to determine their sexual openness on dimensions of desire, behavior, and attitudes. Results showed that women’s preferences were strongest for avera</w:instrText>
      </w:r>
      <w:r>
        <w:rPr>
          <w:rFonts w:ascii="Times New Roman" w:hAnsi="Times New Roman" w:cs="Times New Roman"/>
          <w:sz w:val="24"/>
          <w:szCs w:val="24"/>
        </w:rPr>
        <w:instrText xml:space="preserve">ge facial masculinity, followed by masculinized faces, with feminized faces being least attractive. In contrast to past research, facial masculinity preferences were stronger when judging for co-parenting partners than for short-term mates. Facial masculin</w:instrText>
      </w:r>
      <w:r>
        <w:rPr>
          <w:rFonts w:ascii="Times New Roman" w:hAnsi="Times New Roman" w:cs="Times New Roman"/>
          <w:sz w:val="24"/>
          <w:szCs w:val="24"/>
        </w:rPr>
        <w:instrText xml:space="preserve">ity preferences were also positively associated with behavioral SOI, negatively with desire, and were unrelated to global or attitudinal SOI. Women gave higher ratings for full beards than clean-shaven faces. Preferences for beards were higher for co-paren</w:instrText>
      </w:r>
      <w:r>
        <w:rPr>
          <w:rFonts w:ascii="Times New Roman" w:hAnsi="Times New Roman" w:cs="Times New Roman"/>
          <w:sz w:val="24"/>
          <w:szCs w:val="24"/>
          <w:lang w:val="en-US"/>
        </w:rPr>
        <w:instrText xml:space="preserve">ting and long-term relationships than short-term relationships, although these differences were not statistically significant. Preferences for facial hair were positively associated with global and attitudinal SOI, but </w:instrText>
      </w:r>
      <w:r>
        <w:rPr>
          <w:rFonts w:ascii="Times New Roman" w:hAnsi="Times New Roman" w:cs="Times New Roman"/>
          <w:sz w:val="24"/>
          <w:szCs w:val="24"/>
          <w:lang w:val="en-US"/>
        </w:rPr>
        <w:instrText xml:space="preserve">were unrelated to behavioral SOI and desire. Although further replication is necessary, our findings indicate that sexual openness is associated with women’s preferences for men’s facial hair and suggest variation in the association between sociosexuality </w:instrText>
      </w:r>
      <w:r>
        <w:rPr>
          <w:rFonts w:ascii="Times New Roman" w:hAnsi="Times New Roman" w:cs="Times New Roman"/>
          <w:sz w:val="24"/>
          <w:szCs w:val="24"/>
          <w:lang w:val="en-US"/>
        </w:rPr>
        <w:instrText xml:space="preserve">and women’s facial masculinity preferences.","container-title":"Archives of Sexual Behavior","DOI":"10.1007/s10508-019-1437-2","ISSN":"0004-0002, 1573-2800","issue":"3","journalAbbreviation":"Arch Sex Behav","language":"en","page":"809-820","source":"DOI.o</w:instrText>
      </w:r>
      <w:r>
        <w:rPr>
          <w:rFonts w:ascii="Times New Roman" w:hAnsi="Times New Roman" w:cs="Times New Roman"/>
          <w:sz w:val="24"/>
          <w:szCs w:val="24"/>
          <w:lang w:val="en-US"/>
        </w:rPr>
        <w:instrText xml:space="preserve">rg (Crossref)","title":"Mating Strategies and the Masculinity Paradox: How Relationship Context, Relationship Status, and Sociosexuality Shape Women’s Preferences for Facial Masculinity and Beardedness","title-short":"Mating Strategies and the Masculinity </w:instrText>
      </w:r>
      <w:r>
        <w:rPr>
          <w:rFonts w:ascii="Times New Roman" w:hAnsi="Times New Roman" w:cs="Times New Roman"/>
          <w:sz w:val="24"/>
          <w:szCs w:val="24"/>
          <w:lang w:val="en-US"/>
        </w:rPr>
        <w:instrText xml:space="preserve">Paradox","URL":"http://link.springer.com/10.1007/s10508-019-1437-2","volume":"49","author":[{"family":"Stower","given":"Rebecca E."},{"family":"Lee","given":"Anthony J."},{"family":"McIntosh","given":"Toneya L."},{"family":"Sidari","given":"Morgan J."},{"f</w:instrText>
      </w:r>
      <w:r>
        <w:rPr>
          <w:rFonts w:ascii="Times New Roman" w:hAnsi="Times New Roman" w:cs="Times New Roman"/>
          <w:sz w:val="24"/>
          <w:szCs w:val="24"/>
          <w:lang w:val="en-US"/>
        </w:rPr>
        <w:instrText xml:space="preserve">amily":"Sherlock","given":"James M."},{"family":"Dixson","given":"Barnaby J. W."}],"accessed":{"date-parts":[["2024",8,23]]},"issued":{"date-parts":[["2020",4]]}}}],"schema":"https://github.com/citation-style-language/schema/raw/master/csl-citation.json"}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lang w:val="en-US"/>
        </w:rPr>
        <w:t xml:space="preserve">(DeBruine, Jones, Crawford, et al., 2010; Dixson et al., 2016; Stower et al., 2020)</w:t>
      </w:r>
      <w:r>
        <w:rPr>
          <w:rFonts w:ascii="Times New Roman" w:hAnsi="Times New Roman" w:cs="Times New Roman"/>
          <w:sz w:val="24"/>
          <w:szCs w:val="24"/>
        </w:rPr>
        <w:fldChar w:fldCharType="end"/>
      </w:r>
      <w:r>
        <w:rPr>
          <w:rFonts w:ascii="Times New Roman" w:hAnsi="Times New Roman" w:cs="Times New Roman"/>
          <w:sz w:val="24"/>
          <w:szCs w:val="24"/>
          <w:lang w:val="en-US"/>
        </w:rPr>
        <w:t xml:space="preserve">. </w:t>
      </w:r>
      <w:r>
        <w:rPr>
          <w:rFonts w:ascii="Times New Roman" w:hAnsi="Times New Roman" w:cs="Times New Roman"/>
          <w:sz w:val="24"/>
          <w:szCs w:val="24"/>
          <w:lang w:val="en-US"/>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También hipotetizamos que (</w:t>
      </w:r>
      <w:commentRangeStart w:id="2"/>
      <w:r>
        <w:rPr>
          <w:rFonts w:ascii="Times New Roman" w:hAnsi="Times New Roman" w:cs="Times New Roman"/>
          <w:sz w:val="24"/>
          <w:szCs w:val="24"/>
        </w:rPr>
        <w:t xml:space="preserve">H3</w:t>
      </w:r>
      <w:commentRangeEnd w:id="2"/>
      <w:r>
        <w:commentReference w:id="2"/>
      </w:r>
      <w:r>
        <w:rPr>
          <w:rFonts w:ascii="Times New Roman" w:hAnsi="Times New Roman" w:cs="Times New Roman"/>
          <w:sz w:val="24"/>
          <w:szCs w:val="24"/>
        </w:rPr>
        <w:t xml:space="preserve">) estas preferencias por la masculinidad en relaciones </w:t>
      </w:r>
      <w:r>
        <w:rPr>
          <w:rFonts w:ascii="Times New Roman" w:hAnsi="Times New Roman" w:cs="Times New Roman"/>
          <w:color w:val="ff0000"/>
          <w:sz w:val="24"/>
          <w:szCs w:val="24"/>
        </w:rPr>
        <w:t xml:space="preserve">a largo plazo</w:t>
      </w:r>
      <w:r>
        <w:rPr>
          <w:rFonts w:ascii="Times New Roman" w:hAnsi="Times New Roman" w:cs="Times New Roman"/>
          <w:sz w:val="24"/>
          <w:szCs w:val="24"/>
        </w:rPr>
        <w:t xml:space="preserve">, serían </w:t>
      </w:r>
      <w:r>
        <w:rPr>
          <w:rFonts w:ascii="Times New Roman" w:hAnsi="Times New Roman" w:cs="Times New Roman"/>
          <w:color w:val="ff0000"/>
          <w:sz w:val="24"/>
          <w:szCs w:val="24"/>
        </w:rPr>
        <w:t xml:space="preserve">mayores </w:t>
      </w:r>
      <w:r>
        <w:rPr>
          <w:rFonts w:ascii="Times New Roman" w:hAnsi="Times New Roman" w:cs="Times New Roman"/>
          <w:sz w:val="24"/>
          <w:szCs w:val="24"/>
        </w:rPr>
        <w:t xml:space="preserve">en el grupo de mujeres asignadas a la condición simulada de </w:t>
      </w:r>
      <w:r>
        <w:rPr>
          <w:rFonts w:ascii="Times New Roman" w:hAnsi="Times New Roman" w:cs="Times New Roman"/>
          <w:color w:val="ff0000"/>
          <w:sz w:val="24"/>
          <w:szCs w:val="24"/>
        </w:rPr>
        <w:t xml:space="preserve">baja disponibilidad de recursos</w:t>
      </w:r>
      <w:r>
        <w:rPr>
          <w:rFonts w:ascii="Times New Roman" w:hAnsi="Times New Roman" w:cs="Times New Roman"/>
          <w:sz w:val="24"/>
          <w:szCs w:val="24"/>
        </w:rPr>
        <w:t xml:space="preserve">, comparadas con las preferencias del grupo de mujeres en la condición de alta disponibilidad de recursos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w:instrText>
      </w:r>
      <w:r>
        <w:rPr>
          <w:rFonts w:ascii="Times New Roman" w:hAnsi="Times New Roman" w:cs="Times New Roman"/>
          <w:sz w:val="24"/>
          <w:szCs w:val="24"/>
        </w:rPr>
        <w:instrText xml:space="preserve">ON {"citationID":"8dj4uaqL","properties":{"formattedCitation":"(Little et\\uc0\\u160{}al., 2007; Lu et\\uc0\\u160{}al., 2015)","plainCitation":"(Little et al., 2007; Lu et al., 2015)","noteIndex":0},"citationItems":[{"id":1291,"uris":["http://zotero.org/us</w:instrText>
      </w:r>
      <w:r>
        <w:rPr>
          <w:rFonts w:ascii="Times New Roman" w:hAnsi="Times New Roman" w:cs="Times New Roman"/>
          <w:sz w:val="24"/>
          <w:szCs w:val="24"/>
        </w:rPr>
        <w:instrText xml:space="preserve">ers/7389460/items/JWKPSY6L"],"itemData":{"id":1291,"type":"article-journal","container-title":"Behavioral Ecology and Sociobiology","DOI":"10.1007/s00265-006-0325-7","ISSN":"0340-5443","issue":"6","page":"967-973","title":"Human preferences for facial masc</w:instrText>
      </w:r>
      <w:r>
        <w:rPr>
          <w:rFonts w:ascii="Times New Roman" w:hAnsi="Times New Roman" w:cs="Times New Roman"/>
          <w:sz w:val="24"/>
          <w:szCs w:val="24"/>
        </w:rPr>
        <w:instrText xml:space="preserve">ulinity change with relationship type and environmental harshness","URL":"http://link.springer.com/10.1007/s00265-006-0325-7","volume":"61","author":[{"family":"Little","given":"Anthony C"},{"family":"Cohen","given":"Danielle L."},{"family":"Jones","given"</w:instrText>
      </w:r>
      <w:r>
        <w:rPr>
          <w:rFonts w:ascii="Times New Roman" w:hAnsi="Times New Roman" w:cs="Times New Roman"/>
          <w:sz w:val="24"/>
          <w:szCs w:val="24"/>
        </w:rPr>
        <w:instrText xml:space="preserve">:"Benedict C."},{"family":"Belsky","given":"Jay"}],"issued":{"date-parts":[["2007",3,6]]}}},{"id":1299,"uris":["http://zotero.org/users/7389460/items/KS4322VG"],"itemData":{"id":1299,"type":"article-journal","container-title":"Evolutionary Behavioral Scien</w:instrText>
      </w:r>
      <w:r>
        <w:rPr>
          <w:rFonts w:ascii="Times New Roman" w:hAnsi="Times New Roman" w:cs="Times New Roman"/>
          <w:sz w:val="24"/>
          <w:szCs w:val="24"/>
        </w:rPr>
        <w:instrText xml:space="preserve">ces","DOI":"10.1037/ebs0000048","ISSN":"2330-2933","issue":"4","page":"215-228","title":"Good genes, good providers, and good fathers: Economic development involved in how women select a mate.","URL":"http://doi.apa.org/getdoi.cfm?doi=10.1037/ebs0000048","</w:instrText>
      </w:r>
      <w:r>
        <w:rPr>
          <w:rFonts w:ascii="Times New Roman" w:hAnsi="Times New Roman" w:cs="Times New Roman"/>
          <w:sz w:val="24"/>
          <w:szCs w:val="24"/>
        </w:rPr>
        <w:instrText xml:space="preserve">volume":"9","author":[{"family":"Lu","given":"Hui Jing"},{"family":"Zhu","given":"Xiao Qin"},{"family":"Chang","given":"Lei"}],"issued":{"date-parts":[["2015"]]}}}],"schema":"https://github.com/citation-style-language/schema/raw/master/csl-citation.json"}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(Little et al., 2007; Lu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Esto, debido a la asociación positiva de la masculinidad con rasgos de fuerza, capacidad de protección en entornos de riesgo de violencia e inseguridad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w:instrText>
      </w:r>
      <w:r>
        <w:rPr>
          <w:rFonts w:ascii="Times New Roman" w:hAnsi="Times New Roman" w:cs="Times New Roman"/>
          <w:sz w:val="24"/>
          <w:szCs w:val="24"/>
        </w:rPr>
        <w:instrText xml:space="preserve">D":"zbHA4yfR","properties":{"formattedCitation":"(Little et\\uc0\\u160{}al., 2013; Ryder et\\uc0\\u160{}al., 2016)","plainCitation":"(Little et al., 2013; Ryder et al., 2016)","noteIndex":0},"citationItems":[{"id":1372,"uris":["http://zotero.org/users/7389</w:instrText>
      </w:r>
      <w:r>
        <w:rPr>
          <w:rFonts w:ascii="Times New Roman" w:hAnsi="Times New Roman" w:cs="Times New Roman"/>
          <w:sz w:val="24"/>
          <w:szCs w:val="24"/>
        </w:rPr>
        <w:instrText xml:space="preserve">460/items/PU4SQ22W"],"itemData":{"id":1372,"type":"article-journal","container-title":"Evolution and Human Behavior","DOI":"10.1016/j.evolhumbehav.2012.11.008","ISSN":"10905138","issue":"3","page":"193-200","title":"Environment contingent preferences: Expo</w:instrText>
      </w:r>
      <w:r>
        <w:rPr>
          <w:rFonts w:ascii="Times New Roman" w:hAnsi="Times New Roman" w:cs="Times New Roman"/>
          <w:sz w:val="24"/>
          <w:szCs w:val="24"/>
        </w:rPr>
        <w:instrText xml:space="preserve">sure to visual cues of direct male–male competition and wealth increase women's preferences for masculinity in male faces","volume":"34","author":[{"family":"Little","given":"Anthony C"},{"family":"DeBruine","given":"L. M"},{"family":"Jones","given":"Bened</w:instrText>
      </w:r>
      <w:r>
        <w:rPr>
          <w:rFonts w:ascii="Times New Roman" w:hAnsi="Times New Roman" w:cs="Times New Roman"/>
          <w:sz w:val="24"/>
          <w:szCs w:val="24"/>
        </w:rPr>
        <w:instrText xml:space="preserve">ict C."}],"issued":{"date-parts":[["2013",5]]}}},{"id":3466,"uris":["http://zotero.org/users/7389460/items/8HCP6YL3"],"itemData":{"id":3466,"type":"article-journal","container-title":"Evolution and Human Behavior","DOI":"10.1016/j.evolhumbehav.2016.01.005"</w:instrText>
      </w:r>
      <w:r>
        <w:rPr>
          <w:rFonts w:ascii="Times New Roman" w:hAnsi="Times New Roman" w:cs="Times New Roman"/>
          <w:sz w:val="24"/>
          <w:szCs w:val="24"/>
        </w:rPr>
        <w:instrText xml:space="preserve">,"ISSN":"10905138","issue":"4","page":"293-302","title":"Women's fear of crime and preference for formidable mates: how specific are the underlying psychological mechanisms?","volume":"37","author":[{"family":"Ryder","given":"Hannah"},{"family":"Maltby","g</w:instrText>
      </w:r>
      <w:r>
        <w:rPr>
          <w:rFonts w:ascii="Times New Roman" w:hAnsi="Times New Roman" w:cs="Times New Roman"/>
          <w:sz w:val="24"/>
          <w:szCs w:val="24"/>
        </w:rPr>
        <w:instrText xml:space="preserve">iven":"John"},{"family":"Rai","given":"Lovedeep"},{"family":"Jones","given":"Phil"},{"family":"Flowe","given":"Heather D."}],"issued":{"date-parts":[["2016",7]]}}}],"schema":"https://github.com/citation-style-language/schema/raw/master/csl-citation.json"}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(Little et al., 2013; Ryder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y de proveer recursos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{"citationID":"LI0dnsz3","properties"</w:instrText>
      </w:r>
      <w:r>
        <w:rPr>
          <w:rFonts w:ascii="Times New Roman" w:hAnsi="Times New Roman" w:cs="Times New Roman"/>
          <w:sz w:val="24"/>
          <w:szCs w:val="24"/>
        </w:rPr>
        <w:instrText xml:space="preserve">:{"formattedCitation":"(Prall &amp; Scelza, 2020)","plainCitation":"(Prall &amp; Scelza, 2020)","noteIndex":0},"citationItems":[{"id":3471,"uris":["http://zotero.org/users/7389460/items/BP6XQAIM"],"itemData":{"id":3471,"type":"article-journal","abstract":"Where au</w:instrText>
      </w:r>
      <w:r>
        <w:rPr>
          <w:rFonts w:ascii="Times New Roman" w:hAnsi="Times New Roman" w:cs="Times New Roman"/>
          <w:sz w:val="24"/>
          <w:szCs w:val="24"/>
        </w:rPr>
        <w:instrText xml:space="preserve">tonomy for partner choice is high, partner preferences may be shaped by both social and ecological conditions. In particular, women's access to resources can influence both the type and number of partnerships she engages in. However, most existing data lin</w:instrText>
      </w:r>
      <w:r>
        <w:rPr>
          <w:rFonts w:ascii="Times New Roman" w:hAnsi="Times New Roman" w:cs="Times New Roman"/>
          <w:sz w:val="24"/>
          <w:szCs w:val="24"/>
        </w:rPr>
        <w:instrText xml:space="preserve">king resources and partner choice rely on either priming effects or large demographic databases, rather than preferences for specific individuals. Here we leverage a combination of demographic data, food insecurity scores and trait and partner preference r</w:instrText>
      </w:r>
      <w:r>
        <w:rPr>
          <w:rFonts w:ascii="Times New Roman" w:hAnsi="Times New Roman" w:cs="Times New Roman"/>
          <w:sz w:val="24"/>
          <w:szCs w:val="24"/>
        </w:rPr>
        <w:instrText xml:space="preserve">atings to determine whether resource security modulates partner preferences among Himba pastoralists. We find that while food insecurity alone has a weak effect on women's openness to new partners, the interaction of food insecurity and number of dependent</w:instrText>
      </w:r>
      <w:r>
        <w:rPr>
          <w:rFonts w:ascii="Times New Roman" w:hAnsi="Times New Roman" w:cs="Times New Roman"/>
          <w:sz w:val="24"/>
          <w:szCs w:val="24"/>
        </w:rPr>
        <w:instrText xml:space="preserve"> children strongly predicts women's openness to potential partners. Further, we show that women who have more dependants have stronger preferences for wealthy and influential men. An alternative hypothesis derived from mating-market dynamics, that female d</w:instrText>
      </w:r>
      <w:r>
        <w:rPr>
          <w:rFonts w:ascii="Times New Roman" w:hAnsi="Times New Roman" w:cs="Times New Roman"/>
          <w:sz w:val="24"/>
          <w:szCs w:val="24"/>
        </w:rPr>
        <w:instrText xml:space="preserve">esirability affects female preferences, had no effect. Our data show that women who face greater resource constraints are less discriminating in the number of partners they are open to, and have stronger preferences for resource-related traits. These findi</w:instrText>
      </w:r>
      <w:r>
        <w:rPr>
          <w:rFonts w:ascii="Times New Roman" w:hAnsi="Times New Roman" w:cs="Times New Roman"/>
          <w:sz w:val="24"/>
          <w:szCs w:val="24"/>
        </w:rPr>
        <w:instrText xml:space="preserve">ngs highlight the importance of ecological signals in explaining the plasticity of mate preferences.","container-title":"Evolutionary Human Sciences","DOI":"10.1017/ehs.2020.43","ISSN":"2513843X","page":"1-12","title":"Resource demands reduce partner discr</w:instrText>
      </w:r>
      <w:r>
        <w:rPr>
          <w:rFonts w:ascii="Times New Roman" w:hAnsi="Times New Roman" w:cs="Times New Roman"/>
          <w:sz w:val="24"/>
          <w:szCs w:val="24"/>
        </w:rPr>
        <w:instrText xml:space="preserve">imination in Himba women","volume":"2","author":[{"family":"Prall","given":"Sean P."},{"family":"Scelza","given":"Brooke A."}],"issued":{"date-parts":[["2020"]]}}}],"schema":"https://github.com/citation-style-language/schema/raw/master/csl-citation.json"}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(Prall &amp; Scelza, 2020)</w:t>
      </w:r>
      <w:r>
        <w:rPr>
          <w:rFonts w:ascii="Times New Roman" w:hAnsi="Times New Roman" w:cs="Times New Roman"/>
          <w:sz w:val="24"/>
          <w:szCs w:val="24"/>
        </w:rPr>
        <w:fldChar w:fldCharType="end"/>
      </w:r>
      <w:r>
        <w:rPr>
          <w:rFonts w:ascii="Times New Roman" w:hAnsi="Times New Roman" w:cs="Times New Roman"/>
          <w:sz w:val="24"/>
          <w:szCs w:val="24"/>
        </w:rPr>
        <w:t xml:space="preserve">, que pueden ser más necesarios en condiciones de escasez de recursos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{"citationID":"PUOvk7Zn","properties":{"formattedCitation":"(Little et\\uc0\\u160{}al., 2007; Lu et\\uc0\\u160{}al., 2015; Saribay et\\uc0\\u160{}al., 2021)","plainCitation":"(Little et a</w:instrText>
      </w:r>
      <w:r>
        <w:rPr>
          <w:rFonts w:ascii="Times New Roman" w:hAnsi="Times New Roman" w:cs="Times New Roman"/>
          <w:sz w:val="24"/>
          <w:szCs w:val="24"/>
        </w:rPr>
        <w:instrText xml:space="preserve">l., 2007; Lu et al., 2015; Saribay et al., 2021)","noteIndex":0},"citationItems":[{"id":1291,"uris":["http://zotero.org/users/7389460/items/JWKPSY6L"],"itemData":{"id":1291,"type":"article-journal","container-title":"Behavioral Ecology and Sociobiology","D</w:instrText>
      </w:r>
      <w:r>
        <w:rPr>
          <w:rFonts w:ascii="Times New Roman" w:hAnsi="Times New Roman" w:cs="Times New Roman"/>
          <w:sz w:val="24"/>
          <w:szCs w:val="24"/>
        </w:rPr>
        <w:instrText xml:space="preserve">OI":"10.1007/s00265-006-0325-7","ISSN":"0340-5443","issue":"6","page":"967-973","title":"Human preferences for facial masculinity change with relationship type and environmental harshness","URL":"http://link.springer.com/10.1007/s00265-006-0325-7","volume"</w:instrText>
      </w:r>
      <w:r>
        <w:rPr>
          <w:rFonts w:ascii="Times New Roman" w:hAnsi="Times New Roman" w:cs="Times New Roman"/>
          <w:sz w:val="24"/>
          <w:szCs w:val="24"/>
        </w:rPr>
        <w:instrText xml:space="preserve">:"61","author":[{"family":"Little","given":"Anthony C"},{"family":"Cohen","given":"Danielle L."},{"family":"Jones","given":"Benedict C."},{"family":"Belsky","given":"Jay"}],"issued":{"date-parts":[["2007",3,6]]}}},{"id":1299,"uris":["http://zotero.org/user</w:instrText>
      </w:r>
      <w:r>
        <w:rPr>
          <w:rFonts w:ascii="Times New Roman" w:hAnsi="Times New Roman" w:cs="Times New Roman"/>
          <w:sz w:val="24"/>
          <w:szCs w:val="24"/>
        </w:rPr>
        <w:instrText xml:space="preserve">s/7389460/items/KS4322VG"],"itemData":{"id":1299,"type":"article-journal","container-title":"Evolutionary Behavioral Sciences","DOI":"10.1037/ebs0000048","ISSN":"2330-2933","issue":"4","page":"215-228","title":"Good genes, good providers, and good fathers:</w:instrText>
      </w:r>
      <w:r>
        <w:rPr>
          <w:rFonts w:ascii="Times New Roman" w:hAnsi="Times New Roman" w:cs="Times New Roman"/>
          <w:sz w:val="24"/>
          <w:szCs w:val="24"/>
        </w:rPr>
        <w:instrText xml:space="preserve"> Economic development involved in how women select a mate.","URL":"http://doi.apa.org/getdoi.cfm?doi=10.1037/ebs0000048","volume":"9","author":[{"family":"Lu","given":"Hui Jing"},{"family":"Zhu","given":"Xiao Qin"},{"family":"Chang","given":"Lei"}],"issued</w:instrText>
      </w:r>
      <w:r>
        <w:rPr>
          <w:rFonts w:ascii="Times New Roman" w:hAnsi="Times New Roman" w:cs="Times New Roman"/>
          <w:sz w:val="24"/>
          <w:szCs w:val="24"/>
        </w:rPr>
        <w:instrText xml:space="preserve">":{"date-parts":[["2015"]]}}},{"id":3887,"uris":["http://zotero.org/users/7389460/items/26B45GNR"],"itemData":{"id":3887,"type":"article-journal","abstract":"The present research focused on how environmental harshness may affect heterosexual women’s prefer</w:instrText>
      </w:r>
      <w:r>
        <w:rPr>
          <w:rFonts w:ascii="Times New Roman" w:hAnsi="Times New Roman" w:cs="Times New Roman"/>
          <w:sz w:val="24"/>
          <w:szCs w:val="24"/>
        </w:rPr>
        <w:instrText xml:space="preserve">ences of potential male mates’ facial characteristics, namely masculinity–femininity. The evidence on this issue is mixed and mostly from Western samples. We aimed to provide causal evidence using a sample of Turkish women and Turkish male faces. A video-b</w:instrText>
      </w:r>
      <w:r>
        <w:rPr>
          <w:rFonts w:ascii="Times New Roman" w:hAnsi="Times New Roman" w:cs="Times New Roman"/>
          <w:sz w:val="24"/>
          <w:szCs w:val="24"/>
        </w:rPr>
        <w:instrText xml:space="preserve">ased manipulation was developed to heighten environmental harshness perceptions. In the main experiment, participants were primed with resource scarcity, pathogen prevalence or neither (control). They then saw masculinised vs. feminised versions of the sam</w:instrText>
      </w:r>
      <w:r>
        <w:rPr>
          <w:rFonts w:ascii="Times New Roman" w:hAnsi="Times New Roman" w:cs="Times New Roman"/>
          <w:sz w:val="24"/>
          <w:szCs w:val="24"/>
        </w:rPr>
        <w:instrText xml:space="preserve">e faces and indicated the face that they would prefer for a long-term relationship and separately rated the faces on various dimensions. In general, masculinised faces were perceived as slightly more attractive, slightly healthier and much more formidable.</w:instrText>
      </w:r>
      <w:r>
        <w:rPr>
          <w:rFonts w:ascii="Times New Roman" w:hAnsi="Times New Roman" w:cs="Times New Roman"/>
          <w:sz w:val="24"/>
          <w:szCs w:val="24"/>
        </w:rPr>
        <w:instrText xml:space="preserve"> A multilevel Bayesian model showed that pathogen prevalence lowered the preference for masculinised faces while resource scarcity weakly elevated it. The overall drop in attractiveness ratings in cases of high perceived pathogen prevalence, one of the str</w:instrText>
      </w:r>
      <w:r>
        <w:rPr>
          <w:rFonts w:ascii="Times New Roman" w:hAnsi="Times New Roman" w:cs="Times New Roman"/>
          <w:sz w:val="24"/>
          <w:szCs w:val="24"/>
        </w:rPr>
        <w:instrText xml:space="preserve">ongest effects we observed, suggests that during epidemics, the formation of new relationships is not a favourable strategy. Implications for evolutionary theories of mate preference are discussed.","container-title":"Evolutionary Human Sciences","DOI":"10</w:instrText>
      </w:r>
      <w:r>
        <w:rPr>
          <w:rFonts w:ascii="Times New Roman" w:hAnsi="Times New Roman" w:cs="Times New Roman"/>
          <w:sz w:val="24"/>
          <w:szCs w:val="24"/>
        </w:rPr>
        <w:instrText xml:space="preserve">.1017/ehs.2021.42","ISSN":"2513-843X","journalAbbreviation":"Evolut. Hum. Sci.","language":"en","license":"http://creativecommons.org/licenses/by/4.0/","page":"e48","source":"DOI.org (Crossref)","title":"Differential effects of resource scarcity and pathog</w:instrText>
      </w:r>
      <w:r>
        <w:rPr>
          <w:rFonts w:ascii="Times New Roman" w:hAnsi="Times New Roman" w:cs="Times New Roman"/>
          <w:sz w:val="24"/>
          <w:szCs w:val="24"/>
        </w:rPr>
        <w:instrText xml:space="preserve">en prevalence on heterosexual women's facial masculinity preferences","URL":"https://www.cambridge.org/core/product/identifier/S2513843X21000426/type/journal_article","volume":"3","author":[{"family":"Saribay","given":"S. Adil"},{"family":"Tureček","given"</w:instrText>
      </w:r>
      <w:r>
        <w:rPr>
          <w:rFonts w:ascii="Times New Roman" w:hAnsi="Times New Roman" w:cs="Times New Roman"/>
          <w:sz w:val="24"/>
          <w:szCs w:val="24"/>
        </w:rPr>
        <w:instrText xml:space="preserve">:"Petr"},{"family":"Paluch","given":"Rüzgar"},{"family":"Kleisner","given":"Karel"}],"accessed":{"date-parts":[["2024",8,23]]},"issued":{"date-parts":[["2021"]]}}}],"schema":"https://github.com/citation-style-language/schema/raw/master/csl-citation.json"}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(Little et al., 2007; Lu et al., 2015; Saribay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Finalmente, se ha sugerido que cuando la fuente de inseguridad y violencia </w:t>
      </w:r>
      <w:r>
        <w:rPr>
          <w:rFonts w:ascii="Times New Roman" w:hAnsi="Times New Roman" w:cs="Times New Roman"/>
          <w:sz w:val="24"/>
          <w:szCs w:val="24"/>
        </w:rPr>
        <w:t xml:space="preserve">está en</w:t>
      </w:r>
      <w:r>
        <w:rPr>
          <w:rFonts w:ascii="Times New Roman" w:hAnsi="Times New Roman" w:cs="Times New Roman"/>
          <w:sz w:val="24"/>
          <w:szCs w:val="24"/>
        </w:rPr>
        <w:t xml:space="preserve"> la pareja</w:t>
      </w:r>
      <w:r>
        <w:rPr>
          <w:rFonts w:ascii="Times New Roman" w:hAnsi="Times New Roman" w:cs="Times New Roman"/>
          <w:sz w:val="24"/>
          <w:szCs w:val="24"/>
        </w:rPr>
        <w:t xml:space="preserve">,</w:t>
      </w:r>
      <w:r>
        <w:rPr>
          <w:rFonts w:ascii="Times New Roman" w:hAnsi="Times New Roman" w:cs="Times New Roman"/>
          <w:sz w:val="24"/>
          <w:szCs w:val="24"/>
        </w:rPr>
        <w:t xml:space="preserve"> las preferencias pueden cambiar hacia parejas menos masculinas que podrían ser menos agresivas, más amables con la mujer y/o sus hijos y más cooperativas</w:t>
      </w:r>
      <w:r>
        <w:rPr>
          <w:rFonts w:ascii="Times New Roman" w:hAnsi="Times New Roman" w:cs="Times New Roman"/>
          <w:sz w:val="24"/>
          <w:szCs w:val="24"/>
        </w:rPr>
        <w:t xml:space="preserve">, como un mecanismo de protección frente a la violencia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{"citationID":"H4pApUbp","properties":{"fo</w:instrText>
      </w:r>
      <w:r>
        <w:rPr>
          <w:rFonts w:ascii="Times New Roman" w:hAnsi="Times New Roman" w:cs="Times New Roman"/>
          <w:sz w:val="24"/>
          <w:szCs w:val="24"/>
        </w:rPr>
        <w:instrText xml:space="preserve">rmattedCitation":"(Borras-Guevara et\\uc0\\u160{}al., 2017; Li et\\uc0\\u160{}al., 2014)","plainCitation":"(Borras-Guevara et al., 2017; Li et al., 2014)","noteIndex":0},"citationItems":[{"id":1310,"uris":["http://zotero.org/users/7389460/items/KZGYYKPT"],</w:instrText>
      </w:r>
      <w:r>
        <w:rPr>
          <w:rFonts w:ascii="Times New Roman" w:hAnsi="Times New Roman" w:cs="Times New Roman"/>
          <w:sz w:val="24"/>
          <w:szCs w:val="24"/>
        </w:rPr>
        <w:instrText xml:space="preserve">"itemData":{"id":1310,"type":"article-journal","container-title":"Evolution and Human Behavior","DOI":"10.1016/j.evolhumbehav.2017.03.004","ISSN":"10905138","issue":"4","page":"481-489","title":"Aggressor or protector? Experiences and perceptions of violen</w:instrText>
      </w:r>
      <w:r>
        <w:rPr>
          <w:rFonts w:ascii="Times New Roman" w:hAnsi="Times New Roman" w:cs="Times New Roman"/>
          <w:sz w:val="24"/>
          <w:szCs w:val="24"/>
        </w:rPr>
        <w:instrText xml:space="preserve">ce predict preferences for masculinity","URL":"http://linkinghub.elsevier.com/retrieve/pii/S1090513816301222","volume":"38","author":[{"family":"Borras-Guevara","given":"Martha Lucia"},{"family":"Batres","given":"Carlota"},{"family":"Perrett","given":"Davi</w:instrText>
      </w:r>
      <w:r>
        <w:rPr>
          <w:rFonts w:ascii="Times New Roman" w:hAnsi="Times New Roman" w:cs="Times New Roman"/>
          <w:sz w:val="24"/>
          <w:szCs w:val="24"/>
        </w:rPr>
        <w:instrText xml:space="preserve">d I."}],"issued":{"date-parts":[["2017",7]]}}},{"id":3467,"uris":["http://zotero.org/users/7389460/items/LWL37WII"],"itemData":{"id":3467,"type":"article-journal","container-title":"PLoS ONE","DOI":"10.1371/journal.pone.0110497","ISSN":"1932-6203","issue":</w:instrText>
      </w:r>
      <w:r>
        <w:rPr>
          <w:rFonts w:ascii="Times New Roman" w:hAnsi="Times New Roman" w:cs="Times New Roman"/>
          <w:sz w:val="24"/>
          <w:szCs w:val="24"/>
        </w:rPr>
        <w:instrText xml:space="preserve">"10","page":"e110497","title":"Women’s Preference for Masculine Traits Is Disrupted by Images of Male-on-Female Aggression","volume":"9","author":[{"family":"Li","given":"Yaoran"},{"family":"Bailey","given":"Drew H."},{"family":"Winegard","given":"Benjamin</w:instrText>
      </w:r>
      <w:r>
        <w:rPr>
          <w:rFonts w:ascii="Times New Roman" w:hAnsi="Times New Roman" w:cs="Times New Roman"/>
          <w:sz w:val="24"/>
          <w:szCs w:val="24"/>
        </w:rPr>
        <w:instrText xml:space="preserve">"},{"family":"Puts","given":"David A."},{"family":"Welling","given":"Lisa L. M."},{"family":"Geary","given":"David C."}],"issued":{"date-parts":[["2014",10,14]]}}}],"schema":"https://github.com/citation-style-language/schema/raw/master/csl-citation.json"}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(Borras-Guevara et al., 2017; Li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I</w:t>
      </w:r>
      <w:r>
        <w:rPr>
          <w:rFonts w:ascii="Times New Roman" w:hAnsi="Times New Roman" w:cs="Times New Roman"/>
          <w:sz w:val="24"/>
          <w:szCs w:val="24"/>
        </w:rPr>
        <w:t xml:space="preserve">nvestigamos esta idea</w:t>
      </w:r>
      <w:r>
        <w:rPr>
          <w:rFonts w:ascii="Times New Roman" w:hAnsi="Times New Roman" w:cs="Times New Roman"/>
          <w:sz w:val="24"/>
          <w:szCs w:val="24"/>
        </w:rPr>
        <w:t xml:space="preserve">, y </w:t>
      </w:r>
      <w:r>
        <w:rPr>
          <w:rFonts w:ascii="Times New Roman" w:hAnsi="Times New Roman" w:cs="Times New Roman"/>
          <w:sz w:val="24"/>
          <w:szCs w:val="24"/>
        </w:rPr>
        <w:t xml:space="preserve">de manera preliminar, exploramos si (H4) el patrón de preferencias por la masculinidad en relaciones a </w:t>
      </w:r>
      <w:r>
        <w:rPr>
          <w:rFonts w:ascii="Times New Roman" w:hAnsi="Times New Roman" w:cs="Times New Roman"/>
          <w:color w:val="ff0000"/>
          <w:sz w:val="24"/>
          <w:szCs w:val="24"/>
        </w:rPr>
        <w:t xml:space="preserve">largo plazo independiente del contexto de disponibilidad de recursos</w:t>
      </w:r>
      <w:r>
        <w:rPr>
          <w:rFonts w:ascii="Times New Roman" w:hAnsi="Times New Roman" w:cs="Times New Roman"/>
          <w:sz w:val="24"/>
          <w:szCs w:val="24"/>
        </w:rPr>
        <w:t xml:space="preserve">, disminu</w:t>
      </w:r>
      <w:r>
        <w:rPr>
          <w:rFonts w:ascii="Times New Roman" w:hAnsi="Times New Roman" w:cs="Times New Roman"/>
          <w:sz w:val="24"/>
          <w:szCs w:val="24"/>
        </w:rPr>
        <w:t xml:space="preserve">irá</w:t>
      </w:r>
      <w:r>
        <w:rPr>
          <w:rFonts w:ascii="Times New Roman" w:hAnsi="Times New Roman" w:cs="Times New Roman"/>
          <w:sz w:val="24"/>
          <w:szCs w:val="24"/>
        </w:rPr>
        <w:t xml:space="preserve"> al introducir como covariables la frecuencia de experiencias </w:t>
      </w:r>
      <w:r>
        <w:rPr>
          <w:rFonts w:ascii="Times New Roman" w:hAnsi="Times New Roman" w:cs="Times New Roman"/>
          <w:sz w:val="24"/>
          <w:szCs w:val="24"/>
        </w:rPr>
        <w:t xml:space="preserve">reales </w:t>
      </w:r>
      <w:r>
        <w:rPr>
          <w:rFonts w:ascii="Times New Roman" w:hAnsi="Times New Roman" w:cs="Times New Roman"/>
          <w:sz w:val="24"/>
          <w:szCs w:val="24"/>
        </w:rPr>
        <w:t xml:space="preserve">de violencia física y sexual ejercidas por parejas masculinas, las experiencias de infidelidad</w:t>
      </w:r>
      <w:r>
        <w:rPr>
          <w:rFonts w:ascii="Times New Roman" w:hAnsi="Times New Roman" w:cs="Times New Roman"/>
          <w:sz w:val="24"/>
          <w:szCs w:val="24"/>
        </w:rPr>
        <w:t xml:space="preserve">, la inseguridad percibida dentro del hogar</w:t>
      </w:r>
      <w:r>
        <w:rPr>
          <w:rFonts w:ascii="Times New Roman" w:hAnsi="Times New Roman" w:cs="Times New Roman"/>
          <w:sz w:val="24"/>
          <w:szCs w:val="24"/>
        </w:rPr>
        <w:t xml:space="preserve"> y la percepción de peligrosidad de los hombres para sus parejas e hijos </w:t>
      </w:r>
      <w:commentRangeStart w:id="3"/>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w:instrText>
      </w:r>
      <w:r>
        <w:rPr>
          <w:rFonts w:ascii="Times New Roman" w:hAnsi="Times New Roman" w:cs="Times New Roman"/>
          <w:sz w:val="24"/>
          <w:szCs w:val="24"/>
        </w:rPr>
        <w:instrText xml:space="preserve">ERO_ITEM CSL_CITATION {"citationID":"AHpsNWru","properties":{"formattedCitation":"(Borras-Guevara et\\uc0\\u160{}al., 2017; Lyons et\\uc0\\u160{}al., 2015; Lyons &amp; Simeonov, 2016)","plainCitation":"(Borras-Guevara et al., 2017; Lyons et al., 2015; Lyons &amp; </w:instrText>
      </w:r>
      <w:r>
        <w:rPr>
          <w:rFonts w:ascii="Times New Roman" w:hAnsi="Times New Roman" w:cs="Times New Roman"/>
          <w:sz w:val="24"/>
          <w:szCs w:val="24"/>
        </w:rPr>
        <w:instrText xml:space="preserve">Simeonov, 2016)","noteIndex":0},"citationItems":[{"id":1310,"uris":["http://zotero.org/users/7389460/items/KZGYYKPT"],"itemData":{"id":1310,"type":"article-journal","container-title":"Evolution and Human Behavior","DOI":"10.1016/j.evolhumbehav.2017.03.004"</w:instrText>
      </w:r>
      <w:r>
        <w:rPr>
          <w:rFonts w:ascii="Times New Roman" w:hAnsi="Times New Roman" w:cs="Times New Roman"/>
          <w:sz w:val="24"/>
          <w:szCs w:val="24"/>
        </w:rPr>
        <w:instrText xml:space="preserve">,"ISSN":"10905138","issue":"4","page":"481-489","title":"Aggressor or protector? Experiences and perceptions of violence predict preferences for masculinity","URL":"http://linkinghub.elsevier.com/retrieve/pii/S1090513816301222","volume":"38","author":[{"fa</w:instrText>
      </w:r>
      <w:r>
        <w:rPr>
          <w:rFonts w:ascii="Times New Roman" w:hAnsi="Times New Roman" w:cs="Times New Roman"/>
          <w:sz w:val="24"/>
          <w:szCs w:val="24"/>
        </w:rPr>
        <w:instrText xml:space="preserve">mily":"Borras-Guevara","given":"Martha Lucia"},{"family":"Batres","given":"Carlota"},{"family":"Perrett","given":"David I."}],"issued":{"date-parts":[["2017",7]]}}},{"id":3909,"uris":["http://zotero.org/users/7389460/items/R9USNAFG"],"itemData":{"id":3909,</w:instrText>
      </w:r>
      <w:r>
        <w:rPr>
          <w:rFonts w:ascii="Times New Roman" w:hAnsi="Times New Roman" w:cs="Times New Roman"/>
          <w:sz w:val="24"/>
          <w:szCs w:val="24"/>
        </w:rPr>
        <w:instrText xml:space="preserve">"type":"article-journal","container-title":"Personality and Individual Differences","DOI":"10.1016/j.paid.2014.10.020","ISSN":"01918869","journalAbbreviation":"Personality and Individual Differences","language":"en","page":"153-158","source":"DOI.org (Cros</w:instrText>
      </w:r>
      <w:r>
        <w:rPr>
          <w:rFonts w:ascii="Times New Roman" w:hAnsi="Times New Roman" w:cs="Times New Roman"/>
          <w:sz w:val="24"/>
          <w:szCs w:val="24"/>
        </w:rPr>
        <w:instrText xml:space="preserve">sref)","title":"Mirror, mirror, on the wall, who is the most masculine of them all? The Dark Triad, masculinity, and women’s mate choice","title-short":"Mirror, mirror, on the wall, who is the most masculine of them all?","URL":"https://linkinghub.elsevier</w:instrText>
      </w:r>
      <w:r>
        <w:rPr>
          <w:rFonts w:ascii="Times New Roman" w:hAnsi="Times New Roman" w:cs="Times New Roman"/>
          <w:sz w:val="24"/>
          <w:szCs w:val="24"/>
        </w:rPr>
        <w:instrText xml:space="preserve">.com/retrieve/pii/S0191886914005844","volume":"74","author":[{"family":"Lyons","given":"Minna"},{"family":"Marcinkowska","given":"Urszula M."},{"family":"Helle","given":"Samuli"},{"family":"McGrath","given":"Laura"}],"accessed":{"date-parts":[["2024",9,5]]</w:instrText>
      </w:r>
      <w:r>
        <w:rPr>
          <w:rFonts w:ascii="Times New Roman" w:hAnsi="Times New Roman" w:cs="Times New Roman"/>
          <w:sz w:val="24"/>
          <w:szCs w:val="24"/>
        </w:rPr>
        <w:instrText xml:space="preserve">},"issued":{"date-parts":[["2015",2]]}}},{"id":869,"uris":["http://zotero.org/users/7389460/items/5NL93764"],"itemData":{"id":869,"type":"article-journal","abstract":"In an on-line experiment ( N=. 365), we investigated women's preference for Dark Triad (i</w:instrText>
      </w:r>
      <w:r>
        <w:rPr>
          <w:rFonts w:ascii="Times New Roman" w:hAnsi="Times New Roman" w:cs="Times New Roman"/>
          <w:sz w:val="24"/>
          <w:szCs w:val="24"/>
        </w:rPr>
        <w:instrText xml:space="preserve">.e., Machiavellianism, narcissism, and psychopathy) facial morphs in a resource scarce and wealthy vignette prime study. Overall, women had weak preference for high Dark Triad faces across short and long-term mating contexts. Machiavellian faces were prefe</w:instrText>
      </w:r>
      <w:r>
        <w:rPr>
          <w:rFonts w:ascii="Times New Roman" w:hAnsi="Times New Roman" w:cs="Times New Roman"/>
          <w:sz w:val="24"/>
          <w:szCs w:val="24"/>
        </w:rPr>
        <w:instrText xml:space="preserve">rred significantly more in the resource wealthy than in the poor environment. Further, women who had higher self-rated well-being in the scarce condition had an increased preference for high Machiavellian male faces. The results imply that women may be sen</w:instrText>
      </w:r>
      <w:r>
        <w:rPr>
          <w:rFonts w:ascii="Times New Roman" w:hAnsi="Times New Roman" w:cs="Times New Roman"/>
          <w:sz w:val="24"/>
          <w:szCs w:val="24"/>
        </w:rPr>
        <w:instrText xml:space="preserve">sitive to the costs associated with mating with manipulative men, and that these costs may outweigh any benefits irrespective of the mating context or environmental conditions. However, it may be less costly for women to mate with Machiavellian men in weal</w:instrText>
      </w:r>
      <w:r>
        <w:rPr>
          <w:rFonts w:ascii="Times New Roman" w:hAnsi="Times New Roman" w:cs="Times New Roman"/>
          <w:sz w:val="24"/>
          <w:szCs w:val="24"/>
        </w:rPr>
        <w:instrText xml:space="preserve">thy environments. There also may be important individual differences in how the scarcity priming affects women, which may, in turn, have consequences for mate choice.","container-title":"Personality and Individual Differences","DOI":"10.1016/j.paid.2015.11</w:instrText>
      </w:r>
      <w:r>
        <w:rPr>
          <w:rFonts w:ascii="Times New Roman" w:hAnsi="Times New Roman" w:cs="Times New Roman"/>
          <w:sz w:val="24"/>
          <w:szCs w:val="24"/>
        </w:rPr>
        <w:instrText xml:space="preserve">.047","ISSN":"01918869","issue":"February","note":"publisher: Elsevier Ltd","page":"338-341","title":"The undesirable Dark Triad? Women dislike Dark Triad male faces across different mating context and socio-ecological conditions","URL":"http://dx.doi.org/</w:instrText>
      </w:r>
      <w:r>
        <w:rPr>
          <w:rFonts w:ascii="Times New Roman" w:hAnsi="Times New Roman" w:cs="Times New Roman"/>
          <w:sz w:val="24"/>
          <w:szCs w:val="24"/>
        </w:rPr>
        <w:instrText xml:space="preserve">10.1016/j.paid.2015.11.047","volume":"90","author":[{"family":"Lyons","given":"Minna"},{"family":"Simeonov","given":"Louise"}],"issued":{"date-parts":[["2016"]]}}}],"schema":"https://github.com/citation-style-language/schema/raw/master/csl-citation.json"}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(Borras-Guevara et al., 2017; Lyons et al., 2015; Lyons &amp; Simeonov, 2016)</w:t>
      </w:r>
      <w:r>
        <w:rPr>
          <w:rFonts w:ascii="Times New Roman" w:hAnsi="Times New Roman" w:cs="Times New Roman"/>
          <w:sz w:val="24"/>
          <w:szCs w:val="24"/>
        </w:rPr>
        <w:fldChar w:fldCharType="end"/>
      </w:r>
      <w:commentRangeEnd w:id="3"/>
      <w:r>
        <w:commentReference w:id="3"/>
      </w:r>
      <w:r>
        <w:rPr>
          <w:rFonts w:ascii="Times New Roman" w:hAnsi="Times New Roman" w:cs="Times New Roman"/>
          <w:sz w:val="24"/>
          <w:szCs w:val="24"/>
        </w:rPr>
        <w:t xml:space="preserve">.</w:t>
      </w:r>
      <w:bookmarkEnd w:id="3"/>
      <w:r>
        <w:rPr>
          <w:rFonts w:ascii="Times New Roman" w:hAnsi="Times New Roman" w:cs="Times New Roman"/>
          <w:sz w:val="24"/>
          <w:szCs w:val="24"/>
        </w:rPr>
      </w:r>
    </w:p>
    <w:p>
      <w:pPr>
        <w:pStyle w:val="677"/>
        <w:numPr>
          <w:ilvl w:val="1"/>
          <w:numId w:val="3"/>
        </w:numPr>
        <w:pBdr/>
        <w:spacing/>
        <w:ind/>
        <w:rPr>
          <w:rFonts w:cs="Times New Roman"/>
          <w:szCs w:val="24"/>
        </w:rPr>
      </w:pPr>
      <w:r>
        <w:rPr>
          <w:rFonts w:cs="Times New Roman"/>
          <w:szCs w:val="24"/>
        </w:rPr>
        <w:t xml:space="preserve">Data </w:t>
      </w:r>
      <w:r>
        <w:rPr>
          <w:rFonts w:cs="Times New Roman"/>
          <w:szCs w:val="24"/>
        </w:rPr>
        <w:t xml:space="preserve">availability</w:t>
      </w:r>
      <w:r>
        <w:rPr>
          <w:rFonts w:cs="Times New Roman"/>
          <w:szCs w:val="24"/>
        </w:rPr>
      </w:r>
    </w:p>
    <w:p>
      <w:pPr>
        <w:pBdr/>
        <w:spacing w:after="0" w:line="480" w:lineRule="auto"/>
        <w:ind/>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R code, and supplementary materials are available here: </w:t>
      </w:r>
      <w:r>
        <w:rPr>
          <w:rFonts w:ascii="Times New Roman" w:hAnsi="Times New Roman" w:cs="Times New Roman"/>
          <w:color w:val="ff0000"/>
          <w:sz w:val="24"/>
          <w:szCs w:val="24"/>
          <w:highlight w:val="yellow"/>
          <w:lang w:val="en-US"/>
        </w:rPr>
        <w:t xml:space="preserve">htt</w:t>
      </w:r>
      <w:r>
        <w:rPr>
          <w:rFonts w:ascii="Times New Roman" w:hAnsi="Times New Roman" w:cs="Times New Roman"/>
          <w:color w:val="ff0000"/>
          <w:sz w:val="24"/>
          <w:szCs w:val="24"/>
          <w:highlight w:val="yellow"/>
          <w:lang w:val="en-US"/>
        </w:rPr>
        <w:t xml:space="preserve"> ps://osf.io/zx9cy/</w:t>
      </w:r>
      <w:r>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r>
    </w:p>
    <w:p>
      <w:pPr>
        <w:pStyle w:val="676"/>
        <w:numPr>
          <w:ilvl w:val="0"/>
          <w:numId w:val="3"/>
        </w:numPr>
        <w:pBdr/>
        <w:spacing/>
        <w:ind/>
        <w:rPr>
          <w:rFonts w:cs="Times New Roman"/>
          <w:szCs w:val="24"/>
        </w:rPr>
      </w:pPr>
      <w:r>
        <w:rPr>
          <w:rFonts w:cs="Times New Roman"/>
          <w:szCs w:val="24"/>
        </w:rPr>
        <w:t xml:space="preserve">Method</w:t>
      </w:r>
      <w:r>
        <w:rPr>
          <w:rFonts w:cs="Times New Roman"/>
          <w:szCs w:val="24"/>
        </w:rPr>
      </w:r>
    </w:p>
    <w:p>
      <w:pPr>
        <w:pStyle w:val="677"/>
        <w:numPr>
          <w:ilvl w:val="1"/>
          <w:numId w:val="3"/>
        </w:numPr>
        <w:pBdr/>
        <w:spacing/>
        <w:ind/>
        <w:rPr>
          <w:rFonts w:cs="Times New Roman"/>
          <w:szCs w:val="24"/>
        </w:rPr>
      </w:pPr>
      <w:r>
        <w:rPr>
          <w:rFonts w:cs="Times New Roman"/>
          <w:szCs w:val="24"/>
        </w:rPr>
        <w:t xml:space="preserve">Participants</w:t>
      </w:r>
      <w:r>
        <w:rPr>
          <w:rFonts w:cs="Times New Roman"/>
          <w:szCs w:val="24"/>
        </w:rPr>
      </w:r>
    </w:p>
    <w:p>
      <w:pPr>
        <w:pBdr/>
        <w:spacing/>
        <w:ind/>
        <w:rPr/>
      </w:pPr>
      <w: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Para detectar un efecto d</w:t>
      </w:r>
      <w:r>
        <w:rPr>
          <w:rFonts w:ascii="Times New Roman" w:hAnsi="Times New Roman" w:cs="Times New Roman"/>
          <w:sz w:val="24"/>
          <w:szCs w:val="24"/>
        </w:rPr>
        <w:t xml:space="preserve">el dimorfismo sexual, el contexto de la relación y la </w:t>
      </w:r>
      <w:r>
        <w:rPr>
          <w:rFonts w:ascii="Times New Roman" w:hAnsi="Times New Roman" w:cs="Times New Roman"/>
          <w:sz w:val="24"/>
          <w:szCs w:val="24"/>
        </w:rPr>
        <w:t xml:space="preserve">disponibilidad de recursos</w:t>
      </w:r>
      <w:r>
        <w:rPr>
          <w:rFonts w:ascii="Times New Roman" w:hAnsi="Times New Roman" w:cs="Times New Roman"/>
          <w:sz w:val="24"/>
          <w:szCs w:val="24"/>
        </w:rPr>
        <w:t xml:space="preserve">, </w:t>
      </w:r>
      <w:r>
        <w:rPr>
          <w:rFonts w:ascii="Times New Roman" w:hAnsi="Times New Roman" w:cs="Times New Roman"/>
          <w:sz w:val="24"/>
          <w:szCs w:val="24"/>
        </w:rPr>
        <w:t xml:space="preserve">sobre la duración de las primeras fijaciones</w:t>
      </w:r>
      <w:r>
        <w:rPr>
          <w:rFonts w:ascii="Times New Roman" w:hAnsi="Times New Roman" w:cs="Times New Roman"/>
          <w:sz w:val="24"/>
          <w:szCs w:val="24"/>
        </w:rPr>
        <w:t xml:space="preserve"> (FFD)</w:t>
      </w:r>
      <w:r>
        <w:rPr>
          <w:rFonts w:ascii="Times New Roman" w:hAnsi="Times New Roman" w:cs="Times New Roman"/>
          <w:sz w:val="24"/>
          <w:szCs w:val="24"/>
        </w:rPr>
        <w:t xml:space="preserve">, como </w:t>
      </w:r>
      <w:r>
        <w:rPr>
          <w:rFonts w:ascii="Times New Roman" w:hAnsi="Times New Roman" w:cs="Times New Roman"/>
          <w:sz w:val="24"/>
          <w:szCs w:val="24"/>
        </w:rPr>
        <w:t xml:space="preserve">medida de atención temprana</w:t>
      </w:r>
      <w:r>
        <w:rPr>
          <w:rFonts w:ascii="Times New Roman" w:hAnsi="Times New Roman" w:cs="Times New Roman"/>
          <w:sz w:val="24"/>
          <w:szCs w:val="24"/>
        </w:rPr>
        <w:t xml:space="preserve"> hacia los rostros, y sobre la duración total de fijaciones</w:t>
      </w:r>
      <w:r>
        <w:rPr>
          <w:rFonts w:ascii="Times New Roman" w:hAnsi="Times New Roman" w:cs="Times New Roman"/>
          <w:sz w:val="24"/>
          <w:szCs w:val="24"/>
        </w:rPr>
        <w:t xml:space="preserve"> (T</w:t>
      </w:r>
      <w:r>
        <w:rPr>
          <w:rFonts w:ascii="Times New Roman" w:hAnsi="Times New Roman" w:cs="Times New Roman"/>
          <w:sz w:val="24"/>
          <w:szCs w:val="24"/>
        </w:rPr>
        <w:t xml:space="preserve">FD</w:t>
      </w:r>
      <w:r>
        <w:rPr>
          <w:rFonts w:ascii="Times New Roman" w:hAnsi="Times New Roman" w:cs="Times New Roman"/>
          <w:sz w:val="24"/>
          <w:szCs w:val="24"/>
        </w:rPr>
        <w:t xml:space="preserve">)</w:t>
      </w:r>
      <w:r>
        <w:rPr>
          <w:rFonts w:ascii="Times New Roman" w:hAnsi="Times New Roman" w:cs="Times New Roman"/>
          <w:sz w:val="24"/>
          <w:szCs w:val="24"/>
        </w:rPr>
        <w:t xml:space="preserve">, como medida de la atención tardía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{"citationID":"WofKGEis","properties":{"formattedCitation":"</w:instrText>
      </w:r>
      <w:r>
        <w:rPr>
          <w:rFonts w:ascii="Times New Roman" w:hAnsi="Times New Roman" w:cs="Times New Roman"/>
          <w:sz w:val="24"/>
          <w:szCs w:val="24"/>
        </w:rPr>
        <w:instrText xml:space="preserve">(V\\uc0\\u225{}squez Am\\uc0\\u233{}zquita et\\uc0\\u160{}al., 2019; V\\uc0\\u225{}squez-Am\\uc0\\u233{}zquita et\\uc0\\u160{}al., 2019)","plainCitation":"(Vásquez Amézquita et al., 2019; Vásquez-Amézquita et al., 2019)","noteIndex":0},"citationItems":[{"i</w:instrText>
      </w:r>
      <w:r>
        <w:rPr>
          <w:rFonts w:ascii="Times New Roman" w:hAnsi="Times New Roman" w:cs="Times New Roman"/>
          <w:sz w:val="24"/>
          <w:szCs w:val="24"/>
        </w:rPr>
        <w:instrText xml:space="preserve">d":3603,"uris":["http://zotero.org/users/7389460/items/7ESKDG95"],"itemData":{"id":3603,"type":"article-journal","container-title":"The Journal of Sex Research","DOI":"10.1080/00224499.2018.1511965","ISSN":"0022-4499, 1559-8519","issue":"2","journalAbbrevi</w:instrText>
      </w:r>
      <w:r>
        <w:rPr>
          <w:rFonts w:ascii="Times New Roman" w:hAnsi="Times New Roman" w:cs="Times New Roman"/>
          <w:sz w:val="24"/>
          <w:szCs w:val="24"/>
        </w:rPr>
        <w:instrText xml:space="preserve">ation":"The Journal of Sex Research","language":"en","page":"213-228","source":"DOI.org (Crossref)","title":"Differences in Visual Attention Patterns to Sexually Mature and Immature Stimuli Between Heterosexual Sexual Offenders, Nonsexual Offenders, and No</w:instrText>
      </w:r>
      <w:r>
        <w:rPr>
          <w:rFonts w:ascii="Times New Roman" w:hAnsi="Times New Roman" w:cs="Times New Roman"/>
          <w:sz w:val="24"/>
          <w:szCs w:val="24"/>
        </w:rPr>
        <w:instrText xml:space="preserve">noffending Men","URL":"https://www.tandfonline.com/doi/full/10.1080/00224499.2018.1511965","volume":"56","author":[{"family":"Vásquez Amézquita","given":"Milena"},{"family":"Leongoméz","given":"Juan David"},{"family":"Seto","given":"Michael C."},{"family":</w:instrText>
      </w:r>
      <w:r>
        <w:rPr>
          <w:rFonts w:ascii="Times New Roman" w:hAnsi="Times New Roman" w:cs="Times New Roman"/>
          <w:sz w:val="24"/>
          <w:szCs w:val="24"/>
        </w:rPr>
        <w:instrText xml:space="preserve">"Salvador","given":"Alicia"}],"accessed":{"date-parts":[["2024",6,18]]},"issued":{"date-parts":[["2019",2,12]]}}},{"id":1149,"uris":["http://zotero.org/users/7389460/items/68HE5PHS"],"itemData":{"id":1149,"type":"article-journal","container-title":"The Jou</w:instrText>
      </w:r>
      <w:r>
        <w:rPr>
          <w:rFonts w:ascii="Times New Roman" w:hAnsi="Times New Roman" w:cs="Times New Roman"/>
          <w:sz w:val="24"/>
          <w:szCs w:val="24"/>
        </w:rPr>
        <w:instrText xml:space="preserve">rnal of Sex Research","DOI":"10.1080/00224499.2017.1372353","ISSN":"0022-4499","issue":"1","note":"Citation Key: Vasquez-Amezquita2019","page":"85-101","title":"Visual Attention Patterns Differ in Gynephilic and Androphilic Men and Women Depending on Age a</w:instrText>
      </w:r>
      <w:r>
        <w:rPr>
          <w:rFonts w:ascii="Times New Roman" w:hAnsi="Times New Roman" w:cs="Times New Roman"/>
          <w:sz w:val="24"/>
          <w:szCs w:val="24"/>
        </w:rPr>
        <w:instrText xml:space="preserve">nd Gender of Targets","URL":"https://www.tandfonline.com/doi/full/10.1080/00224499.2017.1372353","volume":"56","author":[{"family":"Vásquez-Amézquita","given":"Milena"},{"family":"Leongómez","given":"Juan David"},{"family":"Seto","given":"Michael C."},{"fa</w:instrText>
      </w:r>
      <w:r>
        <w:rPr>
          <w:rFonts w:ascii="Times New Roman" w:hAnsi="Times New Roman" w:cs="Times New Roman"/>
          <w:sz w:val="24"/>
          <w:szCs w:val="24"/>
        </w:rPr>
        <w:instrText xml:space="preserve">mily":"Bonilla","given":"Mauricio"},{"family":"Rodríguez-Padilla","given":"Alexa"},{"family":"Salvador","given":"Alicia"}],"issued":{"date-parts":[["2019",1,2]]}}}],"schema":"https://github.com/citation-style-language/schema/raw/master/csl-citation.json"}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(Vásquez Amézquita et al., 2019; Vásquez-Amézquita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w:t>
      </w:r>
      <w:r>
        <w:rPr>
          <w:rFonts w:ascii="Times New Roman" w:hAnsi="Times New Roman" w:cs="Times New Roman"/>
          <w:sz w:val="24"/>
          <w:szCs w:val="24"/>
        </w:rPr>
        <w:t xml:space="preserve"> hicimos </w:t>
      </w:r>
      <w:r>
        <w:rPr>
          <w:rFonts w:ascii="Times New Roman" w:hAnsi="Times New Roman" w:cs="Times New Roman"/>
          <w:sz w:val="24"/>
          <w:szCs w:val="24"/>
        </w:rPr>
        <w:t xml:space="preserve">análisis de poder a priori </w:t>
      </w:r>
      <w:r>
        <w:rPr>
          <w:rFonts w:ascii="Times New Roman" w:hAnsi="Times New Roman" w:cs="Times New Roman"/>
          <w:sz w:val="24"/>
          <w:szCs w:val="24"/>
        </w:rPr>
        <w:t xml:space="preserve">usando </w:t>
      </w:r>
      <w:r>
        <w:rPr>
          <w:rFonts w:ascii="Times New Roman" w:hAnsi="Times New Roman" w:cs="Times New Roman"/>
          <w:i/>
          <w:iCs/>
          <w:sz w:val="24"/>
          <w:szCs w:val="24"/>
        </w:rPr>
        <w:t xml:space="preserve">G*</w:t>
      </w:r>
      <w:r>
        <w:rPr>
          <w:rFonts w:ascii="Times New Roman" w:hAnsi="Times New Roman" w:cs="Times New Roman"/>
          <w:i/>
          <w:iCs/>
          <w:sz w:val="24"/>
          <w:szCs w:val="24"/>
        </w:rPr>
        <w:t xml:space="preserve">P</w:t>
      </w:r>
      <w:r>
        <w:rPr>
          <w:rFonts w:ascii="Times New Roman" w:hAnsi="Times New Roman" w:cs="Times New Roman"/>
          <w:i/>
          <w:iCs/>
          <w:sz w:val="24"/>
          <w:szCs w:val="24"/>
        </w:rPr>
        <w:t xml:space="preserve">ower</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{"citationID":"JaFGDPU2","properties":{"formattedCitation":"(Faul et\\uc0\\u160{}al., 2007)","plainCitation":"(Faul et</w:instrText>
      </w:r>
      <w:r>
        <w:rPr>
          <w:rFonts w:ascii="Times New Roman" w:hAnsi="Times New Roman" w:cs="Times New Roman"/>
          <w:sz w:val="24"/>
          <w:szCs w:val="24"/>
        </w:rPr>
        <w:instrText xml:space="preserve"> al., 2007)","noteIndex":0},"citationItems":[{"id":1322,"uris":["http://zotero.org/users/7389460/items/LTYBQMZ8"],"itemData":{"id":1322,"type":"article-journal","container-title":"Behavior Research Methods","DOI":"10.3758/BF03193146","ISSN":"1554-351X","is</w:instrText>
      </w:r>
      <w:r>
        <w:rPr>
          <w:rFonts w:ascii="Times New Roman" w:hAnsi="Times New Roman" w:cs="Times New Roman"/>
          <w:sz w:val="24"/>
          <w:szCs w:val="24"/>
        </w:rPr>
        <w:instrText xml:space="preserve">sue":"2","page":"175-191","title":"G*Power 3: A flexible statistical power analysis program for the social, behavioral, and biomedical sciences","URL":"http://www.springerlink.com/index/10.3758/BF03193146","volume":"39","author":[{"family":"Faul","given":"</w:instrText>
      </w:r>
      <w:r>
        <w:rPr>
          <w:rFonts w:ascii="Times New Roman" w:hAnsi="Times New Roman" w:cs="Times New Roman"/>
          <w:sz w:val="24"/>
          <w:szCs w:val="24"/>
        </w:rPr>
        <w:instrText xml:space="preserve">Franz"},{"family":"Erdfelder","given":"Edgar"},{"family":"Lang","given":"Albert-Georg"},{"family":"Buchner","given":"Axel"}],"issued":{"date-parts":[["2007",5]]}}}],"schema":"https://github.com/citation-style-language/schema/raw/master/csl-citation.json"}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(Faul et al.,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El análisis para la FFD</w:t>
      </w:r>
      <w:r>
        <w:rPr>
          <w:rFonts w:ascii="Times New Roman" w:hAnsi="Times New Roman" w:cs="Times New Roman"/>
          <w:sz w:val="24"/>
          <w:szCs w:val="24"/>
        </w:rPr>
        <w:t xml:space="preserve"> </w:t>
      </w:r>
      <w:r>
        <w:rPr>
          <w:rFonts w:ascii="Times New Roman" w:hAnsi="Times New Roman" w:cs="Times New Roman"/>
          <w:sz w:val="24"/>
          <w:szCs w:val="24"/>
        </w:rPr>
        <w:t xml:space="preserve">arrojó un tamaño de muestra de </w:t>
      </w:r>
      <w:r>
        <w:rPr>
          <w:rFonts w:ascii="Times New Roman" w:hAnsi="Times New Roman" w:cs="Times New Roman"/>
          <w:sz w:val="24"/>
          <w:szCs w:val="24"/>
        </w:rPr>
        <w:t xml:space="preserve">128</w:t>
      </w:r>
      <w:r>
        <w:rPr>
          <w:rFonts w:ascii="Times New Roman" w:hAnsi="Times New Roman" w:cs="Times New Roman"/>
          <w:sz w:val="24"/>
          <w:szCs w:val="24"/>
        </w:rPr>
        <w:t xml:space="preserve"> participantes por </w:t>
      </w:r>
      <w:r>
        <w:rPr>
          <w:rFonts w:ascii="Times New Roman" w:hAnsi="Times New Roman" w:cs="Times New Roman"/>
          <w:sz w:val="24"/>
          <w:szCs w:val="24"/>
        </w:rPr>
        <w:t xml:space="preserve">grupo</w:t>
      </w:r>
      <w:r>
        <w:rPr>
          <w:rFonts w:ascii="Times New Roman" w:hAnsi="Times New Roman" w:cs="Times New Roman"/>
          <w:sz w:val="24"/>
          <w:szCs w:val="24"/>
        </w:rPr>
        <w:t xml:space="preserve"> (condición alta y baja disponibilidad de recursos)</w:t>
      </w:r>
      <w:r>
        <w:rPr>
          <w:rFonts w:ascii="Times New Roman" w:hAnsi="Times New Roman" w:cs="Times New Roman"/>
          <w:sz w:val="24"/>
          <w:szCs w:val="24"/>
        </w:rPr>
        <w:t xml:space="preserve">, para detectar el tamaño de efecto hipotético</w:t>
      </w:r>
      <w:r>
        <w:rPr>
          <w:rFonts w:ascii="Times New Roman" w:hAnsi="Times New Roman" w:cs="Times New Roman"/>
          <w:sz w:val="24"/>
          <w:szCs w:val="24"/>
        </w:rPr>
        <w:t xml:space="preserve"> </w:t>
      </w:r>
      <w:r>
        <w:rPr>
          <w:rFonts w:ascii="Times New Roman" w:hAnsi="Times New Roman" w:cs="Times New Roman"/>
          <w:sz w:val="24"/>
          <w:szCs w:val="24"/>
        </w:rPr>
        <w:t xml:space="preserve">pequeño a mediano</w:t>
      </w:r>
      <w:r>
        <w:rPr>
          <w:rFonts w:ascii="Times New Roman" w:hAnsi="Times New Roman" w:cs="Times New Roman"/>
          <w:sz w:val="24"/>
          <w:szCs w:val="24"/>
        </w:rPr>
        <w:t xml:space="preserve"> </w:t>
      </w:r>
      <w:r>
        <w:rPr>
          <w:rFonts w:ascii="Times New Roman" w:hAnsi="Times New Roman" w:cs="Times New Roman"/>
          <w:i/>
          <w:iCs/>
          <w:sz w:val="24"/>
          <w:szCs w:val="24"/>
        </w:rPr>
        <w:t xml:space="preserve">f </w:t>
      </w:r>
      <w:r>
        <w:rPr>
          <w:rFonts w:ascii="Times New Roman" w:hAnsi="Times New Roman" w:cs="Times New Roman"/>
          <w:sz w:val="24"/>
          <w:szCs w:val="24"/>
        </w:rPr>
        <w:t xml:space="preserve">=</w:t>
      </w:r>
      <w:r>
        <w:rPr>
          <w:rFonts w:ascii="Times New Roman" w:hAnsi="Times New Roman" w:cs="Times New Roman"/>
          <w:sz w:val="24"/>
          <w:szCs w:val="24"/>
        </w:rPr>
        <w:t xml:space="preserve"> .15</w:t>
      </w:r>
      <w:r>
        <w:rPr>
          <w:rFonts w:ascii="Times New Roman" w:hAnsi="Times New Roman" w:cs="Times New Roman"/>
          <w:sz w:val="24"/>
          <w:szCs w:val="24"/>
        </w:rPr>
        <w:t xml:space="preserve">, </w:t>
      </w:r>
      <w:r>
        <w:rPr>
          <w:rFonts w:ascii="Times New Roman" w:hAnsi="Times New Roman" w:cs="Times New Roman"/>
          <w:sz w:val="24"/>
          <w:szCs w:val="24"/>
        </w:rPr>
        <w:t xml:space="preserve">asumiendo un poder estadístico de .80 y un alfa de </w:t>
      </w:r>
      <w:r>
        <w:rPr>
          <w:rFonts w:ascii="Times New Roman" w:hAnsi="Times New Roman" w:cs="Times New Roman"/>
          <w:sz w:val="24"/>
          <w:szCs w:val="24"/>
        </w:rPr>
        <w:t xml:space="preserve">.05. </w:t>
      </w:r>
      <w:r>
        <w:rPr>
          <w:rFonts w:ascii="Times New Roman" w:hAnsi="Times New Roman" w:cs="Times New Roman"/>
          <w:sz w:val="24"/>
          <w:szCs w:val="24"/>
        </w:rPr>
        <w:t xml:space="preserve">El an</w:t>
      </w:r>
      <w:r>
        <w:rPr>
          <w:rFonts w:ascii="Times New Roman" w:hAnsi="Times New Roman" w:cs="Times New Roman"/>
          <w:sz w:val="24"/>
          <w:szCs w:val="24"/>
        </w:rPr>
        <w:t xml:space="preserve">álisis </w:t>
      </w:r>
      <w:r>
        <w:rPr>
          <w:rFonts w:ascii="Times New Roman" w:hAnsi="Times New Roman" w:cs="Times New Roman"/>
          <w:sz w:val="24"/>
          <w:szCs w:val="24"/>
        </w:rPr>
        <w:t xml:space="preserve">para la TF</w:t>
      </w:r>
      <w:r>
        <w:rPr>
          <w:rFonts w:ascii="Times New Roman" w:hAnsi="Times New Roman" w:cs="Times New Roman"/>
          <w:sz w:val="24"/>
          <w:szCs w:val="24"/>
        </w:rPr>
        <w:t xml:space="preserve">D</w:t>
      </w:r>
      <w:r>
        <w:rPr>
          <w:rFonts w:ascii="Times New Roman" w:hAnsi="Times New Roman" w:cs="Times New Roman"/>
          <w:sz w:val="24"/>
          <w:szCs w:val="24"/>
        </w:rPr>
        <w:t xml:space="preserve"> </w:t>
      </w:r>
      <w:r>
        <w:rPr>
          <w:rFonts w:ascii="Times New Roman" w:hAnsi="Times New Roman" w:cs="Times New Roman"/>
          <w:sz w:val="24"/>
          <w:szCs w:val="24"/>
        </w:rPr>
        <w:t xml:space="preserve">arrojó un tamaño de muestra mínimo de </w:t>
      </w:r>
      <w:r>
        <w:rPr>
          <w:rFonts w:ascii="Times New Roman" w:hAnsi="Times New Roman" w:cs="Times New Roman"/>
          <w:sz w:val="24"/>
          <w:szCs w:val="24"/>
        </w:rPr>
        <w:t xml:space="preserve">56 </w:t>
      </w:r>
      <w:r>
        <w:rPr>
          <w:rFonts w:ascii="Times New Roman" w:hAnsi="Times New Roman" w:cs="Times New Roman"/>
          <w:sz w:val="24"/>
          <w:szCs w:val="24"/>
        </w:rPr>
        <w:t xml:space="preserve">participantes por grupo, para detectar el tamaño de efecto hipotético</w:t>
      </w:r>
      <w:r>
        <w:rPr>
          <w:rFonts w:ascii="Times New Roman" w:hAnsi="Times New Roman" w:cs="Times New Roman"/>
          <w:sz w:val="24"/>
          <w:szCs w:val="24"/>
        </w:rPr>
        <w:t xml:space="preserve"> </w:t>
      </w:r>
      <w:r>
        <w:rPr>
          <w:rFonts w:ascii="Times New Roman" w:hAnsi="Times New Roman" w:cs="Times New Roman"/>
          <w:sz w:val="24"/>
          <w:szCs w:val="24"/>
        </w:rPr>
        <w:t xml:space="preserve">mediano</w:t>
      </w:r>
      <w:r>
        <w:rPr>
          <w:rFonts w:ascii="Times New Roman" w:hAnsi="Times New Roman" w:cs="Times New Roman"/>
          <w:sz w:val="24"/>
          <w:szCs w:val="24"/>
        </w:rPr>
        <w:t xml:space="preserve"> con un </w:t>
      </w:r>
      <w:r>
        <w:rPr>
          <w:rFonts w:ascii="Times New Roman" w:hAnsi="Times New Roman" w:cs="Times New Roman"/>
          <w:i/>
          <w:iCs/>
          <w:sz w:val="24"/>
          <w:szCs w:val="24"/>
        </w:rPr>
        <w:t xml:space="preserve">f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.2</w:t>
      </w:r>
      <w:r>
        <w:rPr>
          <w:rFonts w:ascii="Times New Roman" w:hAnsi="Times New Roman" w:cs="Times New Roman"/>
          <w:sz w:val="24"/>
          <w:szCs w:val="24"/>
        </w:rPr>
        <w:t xml:space="preserve">5 </w:t>
      </w:r>
      <w:r>
        <w:rPr>
          <w:rFonts w:ascii="Times New Roman" w:hAnsi="Times New Roman" w:cs="Times New Roman"/>
          <w:sz w:val="24"/>
          <w:szCs w:val="24"/>
        </w:rPr>
        <w:t xml:space="preserve">asumiendo un poder estadístico de .80 y un alfa de .05.</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Basados en la estimación del tamaño de la muestra</w:t>
      </w:r>
      <w:r>
        <w:rPr>
          <w:rFonts w:ascii="Times New Roman" w:hAnsi="Times New Roman" w:cs="Times New Roman"/>
          <w:sz w:val="24"/>
          <w:szCs w:val="24"/>
        </w:rPr>
        <w:t xml:space="preserve"> y</w:t>
      </w:r>
      <w:r>
        <w:rPr>
          <w:rFonts w:ascii="Times New Roman" w:hAnsi="Times New Roman" w:cs="Times New Roman"/>
          <w:sz w:val="24"/>
          <w:szCs w:val="24"/>
        </w:rPr>
        <w:t xml:space="preserve"> teniendo en cuenta los criterios de inclusión, s</w:t>
      </w:r>
      <w:r>
        <w:rPr>
          <w:rFonts w:ascii="Times New Roman" w:hAnsi="Times New Roman" w:cs="Times New Roman"/>
          <w:sz w:val="24"/>
          <w:szCs w:val="24"/>
        </w:rPr>
        <w:t xml:space="preserve">e reclutaron un total de 394 mujeres. </w:t>
      </w:r>
      <w:r>
        <w:rPr>
          <w:rFonts w:ascii="Times New Roman" w:hAnsi="Times New Roman" w:cs="Times New Roman"/>
          <w:sz w:val="24"/>
          <w:szCs w:val="24"/>
        </w:rPr>
        <w:t xml:space="preserve">Los criterios de inclusión </w:t>
      </w:r>
      <w:r>
        <w:rPr>
          <w:rFonts w:ascii="Times New Roman" w:hAnsi="Times New Roman" w:cs="Times New Roman"/>
          <w:sz w:val="24"/>
          <w:szCs w:val="24"/>
        </w:rPr>
        <w:t xml:space="preserve">fueron ser mujer </w:t>
      </w:r>
      <w:r>
        <w:rPr>
          <w:rFonts w:ascii="Times New Roman" w:hAnsi="Times New Roman" w:cs="Times New Roman"/>
          <w:sz w:val="24"/>
          <w:szCs w:val="24"/>
        </w:rPr>
        <w:t xml:space="preserve">cisgénero </w:t>
      </w:r>
      <w:r>
        <w:rPr>
          <w:rFonts w:ascii="Times New Roman" w:hAnsi="Times New Roman" w:cs="Times New Roman"/>
          <w:sz w:val="24"/>
          <w:szCs w:val="24"/>
        </w:rPr>
        <w:t xml:space="preserve">exclusivamente heterosexual (marcar 0 en la escala de Kinsey), tener entre 18 y 30 años, tener visión </w:t>
      </w:r>
      <w:r>
        <w:rPr>
          <w:rFonts w:ascii="Times New Roman" w:hAnsi="Times New Roman" w:cs="Times New Roman"/>
          <w:sz w:val="24"/>
          <w:szCs w:val="24"/>
        </w:rPr>
        <w:t xml:space="preserve">normal o corregida</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sin antecedentes de enfermedades neurológicas, psiquiátricas u hormonales, no encontrarse en estado de embarazo, periodo de postparto o lactancia, no usar anticonceptivos hormonales</w:t>
      </w:r>
      <w:r>
        <w:rPr>
          <w:rFonts w:ascii="Times New Roman" w:hAnsi="Times New Roman" w:cs="Times New Roman"/>
          <w:sz w:val="24"/>
          <w:szCs w:val="24"/>
        </w:rPr>
        <w:t xml:space="preserve">. </w:t>
      </w:r>
      <w:r>
        <w:rPr>
          <w:rFonts w:ascii="Times New Roman" w:hAnsi="Times New Roman" w:cs="Times New Roman"/>
          <w:sz w:val="24"/>
          <w:szCs w:val="24"/>
        </w:rPr>
        <w:t xml:space="preserve">Se aplicaron los </w:t>
      </w:r>
      <w:r>
        <w:rPr>
          <w:rFonts w:ascii="Times New Roman" w:hAnsi="Times New Roman" w:cs="Times New Roman"/>
          <w:sz w:val="24"/>
          <w:szCs w:val="24"/>
        </w:rPr>
        <w:t xml:space="preserve">filtros de respuestas control (</w:t>
      </w:r>
      <w:r>
        <w:rPr>
          <w:rFonts w:ascii="Times New Roman" w:hAnsi="Times New Roman" w:cs="Times New Roman"/>
          <w:sz w:val="24"/>
          <w:szCs w:val="24"/>
        </w:rPr>
        <w:t xml:space="preserve">una</w:t>
      </w:r>
      <w:r>
        <w:rPr>
          <w:rFonts w:ascii="Times New Roman" w:hAnsi="Times New Roman" w:cs="Times New Roman"/>
          <w:sz w:val="24"/>
          <w:szCs w:val="24"/>
        </w:rPr>
        <w:t xml:space="preserve"> participante respondió en broma o sin leer), los </w:t>
      </w:r>
      <w:r>
        <w:rPr>
          <w:rFonts w:ascii="Times New Roman" w:hAnsi="Times New Roman" w:cs="Times New Roman"/>
          <w:sz w:val="24"/>
          <w:szCs w:val="24"/>
        </w:rPr>
        <w:t xml:space="preserve">de </w:t>
      </w:r>
      <w:r>
        <w:rPr>
          <w:rFonts w:ascii="Times New Roman" w:hAnsi="Times New Roman" w:cs="Times New Roman"/>
          <w:sz w:val="24"/>
          <w:szCs w:val="24"/>
        </w:rPr>
        <w:t xml:space="preserve">criterios de inclusión (</w:t>
      </w:r>
      <w:r>
        <w:rPr>
          <w:rFonts w:ascii="Times New Roman" w:hAnsi="Times New Roman" w:cs="Times New Roman"/>
          <w:sz w:val="24"/>
          <w:szCs w:val="24"/>
        </w:rPr>
        <w:t xml:space="preserve">75 participantes excluidas) </w:t>
      </w:r>
      <w:r>
        <w:rPr>
          <w:rFonts w:ascii="Times New Roman" w:hAnsi="Times New Roman" w:cs="Times New Roman"/>
          <w:sz w:val="24"/>
          <w:szCs w:val="24"/>
        </w:rPr>
        <w:t xml:space="preserve">y </w:t>
      </w:r>
      <w:r>
        <w:rPr>
          <w:rFonts w:ascii="Times New Roman" w:hAnsi="Times New Roman" w:cs="Times New Roman"/>
          <w:sz w:val="24"/>
          <w:szCs w:val="24"/>
        </w:rPr>
        <w:t xml:space="preserve">se excluyeron</w:t>
      </w:r>
      <w:r>
        <w:rPr>
          <w:rFonts w:ascii="Times New Roman" w:hAnsi="Times New Roman" w:cs="Times New Roman"/>
          <w:sz w:val="24"/>
          <w:szCs w:val="24"/>
        </w:rPr>
        <w:t xml:space="preserve"> </w:t>
      </w:r>
      <w:r>
        <w:rPr>
          <w:rFonts w:ascii="Times New Roman" w:hAnsi="Times New Roman" w:cs="Times New Roman"/>
          <w:sz w:val="24"/>
          <w:szCs w:val="24"/>
        </w:rPr>
        <w:t xml:space="preserve">25 mujeres en fase ovulatoria, luego de analizar que la variable influía en el efecto de los modelos, pero la muestra era muy pequeña para incluirla dentro de los análisis. </w:t>
      </w:r>
      <w:r>
        <w:rPr>
          <w:rFonts w:ascii="Times New Roman" w:hAnsi="Times New Roman" w:cs="Times New Roman"/>
          <w:sz w:val="24"/>
          <w:szCs w:val="24"/>
          <w:highlight w:val="yellow"/>
        </w:rPr>
        <w:t xml:space="preserve">L</w:t>
      </w:r>
      <w:r>
        <w:rPr>
          <w:rFonts w:ascii="Times New Roman" w:hAnsi="Times New Roman" w:cs="Times New Roman"/>
          <w:sz w:val="24"/>
          <w:szCs w:val="24"/>
          <w:highlight w:val="yellow"/>
        </w:rPr>
        <w:t xml:space="preserve">a muestra final </w:t>
      </w:r>
      <w:r>
        <w:rPr>
          <w:rFonts w:ascii="Times New Roman" w:hAnsi="Times New Roman" w:cs="Times New Roman"/>
          <w:sz w:val="24"/>
          <w:szCs w:val="24"/>
          <w:highlight w:val="yellow"/>
        </w:rPr>
        <w:t xml:space="preserve">estaba</w:t>
      </w:r>
      <w:r>
        <w:rPr>
          <w:rFonts w:ascii="Times New Roman" w:hAnsi="Times New Roman" w:cs="Times New Roman"/>
          <w:sz w:val="24"/>
          <w:szCs w:val="24"/>
          <w:highlight w:val="yellow"/>
        </w:rPr>
        <w:t xml:space="preserve"> conformada por </w:t>
      </w:r>
      <w:r>
        <w:rPr>
          <w:rFonts w:ascii="Times New Roman" w:hAnsi="Times New Roman" w:cs="Times New Roman"/>
          <w:sz w:val="24"/>
          <w:szCs w:val="24"/>
          <w:highlight w:val="yellow"/>
        </w:rPr>
        <w:t xml:space="preserve">293</w:t>
      </w:r>
      <w:r>
        <w:rPr>
          <w:rFonts w:ascii="Times New Roman" w:hAnsi="Times New Roman" w:cs="Times New Roman"/>
          <w:sz w:val="24"/>
          <w:szCs w:val="24"/>
        </w:rPr>
        <w:t xml:space="preserve"> </w:t>
      </w:r>
      <w:r>
        <w:rPr>
          <w:rFonts w:ascii="Times New Roman" w:hAnsi="Times New Roman" w:cs="Times New Roman"/>
          <w:sz w:val="24"/>
          <w:szCs w:val="24"/>
        </w:rPr>
        <w:t xml:space="preserve">mujeres </w:t>
      </w:r>
      <w:r>
        <w:rPr>
          <w:rFonts w:ascii="Times New Roman" w:hAnsi="Times New Roman" w:cs="Times New Roman"/>
          <w:sz w:val="24"/>
          <w:szCs w:val="24"/>
        </w:rPr>
        <w:t xml:space="preserve">colombianas</w:t>
      </w:r>
      <w:r>
        <w:rPr>
          <w:rFonts w:ascii="Times New Roman" w:hAnsi="Times New Roman" w:cs="Times New Roman"/>
          <w:sz w:val="24"/>
          <w:szCs w:val="24"/>
        </w:rPr>
        <w:t xml:space="preserve">. </w:t>
      </w:r>
      <w:r>
        <w:rPr>
          <w:rFonts w:ascii="Times New Roman" w:hAnsi="Times New Roman" w:cs="Times New Roman"/>
          <w:sz w:val="24"/>
          <w:szCs w:val="24"/>
        </w:rPr>
        <w:t xml:space="preserve">De las cuales, </w:t>
      </w:r>
      <w:r>
        <w:rPr>
          <w:rFonts w:ascii="Times New Roman" w:hAnsi="Times New Roman" w:cs="Times New Roman"/>
          <w:sz w:val="24"/>
          <w:szCs w:val="24"/>
        </w:rPr>
        <w:t xml:space="preserve">165</w:t>
      </w:r>
      <w:r>
        <w:rPr>
          <w:rFonts w:ascii="Times New Roman" w:hAnsi="Times New Roman" w:cs="Times New Roman"/>
          <w:sz w:val="24"/>
          <w:szCs w:val="24"/>
        </w:rPr>
        <w:t xml:space="preserve"> (Mage = </w:t>
      </w:r>
      <w:r>
        <w:rPr>
          <w:rFonts w:ascii="Times New Roman" w:hAnsi="Times New Roman" w:cs="Times New Roman"/>
          <w:sz w:val="24"/>
          <w:szCs w:val="24"/>
        </w:rPr>
        <w:t xml:space="preserve">21.4</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SDage</w:t>
      </w:r>
      <w:r>
        <w:rPr>
          <w:rFonts w:ascii="Times New Roman" w:hAnsi="Times New Roman" w:cs="Times New Roman"/>
          <w:sz w:val="24"/>
          <w:szCs w:val="24"/>
        </w:rPr>
        <w:t xml:space="preserve"> = 2</w:t>
      </w:r>
      <w:r>
        <w:rPr>
          <w:rFonts w:ascii="Times New Roman" w:hAnsi="Times New Roman" w:cs="Times New Roman"/>
          <w:sz w:val="24"/>
          <w:szCs w:val="24"/>
        </w:rPr>
        <w:t xml:space="preserve">.</w:t>
      </w:r>
      <w:r>
        <w:rPr>
          <w:rFonts w:ascii="Times New Roman" w:hAnsi="Times New Roman" w:cs="Times New Roman"/>
          <w:sz w:val="24"/>
          <w:szCs w:val="24"/>
        </w:rPr>
        <w:t xml:space="preserve">25</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Range</w:t>
      </w:r>
      <w:r>
        <w:rPr>
          <w:rFonts w:ascii="Times New Roman" w:hAnsi="Times New Roman" w:cs="Times New Roman"/>
          <w:sz w:val="24"/>
          <w:szCs w:val="24"/>
        </w:rPr>
        <w:t xml:space="preserve"> = 18-2</w:t>
      </w:r>
      <w:r>
        <w:rPr>
          <w:rFonts w:ascii="Times New Roman" w:hAnsi="Times New Roman" w:cs="Times New Roman"/>
          <w:sz w:val="24"/>
          <w:szCs w:val="24"/>
        </w:rPr>
        <w:t xml:space="preserve">7</w:t>
      </w:r>
      <w:r>
        <w:rPr>
          <w:rFonts w:ascii="Times New Roman" w:hAnsi="Times New Roman" w:cs="Times New Roman"/>
          <w:sz w:val="24"/>
          <w:szCs w:val="24"/>
        </w:rPr>
        <w:t xml:space="preserve">) fueron asignadas aleatoriamente a la condición de alta disponibilidad de recursos, y </w:t>
      </w:r>
      <w:r>
        <w:rPr>
          <w:rFonts w:ascii="Times New Roman" w:hAnsi="Times New Roman" w:cs="Times New Roman"/>
          <w:sz w:val="24"/>
          <w:szCs w:val="24"/>
        </w:rPr>
        <w:t xml:space="preserve">128</w:t>
      </w:r>
      <w:r>
        <w:rPr>
          <w:rFonts w:ascii="Times New Roman" w:hAnsi="Times New Roman" w:cs="Times New Roman"/>
          <w:sz w:val="24"/>
          <w:szCs w:val="24"/>
        </w:rPr>
        <w:t xml:space="preserve"> </w:t>
      </w:r>
      <w:r>
        <w:rPr>
          <w:rFonts w:ascii="Times New Roman" w:hAnsi="Times New Roman" w:cs="Times New Roman"/>
          <w:sz w:val="24"/>
          <w:szCs w:val="24"/>
        </w:rPr>
        <w:t xml:space="preserve">(Mage = </w:t>
      </w:r>
      <w:r>
        <w:rPr>
          <w:rFonts w:ascii="Times New Roman" w:hAnsi="Times New Roman" w:cs="Times New Roman"/>
          <w:sz w:val="24"/>
          <w:szCs w:val="24"/>
        </w:rPr>
        <w:t xml:space="preserve">21.5</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SDage</w:t>
      </w:r>
      <w:r>
        <w:rPr>
          <w:rFonts w:ascii="Times New Roman" w:hAnsi="Times New Roman" w:cs="Times New Roman"/>
          <w:sz w:val="24"/>
          <w:szCs w:val="24"/>
        </w:rPr>
        <w:t xml:space="preserve"> = 2</w:t>
      </w:r>
      <w:r>
        <w:rPr>
          <w:rFonts w:ascii="Times New Roman" w:hAnsi="Times New Roman" w:cs="Times New Roman"/>
          <w:sz w:val="24"/>
          <w:szCs w:val="24"/>
        </w:rPr>
        <w:t xml:space="preserve">.</w:t>
      </w:r>
      <w:r>
        <w:rPr>
          <w:rFonts w:ascii="Times New Roman" w:hAnsi="Times New Roman" w:cs="Times New Roman"/>
          <w:sz w:val="24"/>
          <w:szCs w:val="24"/>
        </w:rPr>
        <w:t xml:space="preserve">25</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Range</w:t>
      </w:r>
      <w:r>
        <w:rPr>
          <w:rFonts w:ascii="Times New Roman" w:hAnsi="Times New Roman" w:cs="Times New Roman"/>
          <w:sz w:val="24"/>
          <w:szCs w:val="24"/>
        </w:rPr>
        <w:t xml:space="preserve"> = 18-</w:t>
      </w:r>
      <w:r>
        <w:rPr>
          <w:rFonts w:ascii="Times New Roman" w:hAnsi="Times New Roman" w:cs="Times New Roman"/>
          <w:sz w:val="24"/>
          <w:szCs w:val="24"/>
        </w:rPr>
        <w:t xml:space="preserve">25</w:t>
      </w:r>
      <w:r>
        <w:rPr>
          <w:rFonts w:ascii="Times New Roman" w:hAnsi="Times New Roman" w:cs="Times New Roman"/>
          <w:sz w:val="24"/>
          <w:szCs w:val="24"/>
        </w:rPr>
        <w:t xml:space="preserve">)</w:t>
      </w:r>
      <w:r>
        <w:rPr>
          <w:rFonts w:ascii="Times New Roman" w:hAnsi="Times New Roman" w:cs="Times New Roman"/>
          <w:sz w:val="24"/>
          <w:szCs w:val="24"/>
        </w:rPr>
        <w:t xml:space="preserve"> a la condición de baja disponibilidad de recursos</w:t>
      </w:r>
      <w:r>
        <w:rPr>
          <w:rFonts w:ascii="Times New Roman" w:hAnsi="Times New Roman" w:cs="Times New Roman"/>
          <w:sz w:val="24"/>
          <w:szCs w:val="24"/>
        </w:rPr>
        <w:t xml:space="preserve">.</w:t>
      </w:r>
      <w:r>
        <w:rPr>
          <w:rFonts w:ascii="Times New Roman" w:hAnsi="Times New Roman" w:cs="Times New Roman"/>
          <w:sz w:val="24"/>
          <w:szCs w:val="24"/>
        </w:rPr>
        <w:t xml:space="preserve"> Las demás</w:t>
      </w:r>
      <w:r>
        <w:rPr>
          <w:rFonts w:ascii="Times New Roman" w:hAnsi="Times New Roman" w:cs="Times New Roman"/>
          <w:sz w:val="24"/>
          <w:szCs w:val="24"/>
        </w:rPr>
        <w:t xml:space="preserve"> características sociodemográficas se pueden ver en la </w:t>
      </w:r>
      <w:r>
        <w:rPr>
          <w:rFonts w:ascii="Times New Roman" w:hAnsi="Times New Roman" w:cs="Times New Roman"/>
          <w:sz w:val="24"/>
          <w:szCs w:val="24"/>
          <w:highlight w:val="yellow"/>
        </w:rPr>
        <w:t xml:space="preserve">Tabla S1</w:t>
      </w:r>
      <w:r>
        <w:rPr>
          <w:rFonts w:ascii="Times New Roman" w:hAnsi="Times New Roman" w:cs="Times New Roman"/>
          <w:sz w:val="24"/>
          <w:szCs w:val="24"/>
        </w:rPr>
        <w:t xml:space="preserve"> de los </w:t>
      </w:r>
      <w:r>
        <w:rPr>
          <w:rFonts w:ascii="Times New Roman" w:hAnsi="Times New Roman" w:cs="Times New Roman"/>
          <w:sz w:val="24"/>
          <w:szCs w:val="24"/>
          <w:highlight w:val="yellow"/>
        </w:rPr>
        <w:t xml:space="preserve">Supplementary</w:t>
      </w:r>
      <w:r>
        <w:rPr>
          <w:rFonts w:ascii="Times New Roman" w:hAnsi="Times New Roman" w:cs="Times New Roman"/>
          <w:sz w:val="24"/>
          <w:szCs w:val="24"/>
          <w:highlight w:val="yellow"/>
        </w:rPr>
        <w:t xml:space="preserve"> data</w:t>
      </w:r>
      <w:r>
        <w:rPr>
          <w:rFonts w:ascii="Times New Roman" w:hAnsi="Times New Roman" w:cs="Times New Roman"/>
          <w:sz w:val="24"/>
          <w:szCs w:val="24"/>
        </w:rPr>
        <w:t xml:space="preserve"> </w:t>
      </w:r>
      <w:r>
        <w:rPr>
          <w:rFonts w:ascii="Times New Roman" w:hAnsi="Times New Roman" w:cs="Times New Roman"/>
          <w:sz w:val="24"/>
          <w:szCs w:val="24"/>
        </w:rPr>
        <w:t xml:space="preserve">(SD). </w:t>
      </w:r>
      <w:r>
        <w:rPr>
          <w:rFonts w:ascii="Times New Roman" w:hAnsi="Times New Roman" w:cs="Times New Roman"/>
          <w:sz w:val="24"/>
          <w:szCs w:val="24"/>
        </w:rPr>
        <w:t xml:space="preserve">Los participantes completaron un consentimiento informado, y tanto este, como el protocolo de recolección de datos de este estudio fue avalado por el comité de ética de las universidades en las que se recolectaron los datos. </w:t>
      </w:r>
      <w:r>
        <w:rPr>
          <w:rFonts w:ascii="Times New Roman" w:hAnsi="Times New Roman" w:cs="Times New Roman"/>
          <w:sz w:val="24"/>
          <w:szCs w:val="24"/>
        </w:rPr>
      </w:r>
    </w:p>
    <w:p>
      <w:pPr>
        <w:pStyle w:val="677"/>
        <w:numPr>
          <w:ilvl w:val="1"/>
          <w:numId w:val="3"/>
        </w:numPr>
        <w:pBdr/>
        <w:spacing/>
        <w:ind/>
        <w:rPr>
          <w:rFonts w:cs="Times New Roman"/>
          <w:szCs w:val="24"/>
        </w:rPr>
      </w:pPr>
      <w:r>
        <w:rPr>
          <w:rFonts w:cs="Times New Roman"/>
          <w:szCs w:val="24"/>
        </w:rPr>
        <w:t xml:space="preserve">Design</w:t>
      </w:r>
      <w:r>
        <w:rPr>
          <w:rFonts w:cs="Times New Roman"/>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El diseño experimental fue mixto</w:t>
      </w:r>
      <w:r>
        <w:rPr>
          <w:rFonts w:ascii="Times New Roman" w:hAnsi="Times New Roman" w:cs="Times New Roman"/>
          <w:sz w:val="24"/>
          <w:szCs w:val="24"/>
        </w:rPr>
        <w:t xml:space="preserve">,</w:t>
      </w:r>
      <w:r>
        <w:rPr>
          <w:rFonts w:ascii="Times New Roman" w:hAnsi="Times New Roman" w:cs="Times New Roman"/>
          <w:sz w:val="24"/>
          <w:szCs w:val="24"/>
        </w:rPr>
        <w:t xml:space="preserve"> del tipo 2 (condición de disponibilidad de recursos: </w:t>
      </w:r>
      <w:r>
        <w:rPr>
          <w:rFonts w:ascii="Times New Roman" w:hAnsi="Times New Roman" w:cs="Times New Roman"/>
          <w:sz w:val="24"/>
          <w:szCs w:val="24"/>
        </w:rPr>
        <w:t xml:space="preserve">high</w:t>
      </w:r>
      <w:r>
        <w:rPr>
          <w:rFonts w:ascii="Times New Roman" w:hAnsi="Times New Roman" w:cs="Times New Roman"/>
          <w:sz w:val="24"/>
          <w:szCs w:val="24"/>
        </w:rPr>
        <w:t xml:space="preserve"> vs. </w:t>
      </w:r>
      <w:r>
        <w:rPr>
          <w:rFonts w:ascii="Times New Roman" w:hAnsi="Times New Roman" w:cs="Times New Roman"/>
          <w:sz w:val="24"/>
          <w:szCs w:val="24"/>
        </w:rPr>
        <w:t xml:space="preserve">low</w:t>
      </w:r>
      <w:r>
        <w:rPr>
          <w:rFonts w:ascii="Times New Roman" w:hAnsi="Times New Roman" w:cs="Times New Roman"/>
          <w:sz w:val="24"/>
          <w:szCs w:val="24"/>
        </w:rPr>
        <w:t xml:space="preserve">) como factor </w:t>
      </w:r>
      <w:r>
        <w:rPr>
          <w:rFonts w:ascii="Times New Roman" w:hAnsi="Times New Roman" w:cs="Times New Roman"/>
          <w:sz w:val="24"/>
          <w:szCs w:val="24"/>
        </w:rPr>
        <w:t xml:space="preserve">entresujetos</w:t>
      </w:r>
      <w:r>
        <w:rPr>
          <w:rFonts w:ascii="Times New Roman" w:hAnsi="Times New Roman" w:cs="Times New Roman"/>
          <w:sz w:val="24"/>
          <w:szCs w:val="24"/>
        </w:rPr>
        <w:t xml:space="preserve"> * 2 (dimorfismo sexual: </w:t>
      </w:r>
      <w:r>
        <w:rPr>
          <w:rFonts w:ascii="Times New Roman" w:hAnsi="Times New Roman" w:cs="Times New Roman"/>
          <w:sz w:val="24"/>
          <w:szCs w:val="24"/>
        </w:rPr>
        <w:t xml:space="preserve">masculinized</w:t>
      </w:r>
      <w:r>
        <w:rPr>
          <w:rFonts w:ascii="Times New Roman" w:hAnsi="Times New Roman" w:cs="Times New Roman"/>
          <w:sz w:val="24"/>
          <w:szCs w:val="24"/>
        </w:rPr>
        <w:t xml:space="preserve"> vs. </w:t>
      </w:r>
      <w:r>
        <w:rPr>
          <w:rFonts w:ascii="Times New Roman" w:hAnsi="Times New Roman" w:cs="Times New Roman"/>
          <w:sz w:val="24"/>
          <w:szCs w:val="24"/>
        </w:rPr>
        <w:t xml:space="preserve">femininized</w:t>
      </w:r>
      <w:r>
        <w:rPr>
          <w:rFonts w:ascii="Times New Roman" w:hAnsi="Times New Roman" w:cs="Times New Roman"/>
          <w:sz w:val="24"/>
          <w:szCs w:val="24"/>
        </w:rPr>
        <w:t xml:space="preserve">) * 2 (contexto de relación: short-</w:t>
      </w:r>
      <w:r>
        <w:rPr>
          <w:rFonts w:ascii="Times New Roman" w:hAnsi="Times New Roman" w:cs="Times New Roman"/>
          <w:sz w:val="24"/>
          <w:szCs w:val="24"/>
        </w:rPr>
        <w:t xml:space="preserve">term</w:t>
      </w:r>
      <w:r>
        <w:rPr>
          <w:rFonts w:ascii="Times New Roman" w:hAnsi="Times New Roman" w:cs="Times New Roman"/>
          <w:sz w:val="24"/>
          <w:szCs w:val="24"/>
        </w:rPr>
        <w:t xml:space="preserve"> vs. </w:t>
      </w:r>
      <w:r>
        <w:rPr>
          <w:rFonts w:ascii="Times New Roman" w:hAnsi="Times New Roman" w:cs="Times New Roman"/>
          <w:sz w:val="24"/>
          <w:szCs w:val="24"/>
        </w:rPr>
        <w:t xml:space="preserve">long-term</w:t>
      </w:r>
      <w:r>
        <w:rPr>
          <w:rFonts w:ascii="Times New Roman" w:hAnsi="Times New Roman" w:cs="Times New Roman"/>
          <w:sz w:val="24"/>
          <w:szCs w:val="24"/>
        </w:rPr>
        <w:t xml:space="preserve">), ambos factores </w:t>
      </w:r>
      <w:r>
        <w:rPr>
          <w:rFonts w:ascii="Times New Roman" w:hAnsi="Times New Roman" w:cs="Times New Roman"/>
          <w:sz w:val="24"/>
          <w:szCs w:val="24"/>
        </w:rPr>
        <w:t xml:space="preserve">intrasujeto</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{"citationID":"crvJ8KF4","properties":{"formattedCitation":"(based on Little et\\uc0\\u160{}al., 2007; Lyons et\\uc0\\u160{}al., 2016)","plainCitation"</w:instrText>
      </w:r>
      <w:r>
        <w:rPr>
          <w:rFonts w:ascii="Times New Roman" w:hAnsi="Times New Roman" w:cs="Times New Roman"/>
          <w:sz w:val="24"/>
          <w:szCs w:val="24"/>
        </w:rPr>
        <w:instrText xml:space="preserve">:"(based on Little et al., 2007; Lyons et al., 2016)","noteIndex":0},"citationItems":[{"id":1291,"uris":["http://zotero.org/users/7389460/items/JWKPSY6L"],"itemData":{"id":1291,"type":"article-journal","container-title":"Behavioral Ecology and Sociobiology</w:instrText>
      </w:r>
      <w:r>
        <w:rPr>
          <w:rFonts w:ascii="Times New Roman" w:hAnsi="Times New Roman" w:cs="Times New Roman"/>
          <w:sz w:val="24"/>
          <w:szCs w:val="24"/>
        </w:rPr>
        <w:instrText xml:space="preserve">","DOI":"10.1007/s00265-006-0325-7","ISSN":"0340-5443","issue":"6","page":"967-973","title":"Human preferences for facial masculinity change with relationship type and environmental harshness","URL":"http://link.springer.com/10.1007/s00265-006-0325-7","vol</w:instrText>
      </w:r>
      <w:r>
        <w:rPr>
          <w:rFonts w:ascii="Times New Roman" w:hAnsi="Times New Roman" w:cs="Times New Roman"/>
          <w:sz w:val="24"/>
          <w:szCs w:val="24"/>
        </w:rPr>
        <w:instrText xml:space="preserve">ume":"61","author":[{"family":"Little","given":"Anthony C"},{"family":"Cohen","given":"Danielle L."},{"family":"Jones","given":"Benedict C."},{"family":"Belsky","given":"Jay"}],"issued":{"date-parts":[["2007",3,6]]}},"label":"page","prefix":"based on"},{"i</w:instrText>
      </w:r>
      <w:r>
        <w:rPr>
          <w:rFonts w:ascii="Times New Roman" w:hAnsi="Times New Roman" w:cs="Times New Roman"/>
          <w:sz w:val="24"/>
          <w:szCs w:val="24"/>
        </w:rPr>
        <w:instrText xml:space="preserve">d":1293,"uris":["http://zotero.org/users/7389460/items/3EI5BDTY"],"itemData":{"id":1293,"type":"article-journal","container-title":"Personality and Individual Differences","DOI":"10.1016/j.paid.2016.02.025","ISSN":"01918869","page":"25-28","title":"The eff</w:instrText>
      </w:r>
      <w:r>
        <w:rPr>
          <w:rFonts w:ascii="Times New Roman" w:hAnsi="Times New Roman" w:cs="Times New Roman"/>
          <w:sz w:val="24"/>
          <w:szCs w:val="24"/>
        </w:rPr>
        <w:instrText xml:space="preserve">ects of resource availability and relationship status on women's preference for facial masculinity in men: An eye-tracking study","URL":"https://linkinghub.elsevier.com/retrieve/pii/S0191886916300800","volume":"95","author":[{"family":"Lyons","given":"Minn</w:instrText>
      </w:r>
      <w:r>
        <w:rPr>
          <w:rFonts w:ascii="Times New Roman" w:hAnsi="Times New Roman" w:cs="Times New Roman"/>
          <w:sz w:val="24"/>
          <w:szCs w:val="24"/>
        </w:rPr>
        <w:instrText xml:space="preserve">a"},{"family":"Marcinkowska","given":"Urszula"},{"family":"Moisey","given":"Victoria"},{"family":"Harrison","given":"Neil"}],"issued":{"date-parts":[["2016",6]]}}}],"schema":"https://github.com/citation-style-language/schema/raw/master/csl-citation.json"}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(based on Little et al., 2007; Lyons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Como variables dependientes se midieron los datos de rastreo ocular</w:t>
      </w:r>
      <w:r>
        <w:rPr>
          <w:rFonts w:ascii="Times New Roman" w:hAnsi="Times New Roman" w:cs="Times New Roman"/>
          <w:sz w:val="24"/>
          <w:szCs w:val="24"/>
        </w:rPr>
        <w:t xml:space="preserve"> y</w:t>
      </w:r>
      <w:r>
        <w:rPr>
          <w:rFonts w:ascii="Times New Roman" w:hAnsi="Times New Roman" w:cs="Times New Roman"/>
          <w:sz w:val="24"/>
          <w:szCs w:val="24"/>
        </w:rPr>
        <w:t xml:space="preserve"> la elección del rostro preferi</w:t>
      </w:r>
      <w:r>
        <w:rPr>
          <w:rFonts w:ascii="Times New Roman" w:hAnsi="Times New Roman" w:cs="Times New Roman"/>
          <w:sz w:val="24"/>
          <w:szCs w:val="24"/>
        </w:rPr>
        <w:t xml:space="preserve">do. Como covariables, se incluyeron el número de experiencias de violencia física, sexual, e infidelidad de las parejas, el nivel de acuerdo con la idea de que los hombres son peligrosos para sus hijos/parejas, y la percepción de seguridad dentro del hogar</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{"citationID":"7LNaf4Ih","properties":{"formattedCitation":"(based on Borras-Guevara et\\uc0\\u160{}al., 2017)","plainCitation":"(based on Borras-Guevara et al., 2017)","noteIndex":0},"cit</w:instrText>
      </w:r>
      <w:r>
        <w:rPr>
          <w:rFonts w:ascii="Times New Roman" w:hAnsi="Times New Roman" w:cs="Times New Roman"/>
          <w:sz w:val="24"/>
          <w:szCs w:val="24"/>
        </w:rPr>
        <w:instrText xml:space="preserve">ationItems":[{"id":1310,"uris":["http://zotero.org/users/7389460/items/KZGYYKPT"],"itemData":{"id":1310,"type":"article-journal","container-title":"Evolution and Human Behavior","DOI":"10.1016/j.evolhumbehav.2017.03.004","ISSN":"10905138","issue":"4","page</w:instrText>
      </w:r>
      <w:r>
        <w:rPr>
          <w:rFonts w:ascii="Times New Roman" w:hAnsi="Times New Roman" w:cs="Times New Roman"/>
          <w:sz w:val="24"/>
          <w:szCs w:val="24"/>
        </w:rPr>
        <w:instrText xml:space="preserve">":"481-489","title":"Aggressor or protector? Experiences and perceptions of violence predict preferences for masculinity","URL":"http://linkinghub.elsevier.com/retrieve/pii/S1090513816301222","volume":"38","author":[{"family":"Borras-Guevara","given":"Mart</w:instrText>
      </w:r>
      <w:r>
        <w:rPr>
          <w:rFonts w:ascii="Times New Roman" w:hAnsi="Times New Roman" w:cs="Times New Roman"/>
          <w:sz w:val="24"/>
          <w:szCs w:val="24"/>
        </w:rPr>
        <w:instrText xml:space="preserve">ha Lucia"},{"family":"Batres","given":"Carlota"},{"family":"Perrett","given":"David I."}],"issued":{"date-parts":[["2017",7]]}},"label":"page","prefix":"based on"}],"schema":"https://github.com/citation-style-language/schema/raw/master/csl-citation.json"}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(based on Borras-Guevara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r>
    </w:p>
    <w:p>
      <w:pPr>
        <w:pStyle w:val="677"/>
        <w:numPr>
          <w:ilvl w:val="1"/>
          <w:numId w:val="3"/>
        </w:numPr>
        <w:pBdr/>
        <w:spacing/>
        <w:ind/>
        <w:rPr>
          <w:rFonts w:cs="Times New Roman"/>
          <w:szCs w:val="24"/>
        </w:rPr>
      </w:pPr>
      <w:r>
        <w:rPr>
          <w:rFonts w:cs="Times New Roman"/>
          <w:szCs w:val="24"/>
        </w:rPr>
        <w:t xml:space="preserve">Apparatus</w:t>
      </w:r>
      <w:r>
        <w:rPr>
          <w:rFonts w:cs="Times New Roman"/>
          <w:szCs w:val="24"/>
        </w:rPr>
      </w:r>
    </w:p>
    <w:p>
      <w:pPr>
        <w:pBdr/>
        <w:spacing/>
        <w:ind/>
        <w:rPr/>
      </w:pPr>
      <w: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Se utilizó un rastreador ocular</w:t>
      </w:r>
      <w:r>
        <w:rPr>
          <w:rFonts w:ascii="Times New Roman" w:hAnsi="Times New Roman" w:cs="Times New Roman"/>
          <w:sz w:val="24"/>
          <w:szCs w:val="24"/>
        </w:rPr>
        <w:t xml:space="preserve"> </w:t>
      </w:r>
      <w:r>
        <w:rPr>
          <w:rFonts w:ascii="Times New Roman" w:hAnsi="Times New Roman" w:cs="Times New Roman"/>
          <w:sz w:val="24"/>
          <w:szCs w:val="24"/>
        </w:rPr>
        <w:t xml:space="preserve">Tobii</w:t>
      </w:r>
      <w:r>
        <w:rPr>
          <w:rFonts w:ascii="Times New Roman" w:hAnsi="Times New Roman" w:cs="Times New Roman"/>
          <w:sz w:val="24"/>
          <w:szCs w:val="24"/>
        </w:rPr>
        <w:t xml:space="preserve"> Pro </w:t>
      </w:r>
      <w:r>
        <w:rPr>
          <w:rFonts w:ascii="Times New Roman" w:hAnsi="Times New Roman" w:cs="Times New Roman"/>
          <w:sz w:val="24"/>
          <w:szCs w:val="24"/>
        </w:rPr>
        <w:t xml:space="preserve">Fusion</w:t>
      </w:r>
      <w:r>
        <w:rPr>
          <w:rFonts w:ascii="Times New Roman" w:hAnsi="Times New Roman" w:cs="Times New Roman"/>
          <w:sz w:val="24"/>
          <w:szCs w:val="24"/>
        </w:rPr>
        <w:t xml:space="preserve"> </w:t>
      </w:r>
      <w:r>
        <w:rPr>
          <w:rFonts w:ascii="Times New Roman" w:hAnsi="Times New Roman" w:cs="Times New Roman"/>
          <w:sz w:val="24"/>
          <w:szCs w:val="24"/>
        </w:rPr>
        <w:t xml:space="preserve">a 250 Hz </w:t>
      </w:r>
      <w:r>
        <w:rPr>
          <w:rFonts w:ascii="Times New Roman" w:hAnsi="Times New Roman" w:cs="Times New Roman"/>
          <w:sz w:val="24"/>
          <w:szCs w:val="24"/>
        </w:rPr>
        <w:t xml:space="preserve">integrado a un software </w:t>
      </w:r>
      <w:r>
        <w:rPr>
          <w:rFonts w:ascii="Times New Roman" w:hAnsi="Times New Roman" w:cs="Times New Roman"/>
          <w:sz w:val="24"/>
          <w:szCs w:val="24"/>
        </w:rPr>
        <w:t xml:space="preserve">Tobii</w:t>
      </w:r>
      <w:r>
        <w:rPr>
          <w:rFonts w:ascii="Times New Roman" w:hAnsi="Times New Roman" w:cs="Times New Roman"/>
          <w:sz w:val="24"/>
          <w:szCs w:val="24"/>
        </w:rPr>
        <w:t xml:space="preserve"> Pro </w:t>
      </w:r>
      <w:r>
        <w:rPr>
          <w:rFonts w:ascii="Times New Roman" w:hAnsi="Times New Roman" w:cs="Times New Roman"/>
          <w:sz w:val="24"/>
          <w:szCs w:val="24"/>
        </w:rPr>
        <w:t xml:space="preserve">Lab</w:t>
      </w:r>
      <w:r>
        <w:rPr>
          <w:rFonts w:ascii="Times New Roman" w:hAnsi="Times New Roman" w:cs="Times New Roman"/>
          <w:sz w:val="24"/>
          <w:szCs w:val="24"/>
        </w:rPr>
        <w:t xml:space="preserve"> </w:t>
      </w:r>
      <w:r>
        <w:rPr>
          <w:rFonts w:ascii="Times New Roman" w:hAnsi="Times New Roman" w:cs="Times New Roman"/>
          <w:sz w:val="24"/>
          <w:szCs w:val="24"/>
        </w:rPr>
        <w:t xml:space="preserve">(</w:t>
      </w:r>
      <w:hyperlink r:id="rId10" w:tooltip="https://www.tobiipro.com" w:history="1">
        <w:r>
          <w:rPr>
            <w:rStyle w:val="850"/>
            <w:rFonts w:ascii="Times New Roman" w:hAnsi="Times New Roman" w:cs="Times New Roman"/>
            <w:sz w:val="24"/>
            <w:szCs w:val="24"/>
          </w:rPr>
          <w:t xml:space="preserve">https://www.tobiipro.com</w:t>
        </w:r>
      </w:hyperlink>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que se utilizó para diseñar el experimento, grabar y procesar </w:t>
      </w:r>
      <w:r>
        <w:rPr>
          <w:rFonts w:ascii="Times New Roman" w:hAnsi="Times New Roman" w:cs="Times New Roman"/>
          <w:sz w:val="24"/>
          <w:szCs w:val="24"/>
        </w:rPr>
        <w:t xml:space="preserve">los movimientos oculares.</w:t>
      </w:r>
      <w:r>
        <w:rPr>
          <w:rFonts w:ascii="Times New Roman" w:hAnsi="Times New Roman" w:cs="Times New Roman"/>
          <w:sz w:val="24"/>
          <w:szCs w:val="24"/>
        </w:rPr>
        <w:t xml:space="preserve"> Se realizó una calibración de </w:t>
      </w:r>
      <w:r>
        <w:rPr>
          <w:rFonts w:ascii="Times New Roman" w:hAnsi="Times New Roman" w:cs="Times New Roman"/>
          <w:sz w:val="24"/>
          <w:szCs w:val="24"/>
        </w:rPr>
        <w:t xml:space="preserve">nueve</w:t>
      </w:r>
      <w:r>
        <w:rPr>
          <w:rFonts w:ascii="Times New Roman" w:hAnsi="Times New Roman" w:cs="Times New Roman"/>
          <w:sz w:val="24"/>
          <w:szCs w:val="24"/>
        </w:rPr>
        <w:t xml:space="preserve"> puntos antes de iniciar el registro.  </w:t>
      </w:r>
      <w:r>
        <w:rPr>
          <w:rFonts w:ascii="Times New Roman" w:hAnsi="Times New Roman" w:cs="Times New Roman"/>
          <w:sz w:val="24"/>
          <w:szCs w:val="24"/>
        </w:rPr>
        <w:t xml:space="preserve">Los participantes se ubicaron a una distancia media de 60cm mientras realizaban la tarea de visualización en una </w:t>
      </w:r>
      <w:r>
        <w:rPr>
          <w:rFonts w:ascii="Times New Roman" w:hAnsi="Times New Roman" w:cs="Times New Roman"/>
          <w:sz w:val="24"/>
          <w:szCs w:val="24"/>
        </w:rPr>
        <w:t xml:space="preserve">pantalla de </w:t>
      </w:r>
      <w:r>
        <w:rPr>
          <w:rFonts w:ascii="Times New Roman" w:hAnsi="Times New Roman" w:cs="Times New Roman"/>
          <w:sz w:val="24"/>
          <w:szCs w:val="24"/>
        </w:rPr>
        <w:t xml:space="preserve">24</w:t>
      </w:r>
      <w:r>
        <w:rPr>
          <w:rFonts w:ascii="Times New Roman" w:hAnsi="Times New Roman" w:cs="Times New Roman"/>
          <w:sz w:val="24"/>
          <w:szCs w:val="24"/>
        </w:rPr>
        <w:t xml:space="preserve"> pulgadas</w:t>
      </w:r>
      <w:r>
        <w:rPr>
          <w:rFonts w:ascii="Times New Roman" w:hAnsi="Times New Roman" w:cs="Times New Roman"/>
          <w:sz w:val="24"/>
          <w:szCs w:val="24"/>
        </w:rPr>
        <w:t xml:space="preserve"> </w:t>
      </w:r>
      <w:r>
        <w:rPr>
          <w:rFonts w:ascii="Times New Roman" w:hAnsi="Times New Roman" w:cs="Times New Roman"/>
          <w:sz w:val="24"/>
          <w:szCs w:val="24"/>
        </w:rPr>
        <w:t xml:space="preserve">con una resolución de pantalla de 1920 x 1080</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77"/>
        <w:numPr>
          <w:ilvl w:val="1"/>
          <w:numId w:val="3"/>
        </w:numPr>
        <w:pBdr/>
        <w:spacing/>
        <w:ind/>
        <w:rPr>
          <w:rFonts w:cs="Times New Roman"/>
          <w:szCs w:val="24"/>
        </w:rPr>
      </w:pPr>
      <w:r>
        <w:rPr>
          <w:rFonts w:cs="Times New Roman"/>
          <w:szCs w:val="24"/>
        </w:rPr>
        <w:t xml:space="preserve">Materials</w:t>
      </w:r>
      <w:r>
        <w:rPr>
          <w:rFonts w:cs="Times New Roman"/>
          <w:szCs w:val="24"/>
        </w:rPr>
      </w:r>
    </w:p>
    <w:p>
      <w:pPr>
        <w:pStyle w:val="678"/>
        <w:pBdr/>
        <w:spacing/>
        <w:ind/>
        <w:rPr>
          <w:lang w:val="en-US"/>
        </w:rPr>
      </w:pPr>
      <w:r>
        <w:rPr>
          <w:lang w:val="en-US"/>
        </w:rPr>
        <w:t xml:space="preserve">Socio-ecological factors:</w:t>
      </w:r>
      <w:r>
        <w:rPr>
          <w:lang w:val="en-US"/>
        </w:rPr>
      </w:r>
    </w:p>
    <w:p>
      <w:pPr>
        <w:pBdr/>
        <w:spacing w:after="0" w:line="480" w:lineRule="auto"/>
        <w:ind w:firstLine="708"/>
        <w:rPr>
          <w:rFonts w:ascii="Times New Roman" w:hAnsi="Times New Roman" w:eastAsia="Arial" w:cs="Times New Roman"/>
          <w:bCs/>
          <w:sz w:val="24"/>
          <w:szCs w:val="24"/>
        </w:rPr>
      </w:pPr>
      <w:r>
        <w:rPr>
          <w:rFonts w:ascii="Times New Roman" w:hAnsi="Times New Roman" w:eastAsia="Arial" w:cs="Times New Roman"/>
          <w:bCs/>
          <w:i/>
          <w:iCs/>
          <w:sz w:val="24"/>
          <w:szCs w:val="24"/>
        </w:rPr>
        <w:t xml:space="preserve">Frecuencia de experiencias de </w:t>
      </w:r>
      <w:r>
        <w:rPr>
          <w:rFonts w:ascii="Times New Roman" w:hAnsi="Times New Roman" w:eastAsia="Arial" w:cs="Times New Roman"/>
          <w:bCs/>
          <w:i/>
          <w:iCs/>
          <w:sz w:val="24"/>
          <w:szCs w:val="24"/>
        </w:rPr>
        <w:t xml:space="preserve">intimate</w:t>
      </w:r>
      <w:r>
        <w:rPr>
          <w:rFonts w:ascii="Times New Roman" w:hAnsi="Times New Roman" w:eastAsia="Arial" w:cs="Times New Roman"/>
          <w:bCs/>
          <w:i/>
          <w:iCs/>
          <w:sz w:val="24"/>
          <w:szCs w:val="24"/>
        </w:rPr>
        <w:t xml:space="preserve"> </w:t>
      </w:r>
      <w:r>
        <w:rPr>
          <w:rFonts w:ascii="Times New Roman" w:hAnsi="Times New Roman" w:eastAsia="Arial" w:cs="Times New Roman"/>
          <w:bCs/>
          <w:i/>
          <w:iCs/>
          <w:sz w:val="24"/>
          <w:szCs w:val="24"/>
        </w:rPr>
        <w:t xml:space="preserve">partner</w:t>
      </w:r>
      <w:r>
        <w:rPr>
          <w:rFonts w:ascii="Times New Roman" w:hAnsi="Times New Roman" w:eastAsia="Arial" w:cs="Times New Roman"/>
          <w:bCs/>
          <w:i/>
          <w:iCs/>
          <w:sz w:val="24"/>
          <w:szCs w:val="24"/>
        </w:rPr>
        <w:t xml:space="preserve"> </w:t>
      </w:r>
      <w:r>
        <w:rPr>
          <w:rFonts w:ascii="Times New Roman" w:hAnsi="Times New Roman" w:eastAsia="Arial" w:cs="Times New Roman"/>
          <w:bCs/>
          <w:i/>
          <w:iCs/>
          <w:sz w:val="24"/>
          <w:szCs w:val="24"/>
        </w:rPr>
        <w:t xml:space="preserve">violence</w:t>
      </w:r>
      <w:r>
        <w:rPr>
          <w:rFonts w:ascii="Times New Roman" w:hAnsi="Times New Roman" w:eastAsia="Arial" w:cs="Times New Roman"/>
          <w:b/>
          <w:sz w:val="24"/>
          <w:szCs w:val="24"/>
        </w:rPr>
        <w:t xml:space="preserve">: </w:t>
      </w:r>
      <w:r>
        <w:rPr>
          <w:rFonts w:ascii="Times New Roman" w:hAnsi="Times New Roman" w:eastAsia="Arial" w:cs="Times New Roman"/>
          <w:bCs/>
          <w:sz w:val="24"/>
          <w:szCs w:val="24"/>
        </w:rPr>
        <w:t xml:space="preserve">se les ofreció a las participantes la definición de </w:t>
      </w:r>
      <w:r>
        <w:rPr>
          <w:rFonts w:ascii="Times New Roman" w:hAnsi="Times New Roman" w:eastAsia="Arial" w:cs="Times New Roman"/>
          <w:bCs/>
          <w:sz w:val="24"/>
          <w:szCs w:val="24"/>
        </w:rPr>
        <w:t xml:space="preserve">Intimate</w:t>
      </w:r>
      <w:r>
        <w:rPr>
          <w:rFonts w:ascii="Times New Roman" w:hAnsi="Times New Roman" w:eastAsia="Arial" w:cs="Times New Roman"/>
          <w:bCs/>
          <w:sz w:val="24"/>
          <w:szCs w:val="24"/>
        </w:rPr>
        <w:t xml:space="preserve"> </w:t>
      </w:r>
      <w:r>
        <w:rPr>
          <w:rFonts w:ascii="Times New Roman" w:hAnsi="Times New Roman" w:eastAsia="Arial" w:cs="Times New Roman"/>
          <w:bCs/>
          <w:sz w:val="24"/>
          <w:szCs w:val="24"/>
        </w:rPr>
        <w:t xml:space="preserve">partner</w:t>
      </w:r>
      <w:r>
        <w:rPr>
          <w:rFonts w:ascii="Times New Roman" w:hAnsi="Times New Roman" w:eastAsia="Arial" w:cs="Times New Roman"/>
          <w:bCs/>
          <w:sz w:val="24"/>
          <w:szCs w:val="24"/>
        </w:rPr>
        <w:t xml:space="preserve"> sexual </w:t>
      </w:r>
      <w:r>
        <w:rPr>
          <w:rFonts w:ascii="Times New Roman" w:hAnsi="Times New Roman" w:eastAsia="Arial" w:cs="Times New Roman"/>
          <w:bCs/>
          <w:sz w:val="24"/>
          <w:szCs w:val="24"/>
        </w:rPr>
        <w:t xml:space="preserve">violence</w:t>
      </w:r>
      <w:r>
        <w:rPr>
          <w:rFonts w:ascii="Times New Roman" w:hAnsi="Times New Roman" w:eastAsia="Arial" w:cs="Times New Roman"/>
          <w:bCs/>
          <w:sz w:val="24"/>
          <w:szCs w:val="24"/>
        </w:rPr>
        <w:t xml:space="preserve"> </w:t>
      </w:r>
      <w:r>
        <w:rPr>
          <w:rFonts w:ascii="Times New Roman" w:hAnsi="Times New Roman" w:eastAsia="Arial" w:cs="Times New Roman"/>
          <w:bCs/>
          <w:sz w:val="24"/>
          <w:szCs w:val="24"/>
        </w:rPr>
        <w:fldChar w:fldCharType="begin"/>
      </w:r>
      <w:r>
        <w:rPr>
          <w:rFonts w:ascii="Times New Roman" w:hAnsi="Times New Roman" w:eastAsia="Arial" w:cs="Times New Roman"/>
          <w:bCs/>
          <w:sz w:val="24"/>
          <w:szCs w:val="24"/>
        </w:rPr>
        <w:instrText xml:space="preserve"> ADDIN ZOTERO_ITEM CSL_CITA</w:instrText>
      </w:r>
      <w:r>
        <w:rPr>
          <w:rFonts w:ascii="Times New Roman" w:hAnsi="Times New Roman" w:eastAsia="Arial" w:cs="Times New Roman"/>
          <w:bCs/>
          <w:sz w:val="24"/>
          <w:szCs w:val="24"/>
        </w:rPr>
        <w:instrText xml:space="preserve">TION {"citationID":"Fjca5fig","properties":{"formattedCitation":"(Bagwell-Gray et\\uc0\\u160{}al., 2015)","plainCitation":"(Bagwell-Gray et al., 2015)","noteIndex":0},"citationItems":[{"id":3914,"uris":["http://zotero.org/users/7389460/items/YQYNETQM"],"it</w:instrText>
      </w:r>
      <w:r>
        <w:rPr>
          <w:rFonts w:ascii="Times New Roman" w:hAnsi="Times New Roman" w:eastAsia="Arial" w:cs="Times New Roman"/>
          <w:bCs/>
          <w:sz w:val="24"/>
          <w:szCs w:val="24"/>
        </w:rPr>
        <w:instrText xml:space="preserve">emData":{"id":3914,"type":"article-journal","abstract":"Intimate partner sexual violence (IPSV) is a significant aspect of intimate partner violence (IPV). While intimate partners commit one third of sexual assaults, IPSV is often overlooked in studies abo</w:instrText>
      </w:r>
      <w:r>
        <w:rPr>
          <w:rFonts w:ascii="Times New Roman" w:hAnsi="Times New Roman" w:eastAsia="Arial" w:cs="Times New Roman"/>
          <w:bCs/>
          <w:sz w:val="24"/>
          <w:szCs w:val="24"/>
        </w:rPr>
        <w:instrText xml:space="preserve">ut IPV and in research on sexual violence. There are difficulties identifying, defining, and measuring IPSV, and research lacks consistency in terminology and measurement. The purpose of this article is to review the terms, definitions, and measurements as</w:instrText>
      </w:r>
      <w:r>
        <w:rPr>
          <w:rFonts w:ascii="Times New Roman" w:hAnsi="Times New Roman" w:eastAsia="Arial" w:cs="Times New Roman"/>
          <w:bCs/>
          <w:sz w:val="24"/>
          <w:szCs w:val="24"/>
        </w:rPr>
        <w:instrText xml:space="preserve">sociated with IPSV. Academic journals and nonscholarly documents from the United States were searched for articles and reports associated with the study of sexual violence and IPV. Fortynine documents met the criteria for inclusion. A four-part taxonomy de</w:instrText>
      </w:r>
      <w:r>
        <w:rPr>
          <w:rFonts w:ascii="Times New Roman" w:hAnsi="Times New Roman" w:eastAsia="Arial" w:cs="Times New Roman"/>
          <w:bCs/>
          <w:sz w:val="24"/>
          <w:szCs w:val="24"/>
        </w:rPr>
        <w:instrText xml:space="preserve">fining IPSV was developed, which included IPSV, intimate partner sexual coercion, intimate partner sexual abuse, and intimate partner forced sexual activity. The average weighted prevalence rates of these various forms of IPSV were calculated across includ</w:instrText>
      </w:r>
      <w:r>
        <w:rPr>
          <w:rFonts w:ascii="Times New Roman" w:hAnsi="Times New Roman" w:eastAsia="Arial" w:cs="Times New Roman"/>
          <w:bCs/>
          <w:sz w:val="24"/>
          <w:szCs w:val="24"/>
        </w:rPr>
        <w:instrText xml:space="preserve">ed research studies. However, the measurements generally used to assess IPV do not adequately measure IPSV. Future research should consist terms to ensure consistent conceptualization and measurement of IPSV and to inform practice with survivors.","contain</w:instrText>
      </w:r>
      <w:r>
        <w:rPr>
          <w:rFonts w:ascii="Times New Roman" w:hAnsi="Times New Roman" w:eastAsia="Arial" w:cs="Times New Roman"/>
          <w:bCs/>
          <w:sz w:val="24"/>
          <w:szCs w:val="24"/>
        </w:rPr>
        <w:instrText xml:space="preserve">er-title":"Trauma, Violence, &amp; Abuse","DOI":"10.1177/1524838014557290","ISSN":"1524-8380, 1552-8324","issue":"3","journalAbbreviation":"Trauma, Violence, &amp; Abuse","language":"en","page":"316-335","source":"DOI.org (Crossref)","title":"Intimate Partner Sexu</w:instrText>
      </w:r>
      <w:r>
        <w:rPr>
          <w:rFonts w:ascii="Times New Roman" w:hAnsi="Times New Roman" w:eastAsia="Arial" w:cs="Times New Roman"/>
          <w:bCs/>
          <w:sz w:val="24"/>
          <w:szCs w:val="24"/>
        </w:rPr>
        <w:instrText xml:space="preserve">al Violence: A Review of Terms, Definitions, and Prevalence","title-short":"Intimate Partner Sexual Violence","URL":"https://journals.sagepub.com/doi/10.1177/1524838014557290","volume":"16","author":[{"family":"Bagwell-Gray","given":"Meredith E."},{"family</w:instrText>
      </w:r>
      <w:r>
        <w:rPr>
          <w:rFonts w:ascii="Times New Roman" w:hAnsi="Times New Roman" w:eastAsia="Arial" w:cs="Times New Roman"/>
          <w:bCs/>
          <w:sz w:val="24"/>
          <w:szCs w:val="24"/>
        </w:rPr>
        <w:instrText xml:space="preserve">":"Messing","given":"Jill Theresa"},{"family":"Baldwin-White","given":"Adrienne"}],"accessed":{"date-parts":[["2024",9,10]]},"issued":{"date-parts":[["2015",7]]}}}],"schema":"https://github.com/citation-style-language/schema/raw/master/csl-citation.json"} </w:instrText>
      </w:r>
      <w:r>
        <w:rPr>
          <w:rFonts w:ascii="Times New Roman" w:hAnsi="Times New Roman" w:eastAsia="Arial" w:cs="Times New Roman"/>
          <w:bCs/>
          <w:sz w:val="24"/>
          <w:szCs w:val="24"/>
        </w:rPr>
        <w:fldChar w:fldCharType="separate"/>
      </w:r>
      <w:r>
        <w:rPr>
          <w:rFonts w:ascii="Times New Roman" w:hAnsi="Times New Roman" w:cs="Times New Roman"/>
          <w:sz w:val="24"/>
          <w:szCs w:val="24"/>
        </w:rPr>
        <w:t xml:space="preserve">(Bagwell-Gray et al., 2015)</w:t>
      </w:r>
      <w:r>
        <w:rPr>
          <w:rFonts w:ascii="Times New Roman" w:hAnsi="Times New Roman" w:eastAsia="Arial" w:cs="Times New Roman"/>
          <w:bCs/>
          <w:sz w:val="24"/>
          <w:szCs w:val="24"/>
        </w:rPr>
        <w:fldChar w:fldCharType="end"/>
      </w:r>
      <w:r>
        <w:rPr>
          <w:rFonts w:ascii="Times New Roman" w:hAnsi="Times New Roman" w:eastAsia="Arial" w:cs="Times New Roman"/>
          <w:bCs/>
          <w:sz w:val="24"/>
          <w:szCs w:val="24"/>
        </w:rPr>
        <w:t xml:space="preserve">, </w:t>
      </w:r>
      <w:r>
        <w:rPr>
          <w:rFonts w:ascii="Times New Roman" w:hAnsi="Times New Roman" w:eastAsia="Arial" w:cs="Times New Roman"/>
          <w:bCs/>
          <w:sz w:val="24"/>
          <w:szCs w:val="24"/>
        </w:rPr>
        <w:t xml:space="preserve">intimate</w:t>
      </w:r>
      <w:r>
        <w:rPr>
          <w:rFonts w:ascii="Times New Roman" w:hAnsi="Times New Roman" w:eastAsia="Arial" w:cs="Times New Roman"/>
          <w:bCs/>
          <w:sz w:val="24"/>
          <w:szCs w:val="24"/>
        </w:rPr>
        <w:t xml:space="preserve"> </w:t>
      </w:r>
      <w:r>
        <w:rPr>
          <w:rFonts w:ascii="Times New Roman" w:hAnsi="Times New Roman" w:eastAsia="Arial" w:cs="Times New Roman"/>
          <w:bCs/>
          <w:sz w:val="24"/>
          <w:szCs w:val="24"/>
        </w:rPr>
        <w:t xml:space="preserve">partner</w:t>
      </w:r>
      <w:r>
        <w:rPr>
          <w:rFonts w:ascii="Times New Roman" w:hAnsi="Times New Roman" w:eastAsia="Arial" w:cs="Times New Roman"/>
          <w:bCs/>
          <w:sz w:val="24"/>
          <w:szCs w:val="24"/>
        </w:rPr>
        <w:t xml:space="preserve"> </w:t>
      </w:r>
      <w:r>
        <w:rPr>
          <w:rFonts w:ascii="Times New Roman" w:hAnsi="Times New Roman" w:eastAsia="Arial" w:cs="Times New Roman"/>
          <w:bCs/>
          <w:sz w:val="24"/>
          <w:szCs w:val="24"/>
        </w:rPr>
        <w:t xml:space="preserve">physical</w:t>
      </w:r>
      <w:r>
        <w:rPr>
          <w:rFonts w:ascii="Times New Roman" w:hAnsi="Times New Roman" w:eastAsia="Arial" w:cs="Times New Roman"/>
          <w:bCs/>
          <w:sz w:val="24"/>
          <w:szCs w:val="24"/>
        </w:rPr>
        <w:t xml:space="preserve"> </w:t>
      </w:r>
      <w:r>
        <w:rPr>
          <w:rFonts w:ascii="Times New Roman" w:hAnsi="Times New Roman" w:eastAsia="Arial" w:cs="Times New Roman"/>
          <w:bCs/>
          <w:sz w:val="24"/>
          <w:szCs w:val="24"/>
        </w:rPr>
        <w:t xml:space="preserve">violence</w:t>
      </w:r>
      <w:r>
        <w:rPr>
          <w:rFonts w:ascii="Times New Roman" w:hAnsi="Times New Roman" w:eastAsia="Arial" w:cs="Times New Roman"/>
          <w:bCs/>
          <w:sz w:val="24"/>
          <w:szCs w:val="24"/>
        </w:rPr>
        <w:t xml:space="preserve"> </w:t>
      </w:r>
      <w:r>
        <w:rPr>
          <w:rFonts w:ascii="Times New Roman" w:hAnsi="Times New Roman" w:eastAsia="Arial" w:cs="Times New Roman"/>
          <w:bCs/>
          <w:sz w:val="24"/>
          <w:szCs w:val="24"/>
        </w:rPr>
        <w:fldChar w:fldCharType="begin"/>
      </w:r>
      <w:r>
        <w:rPr>
          <w:rFonts w:ascii="Times New Roman" w:hAnsi="Times New Roman" w:eastAsia="Arial" w:cs="Times New Roman"/>
          <w:bCs/>
          <w:sz w:val="24"/>
          <w:szCs w:val="24"/>
        </w:rPr>
        <w:instrText xml:space="preserve"> ADDIN ZOTERO_ITEM CSL_</w:instrText>
      </w:r>
      <w:r>
        <w:rPr>
          <w:rFonts w:ascii="Times New Roman" w:hAnsi="Times New Roman" w:eastAsia="Arial" w:cs="Times New Roman"/>
          <w:bCs/>
          <w:sz w:val="24"/>
          <w:szCs w:val="24"/>
        </w:rPr>
        <w:instrText xml:space="preserve">CITATION {"citationID":"6vaPlPUL","properties":{"formattedCitation":"(Stubbs &amp; Szoeke, 2022)","plainCitation":"(Stubbs &amp; Szoeke, 2022)","noteIndex":0},"citationItems":[{"id":3918,"uris":["http://zotero.org/users/7389460/items/4VCEKCYR"],"itemData":{"id":39</w:instrText>
      </w:r>
      <w:r>
        <w:rPr>
          <w:rFonts w:ascii="Times New Roman" w:hAnsi="Times New Roman" w:eastAsia="Arial" w:cs="Times New Roman"/>
          <w:bCs/>
          <w:sz w:val="24"/>
          <w:szCs w:val="24"/>
        </w:rPr>
        <w:instrText xml:space="preserve">18,"type":"article-journal","abstract":"Aim: The long-term effects of intimate partner violence (IPV) on physical health outcomes and health-related behaviors are underresearched in comparison to the effects on mental health and pregnancy. This systematic </w:instrText>
      </w:r>
      <w:r>
        <w:rPr>
          <w:rFonts w:ascii="Times New Roman" w:hAnsi="Times New Roman" w:eastAsia="Arial" w:cs="Times New Roman"/>
          <w:bCs/>
          <w:sz w:val="24"/>
          <w:szCs w:val="24"/>
        </w:rPr>
        <w:instrText xml:space="preserve">review examines the recent research in this area from 2012 through 2019. Methods: SCOPUS, PubMed, EBSCOhost, and gray literature were searched using the key words “intimate partner violence” and “health.” To meet inclusion criteria, studies needed to be or</w:instrText>
      </w:r>
      <w:r>
        <w:rPr>
          <w:rFonts w:ascii="Times New Roman" w:hAnsi="Times New Roman" w:eastAsia="Arial" w:cs="Times New Roman"/>
          <w:bCs/>
          <w:sz w:val="24"/>
          <w:szCs w:val="24"/>
        </w:rPr>
        <w:instrText xml:space="preserve">iginal research and focus on IPV during adulthood and its effects on the physical health or health-related behaviors of women. Fifty-two studies were qualitatively analyzed, with results grouped into broad categories of effects, including cardiovascular, e</w:instrText>
      </w:r>
      <w:r>
        <w:rPr>
          <w:rFonts w:ascii="Times New Roman" w:hAnsi="Times New Roman" w:eastAsia="Arial" w:cs="Times New Roman"/>
          <w:bCs/>
          <w:sz w:val="24"/>
          <w:szCs w:val="24"/>
        </w:rPr>
        <w:instrText xml:space="preserve">ndocrine, infectious diseases, and health screening. Results: IPV was shown to have negative effects on physical health outcomes for women, including worsening the symptoms of menopause and increasing the risk of developing diabetes, contracting sexually t</w:instrText>
      </w:r>
      <w:r>
        <w:rPr>
          <w:rFonts w:ascii="Times New Roman" w:hAnsi="Times New Roman" w:eastAsia="Arial" w:cs="Times New Roman"/>
          <w:bCs/>
          <w:sz w:val="24"/>
          <w:szCs w:val="24"/>
        </w:rPr>
        <w:instrText xml:space="preserve">ransmitted infections, engaging in risk-taking behaviors including the abuse of drugs and alcohol, and developing chronic diseases and pain. It also has significant effects on human immunodeficiency virus outcomes, worsening CD4þ cell depletion. Results va</w:instrText>
      </w:r>
      <w:r>
        <w:rPr>
          <w:rFonts w:ascii="Times New Roman" w:hAnsi="Times New Roman" w:eastAsia="Arial" w:cs="Times New Roman"/>
          <w:bCs/>
          <w:sz w:val="24"/>
          <w:szCs w:val="24"/>
        </w:rPr>
        <w:instrText xml:space="preserve">ried regarding the effects of IPV on cardiovascular health outcomes. Conclusion: The result of this review demonstrates that women who have experienced violence and abuse are at significantly increased risk of poor health outcomes in a variety of areas and</w:instrText>
      </w:r>
      <w:r>
        <w:rPr>
          <w:rFonts w:ascii="Times New Roman" w:hAnsi="Times New Roman" w:eastAsia="Arial" w:cs="Times New Roman"/>
          <w:bCs/>
          <w:sz w:val="24"/>
          <w:szCs w:val="24"/>
        </w:rPr>
        <w:instrText xml:space="preserve"> so require specialized and tailored primary care. This review highlights significant gaps in this field of research, particularly in relation to cardiovascular disease, endocrine dysfunction, and neurological symptoms and conditions. It demonstrates a nee</w:instrText>
      </w:r>
      <w:r>
        <w:rPr>
          <w:rFonts w:ascii="Times New Roman" w:hAnsi="Times New Roman" w:eastAsia="Arial" w:cs="Times New Roman"/>
          <w:bCs/>
          <w:sz w:val="24"/>
          <w:szCs w:val="24"/>
        </w:rPr>
        <w:instrText xml:space="preserve">d for additional long-term studies in this field to better inform the health care of women who have experienced IPV and to establish the physiological mediators of these outcomes.","container-title":"Trauma, Violence, &amp; Abuse","DOI":"10.1177/15248380209855</w:instrText>
      </w:r>
      <w:r>
        <w:rPr>
          <w:rFonts w:ascii="Times New Roman" w:hAnsi="Times New Roman" w:eastAsia="Arial" w:cs="Times New Roman"/>
          <w:bCs/>
          <w:sz w:val="24"/>
          <w:szCs w:val="24"/>
        </w:rPr>
        <w:instrText xml:space="preserve">41","ISSN":"1524-8380, 1552-8324","issue":"4","journalAbbreviation":"Trauma, Violence, &amp; Abuse","language":"en","page":"1157-1172","source":"DOI.org (Crossref)","title":"The Effect of Intimate Partner Violence on the Physical Health and Health-Related Beha</w:instrText>
      </w:r>
      <w:r>
        <w:rPr>
          <w:rFonts w:ascii="Times New Roman" w:hAnsi="Times New Roman" w:eastAsia="Arial" w:cs="Times New Roman"/>
          <w:bCs/>
          <w:sz w:val="24"/>
          <w:szCs w:val="24"/>
        </w:rPr>
        <w:instrText xml:space="preserve">viors of Women: A Systematic Review of the Literature","title-short":"The Effect of Intimate Partner Violence on the Physical Health and Health-Related Behaviors of Women","URL":"http://journals.sagepub.com/doi/10.1177/1524838020985541","volume":"23","auth</w:instrText>
      </w:r>
      <w:r>
        <w:rPr>
          <w:rFonts w:ascii="Times New Roman" w:hAnsi="Times New Roman" w:eastAsia="Arial" w:cs="Times New Roman"/>
          <w:bCs/>
          <w:sz w:val="24"/>
          <w:szCs w:val="24"/>
        </w:rPr>
        <w:instrText xml:space="preserve">or":[{"family":"Stubbs","given":"Anita"},{"family":"Szoeke","given":"Cassandra"}],"accessed":{"date-parts":[["2024",9,10]]},"issued":{"date-parts":[["2022",10]]}}}],"schema":"https://github.com/citation-style-language/schema/raw/master/csl-citation.json"} </w:instrText>
      </w:r>
      <w:r>
        <w:rPr>
          <w:rFonts w:ascii="Times New Roman" w:hAnsi="Times New Roman" w:eastAsia="Arial" w:cs="Times New Roman"/>
          <w:bCs/>
          <w:sz w:val="24"/>
          <w:szCs w:val="24"/>
        </w:rPr>
        <w:fldChar w:fldCharType="separate"/>
      </w:r>
      <w:r>
        <w:rPr>
          <w:rFonts w:ascii="Times New Roman" w:hAnsi="Times New Roman" w:cs="Times New Roman"/>
          <w:sz w:val="24"/>
        </w:rPr>
        <w:t xml:space="preserve">(Stubbs &amp; Szoeke, 2022)</w:t>
      </w:r>
      <w:r>
        <w:rPr>
          <w:rFonts w:ascii="Times New Roman" w:hAnsi="Times New Roman" w:eastAsia="Arial" w:cs="Times New Roman"/>
          <w:bCs/>
          <w:sz w:val="24"/>
          <w:szCs w:val="24"/>
        </w:rPr>
        <w:fldChar w:fldCharType="end"/>
      </w:r>
      <w:r>
        <w:rPr>
          <w:rFonts w:ascii="Times New Roman" w:hAnsi="Times New Roman" w:eastAsia="Arial" w:cs="Times New Roman"/>
          <w:bCs/>
          <w:sz w:val="24"/>
          <w:szCs w:val="24"/>
        </w:rPr>
        <w:t xml:space="preserve">. En seguida se preguntó para cada tipo de violencia, </w:t>
      </w:r>
      <w:r>
        <w:rPr>
          <w:rFonts w:ascii="Times New Roman" w:hAnsi="Times New Roman" w:eastAsia="Arial" w:cs="Times New Roman"/>
          <w:bCs/>
          <w:sz w:val="24"/>
          <w:szCs w:val="24"/>
        </w:rPr>
        <w:t xml:space="preserve">1) </w:t>
      </w:r>
      <w:r>
        <w:rPr>
          <w:rFonts w:ascii="Times New Roman" w:hAnsi="Times New Roman" w:eastAsia="Arial" w:cs="Times New Roman"/>
          <w:bCs/>
          <w:sz w:val="24"/>
          <w:szCs w:val="24"/>
        </w:rPr>
        <w:t xml:space="preserve">si consideraba que alguna vez había sido víctima de </w:t>
      </w:r>
      <w:r>
        <w:rPr>
          <w:rFonts w:ascii="Times New Roman" w:hAnsi="Times New Roman" w:eastAsia="Arial" w:cs="Times New Roman"/>
          <w:bCs/>
          <w:sz w:val="24"/>
          <w:szCs w:val="24"/>
        </w:rPr>
        <w:t xml:space="preserve">este</w:t>
      </w:r>
      <w:r>
        <w:rPr>
          <w:rFonts w:ascii="Times New Roman" w:hAnsi="Times New Roman" w:eastAsia="Arial" w:cs="Times New Roman"/>
          <w:bCs/>
          <w:sz w:val="24"/>
          <w:szCs w:val="24"/>
        </w:rPr>
        <w:t xml:space="preserve"> tipo de violencia, </w:t>
      </w:r>
      <w:r>
        <w:rPr>
          <w:rFonts w:ascii="Times New Roman" w:hAnsi="Times New Roman" w:eastAsia="Arial" w:cs="Times New Roman"/>
          <w:bCs/>
          <w:sz w:val="24"/>
          <w:szCs w:val="24"/>
        </w:rPr>
        <w:t xml:space="preserve">y en caso afirmativo</w:t>
      </w:r>
      <w:r>
        <w:rPr>
          <w:rFonts w:ascii="Times New Roman" w:hAnsi="Times New Roman" w:eastAsia="Arial" w:cs="Times New Roman"/>
          <w:bCs/>
          <w:sz w:val="24"/>
          <w:szCs w:val="24"/>
        </w:rPr>
        <w:t xml:space="preserve">;</w:t>
      </w:r>
      <w:r>
        <w:rPr>
          <w:rFonts w:ascii="Times New Roman" w:hAnsi="Times New Roman" w:eastAsia="Arial" w:cs="Times New Roman"/>
          <w:bCs/>
          <w:sz w:val="24"/>
          <w:szCs w:val="24"/>
        </w:rPr>
        <w:t xml:space="preserve"> 2)</w:t>
      </w:r>
      <w:r>
        <w:rPr>
          <w:rFonts w:ascii="Times New Roman" w:hAnsi="Times New Roman" w:eastAsia="Arial" w:cs="Times New Roman"/>
          <w:bCs/>
          <w:sz w:val="24"/>
          <w:szCs w:val="24"/>
        </w:rPr>
        <w:t xml:space="preserve"> que estimara el número de experiencias de violencia en su vida. </w:t>
      </w:r>
      <w:r>
        <w:rPr>
          <w:rFonts w:ascii="Times New Roman" w:hAnsi="Times New Roman" w:eastAsia="Arial" w:cs="Times New Roman"/>
          <w:bCs/>
          <w:sz w:val="24"/>
          <w:szCs w:val="24"/>
        </w:rPr>
      </w:r>
    </w:p>
    <w:p>
      <w:pPr>
        <w:pBdr/>
        <w:spacing w:after="0" w:line="480" w:lineRule="auto"/>
        <w:ind w:firstLine="708"/>
        <w:rPr>
          <w:rFonts w:ascii="Times New Roman" w:hAnsi="Times New Roman" w:eastAsia="Arial" w:cs="Times New Roman"/>
          <w:bCs/>
          <w:sz w:val="24"/>
          <w:szCs w:val="24"/>
        </w:rPr>
      </w:pPr>
      <w:r>
        <w:rPr>
          <w:rFonts w:ascii="Times New Roman" w:hAnsi="Times New Roman" w:eastAsia="Arial" w:cs="Times New Roman"/>
          <w:bCs/>
          <w:i/>
          <w:iCs/>
          <w:sz w:val="24"/>
          <w:szCs w:val="24"/>
        </w:rPr>
        <w:t xml:space="preserve">Frecuencia de experiencias de</w:t>
      </w:r>
      <w:r>
        <w:rPr>
          <w:rFonts w:ascii="Times New Roman" w:hAnsi="Times New Roman" w:eastAsia="Arial" w:cs="Times New Roman"/>
          <w:bCs/>
          <w:sz w:val="24"/>
          <w:szCs w:val="24"/>
        </w:rPr>
        <w:t xml:space="preserve"> </w:t>
      </w:r>
      <w:r>
        <w:rPr>
          <w:rFonts w:ascii="Times New Roman" w:hAnsi="Times New Roman" w:eastAsia="Arial" w:cs="Times New Roman"/>
          <w:bCs/>
          <w:sz w:val="24"/>
          <w:szCs w:val="24"/>
        </w:rPr>
        <w:t xml:space="preserve">partner</w:t>
      </w:r>
      <w:r>
        <w:rPr>
          <w:rFonts w:ascii="Times New Roman" w:hAnsi="Times New Roman" w:eastAsia="Arial" w:cs="Times New Roman"/>
          <w:bCs/>
          <w:sz w:val="24"/>
          <w:szCs w:val="24"/>
        </w:rPr>
        <w:t xml:space="preserve"> </w:t>
      </w:r>
      <w:r>
        <w:rPr>
          <w:rFonts w:ascii="Times New Roman" w:hAnsi="Times New Roman" w:eastAsia="Arial" w:cs="Times New Roman"/>
          <w:bCs/>
          <w:sz w:val="24"/>
          <w:szCs w:val="24"/>
        </w:rPr>
        <w:t xml:space="preserve">infidelity</w:t>
      </w:r>
      <w:r>
        <w:rPr>
          <w:rFonts w:ascii="Times New Roman" w:hAnsi="Times New Roman" w:eastAsia="Arial" w:cs="Times New Roman"/>
          <w:bCs/>
          <w:sz w:val="24"/>
          <w:szCs w:val="24"/>
        </w:rPr>
        <w:t xml:space="preserve">: se les ofreció a las participantes la definición de </w:t>
      </w:r>
      <w:r>
        <w:rPr>
          <w:rFonts w:ascii="Times New Roman" w:hAnsi="Times New Roman" w:eastAsia="Arial" w:cs="Times New Roman"/>
          <w:bCs/>
          <w:sz w:val="24"/>
          <w:szCs w:val="24"/>
        </w:rPr>
        <w:t xml:space="preserve">romantic</w:t>
      </w:r>
      <w:r>
        <w:rPr>
          <w:rFonts w:ascii="Times New Roman" w:hAnsi="Times New Roman" w:eastAsia="Arial" w:cs="Times New Roman"/>
          <w:bCs/>
          <w:sz w:val="24"/>
          <w:szCs w:val="24"/>
        </w:rPr>
        <w:t xml:space="preserve"> </w:t>
      </w:r>
      <w:r>
        <w:rPr>
          <w:rFonts w:ascii="Times New Roman" w:hAnsi="Times New Roman" w:eastAsia="Arial" w:cs="Times New Roman"/>
          <w:bCs/>
          <w:sz w:val="24"/>
          <w:szCs w:val="24"/>
        </w:rPr>
        <w:t xml:space="preserve">relationship</w:t>
      </w:r>
      <w:r>
        <w:rPr>
          <w:rFonts w:ascii="Times New Roman" w:hAnsi="Times New Roman" w:eastAsia="Arial" w:cs="Times New Roman"/>
          <w:bCs/>
          <w:sz w:val="24"/>
          <w:szCs w:val="24"/>
        </w:rPr>
        <w:t xml:space="preserve"> </w:t>
      </w:r>
      <w:r>
        <w:rPr>
          <w:rFonts w:ascii="Times New Roman" w:hAnsi="Times New Roman" w:eastAsia="Arial" w:cs="Times New Roman"/>
          <w:bCs/>
          <w:sz w:val="24"/>
          <w:szCs w:val="24"/>
        </w:rPr>
        <w:t xml:space="preserve">infidelity</w:t>
      </w:r>
      <w:r>
        <w:rPr>
          <w:rFonts w:ascii="Times New Roman" w:hAnsi="Times New Roman" w:eastAsia="Arial" w:cs="Times New Roman"/>
          <w:bCs/>
          <w:sz w:val="24"/>
          <w:szCs w:val="24"/>
        </w:rPr>
        <w:t xml:space="preserve"> </w:t>
      </w:r>
      <w:r>
        <w:rPr>
          <w:rFonts w:ascii="Times New Roman" w:hAnsi="Times New Roman" w:eastAsia="Arial" w:cs="Times New Roman"/>
          <w:bCs/>
          <w:sz w:val="24"/>
          <w:szCs w:val="24"/>
        </w:rPr>
        <w:fldChar w:fldCharType="begin"/>
      </w:r>
      <w:r>
        <w:rPr>
          <w:rFonts w:ascii="Times New Roman" w:hAnsi="Times New Roman" w:eastAsia="Arial" w:cs="Times New Roman"/>
          <w:bCs/>
          <w:sz w:val="24"/>
          <w:szCs w:val="24"/>
        </w:rPr>
        <w:instrText xml:space="preserve"> ADDIN ZOTERO_ITEM CSL_CITATION {"citationID":"f2pF3UXS","properties":{"formattedCitation":"(Selterman et\\uc0\\u160{}al., 2020)","plainCitation":"(Selterman et al., 2020)","noteIndex":0},"citationItems":[{"id":3920,"uris":["</w:instrText>
      </w:r>
      <w:r>
        <w:rPr>
          <w:rFonts w:ascii="Times New Roman" w:hAnsi="Times New Roman" w:eastAsia="Arial" w:cs="Times New Roman"/>
          <w:bCs/>
          <w:sz w:val="24"/>
          <w:szCs w:val="24"/>
        </w:rPr>
        <w:instrText xml:space="preserve">http://zotero.org/users/7389460/items/VHU9Z5FI"],"itemData":{"id":3920,"type":"article-journal","abstract":"In this study, we surveyed a sample of U.S. undergraduates and internetbased participants (N ¼ 495) about their experiences during/after romantic in</w:instrText>
      </w:r>
      <w:r>
        <w:rPr>
          <w:rFonts w:ascii="Times New Roman" w:hAnsi="Times New Roman" w:eastAsia="Arial" w:cs="Times New Roman"/>
          <w:bCs/>
          <w:sz w:val="24"/>
          <w:szCs w:val="24"/>
        </w:rPr>
        <w:instrText xml:space="preserve">fidelity (affairs), and their initial motivations to engage in infidelity. Meaningful associations emerged between motivation and experience variables. Dyadic motivations (e.g., anger at one’s partner, lack of love) were linked with longer affairs, more pu</w:instrText>
      </w:r>
      <w:r>
        <w:rPr>
          <w:rFonts w:ascii="Times New Roman" w:hAnsi="Times New Roman" w:eastAsia="Arial" w:cs="Times New Roman"/>
          <w:bCs/>
          <w:sz w:val="24"/>
          <w:szCs w:val="24"/>
        </w:rPr>
        <w:instrText xml:space="preserve">blic dates with affair partners, and primary relationship dissolution. Conversely, non-dyadic situational motivations (e.g., feeling stressed or intoxicated) were linked with shorter affairs, less satisfying sex during affairs, and lower rates of disclosur</w:instrText>
      </w:r>
      <w:r>
        <w:rPr>
          <w:rFonts w:ascii="Times New Roman" w:hAnsi="Times New Roman" w:eastAsia="Arial" w:cs="Times New Roman"/>
          <w:bCs/>
          <w:sz w:val="24"/>
          <w:szCs w:val="24"/>
        </w:rPr>
        <w:instrText xml:space="preserve">e and dissolution. These findings suggest meaningful infidelity typologies and may aid researchers and practitioners in helping others resolve relational conflicts.","container-title":"Journal of Sex &amp; Marital Therapy","DOI":"10.1080/0092623X.2020.1856987"</w:instrText>
      </w:r>
      <w:r>
        <w:rPr>
          <w:rFonts w:ascii="Times New Roman" w:hAnsi="Times New Roman" w:eastAsia="Arial" w:cs="Times New Roman"/>
          <w:bCs/>
          <w:sz w:val="24"/>
          <w:szCs w:val="24"/>
        </w:rPr>
        <w:instrText xml:space="preserve">,"ISSN":"0092-623X, 1521-0715","journalAbbreviation":"Journal of Sex &amp; Marital Therapy","language":"en","page":"1-14","source":"DOI.org (Crossref)","title":"What Do People Do, Say, and Feel When They Have Affairs? Associations between Extradyadic Infidelit</w:instrText>
      </w:r>
      <w:r>
        <w:rPr>
          <w:rFonts w:ascii="Times New Roman" w:hAnsi="Times New Roman" w:eastAsia="Arial" w:cs="Times New Roman"/>
          <w:bCs/>
          <w:sz w:val="24"/>
          <w:szCs w:val="24"/>
        </w:rPr>
        <w:instrText xml:space="preserve">y Motives with Behavioral, Emotional, and Sexual Outcomes","title-short":"What Do People Do, Say, and Feel When They Have Affairs?","URL":"https://www.tandfonline.com/doi/full/10.1080/0092623X.2020.1856987","author":[{"family":"Selterman","given":"Dylan"},</w:instrText>
      </w:r>
      <w:r>
        <w:rPr>
          <w:rFonts w:ascii="Times New Roman" w:hAnsi="Times New Roman" w:eastAsia="Arial" w:cs="Times New Roman"/>
          <w:bCs/>
          <w:sz w:val="24"/>
          <w:szCs w:val="24"/>
        </w:rPr>
        <w:instrText xml:space="preserve">{"family":"Garcia","given":"Justin R."},{"family":"Tsapelas","given":"Irene"}],"accessed":{"date-parts":[["2024",9,10]]},"issued":{"date-parts":[["2020",12,30]]}}}],"schema":"https://github.com/citation-style-language/schema/raw/master/csl-citation.json"} </w:instrText>
      </w:r>
      <w:r>
        <w:rPr>
          <w:rFonts w:ascii="Times New Roman" w:hAnsi="Times New Roman" w:eastAsia="Arial" w:cs="Times New Roman"/>
          <w:bCs/>
          <w:sz w:val="24"/>
          <w:szCs w:val="24"/>
        </w:rPr>
        <w:fldChar w:fldCharType="separate"/>
      </w:r>
      <w:r>
        <w:rPr>
          <w:rFonts w:ascii="Times New Roman" w:hAnsi="Times New Roman" w:cs="Times New Roman"/>
          <w:sz w:val="24"/>
          <w:szCs w:val="24"/>
        </w:rPr>
        <w:t xml:space="preserve">(</w:t>
      </w:r>
      <w:r>
        <w:rPr>
          <w:rFonts w:ascii="Times New Roman" w:hAnsi="Times New Roman" w:cs="Times New Roman"/>
          <w:sz w:val="24"/>
          <w:szCs w:val="24"/>
        </w:rPr>
        <w:t xml:space="preserve">Selterman</w:t>
      </w:r>
      <w:r>
        <w:rPr>
          <w:rFonts w:ascii="Times New Roman" w:hAnsi="Times New Roman" w:cs="Times New Roman"/>
          <w:sz w:val="24"/>
          <w:szCs w:val="24"/>
        </w:rPr>
        <w:t xml:space="preserve"> et al., 2020)</w:t>
      </w:r>
      <w:r>
        <w:rPr>
          <w:rFonts w:ascii="Times New Roman" w:hAnsi="Times New Roman" w:eastAsia="Arial" w:cs="Times New Roman"/>
          <w:bCs/>
          <w:sz w:val="24"/>
          <w:szCs w:val="24"/>
        </w:rPr>
        <w:fldChar w:fldCharType="end"/>
      </w:r>
      <w:r>
        <w:rPr>
          <w:rFonts w:ascii="Times New Roman" w:hAnsi="Times New Roman" w:eastAsia="Arial" w:cs="Times New Roman"/>
          <w:bCs/>
          <w:sz w:val="24"/>
          <w:szCs w:val="24"/>
        </w:rPr>
        <w:t xml:space="preserve"> y en seguida se les preguntó</w:t>
      </w:r>
      <w:r>
        <w:rPr>
          <w:rFonts w:ascii="Times New Roman" w:hAnsi="Times New Roman" w:eastAsia="Arial" w:cs="Times New Roman"/>
          <w:bCs/>
          <w:sz w:val="24"/>
          <w:szCs w:val="24"/>
        </w:rPr>
        <w:t xml:space="preserve">: 1) </w:t>
      </w:r>
      <w:r>
        <w:rPr>
          <w:rFonts w:ascii="Times New Roman" w:hAnsi="Times New Roman" w:eastAsia="Arial" w:cs="Times New Roman"/>
          <w:bCs/>
          <w:sz w:val="24"/>
          <w:szCs w:val="24"/>
        </w:rPr>
        <w:t xml:space="preserve">si había tenido experiencias de infidelidad por parte de </w:t>
      </w:r>
      <w:r>
        <w:rPr>
          <w:rFonts w:ascii="Times New Roman" w:hAnsi="Times New Roman" w:eastAsia="Arial" w:cs="Times New Roman"/>
          <w:bCs/>
          <w:sz w:val="24"/>
          <w:szCs w:val="24"/>
        </w:rPr>
        <w:t xml:space="preserve">alguna</w:t>
      </w:r>
      <w:r>
        <w:rPr>
          <w:rFonts w:ascii="Times New Roman" w:hAnsi="Times New Roman" w:eastAsia="Arial" w:cs="Times New Roman"/>
          <w:bCs/>
          <w:sz w:val="24"/>
          <w:szCs w:val="24"/>
        </w:rPr>
        <w:t xml:space="preserve"> pareja </w:t>
      </w:r>
      <w:r>
        <w:rPr>
          <w:rFonts w:ascii="Times New Roman" w:hAnsi="Times New Roman" w:eastAsia="Arial" w:cs="Times New Roman"/>
          <w:bCs/>
          <w:sz w:val="24"/>
          <w:szCs w:val="24"/>
        </w:rPr>
        <w:t xml:space="preserve">romántica</w:t>
      </w:r>
      <w:r>
        <w:rPr>
          <w:rFonts w:ascii="Times New Roman" w:hAnsi="Times New Roman" w:eastAsia="Arial" w:cs="Times New Roman"/>
          <w:bCs/>
          <w:sz w:val="24"/>
          <w:szCs w:val="24"/>
        </w:rPr>
        <w:t xml:space="preserve">;</w:t>
      </w:r>
      <w:r>
        <w:rPr>
          <w:rFonts w:ascii="Times New Roman" w:hAnsi="Times New Roman" w:eastAsia="Arial" w:cs="Times New Roman"/>
          <w:bCs/>
          <w:sz w:val="24"/>
          <w:szCs w:val="24"/>
        </w:rPr>
        <w:t xml:space="preserve"> </w:t>
      </w:r>
      <w:r>
        <w:rPr>
          <w:rFonts w:ascii="Times New Roman" w:hAnsi="Times New Roman" w:eastAsia="Arial" w:cs="Times New Roman"/>
          <w:bCs/>
          <w:sz w:val="24"/>
          <w:szCs w:val="24"/>
        </w:rPr>
        <w:t xml:space="preserve">y </w:t>
      </w:r>
      <w:r>
        <w:rPr>
          <w:rFonts w:ascii="Times New Roman" w:hAnsi="Times New Roman" w:eastAsia="Arial" w:cs="Times New Roman"/>
          <w:bCs/>
          <w:sz w:val="24"/>
          <w:szCs w:val="24"/>
        </w:rPr>
        <w:t xml:space="preserve">2) </w:t>
      </w:r>
      <w:r>
        <w:rPr>
          <w:rFonts w:ascii="Times New Roman" w:hAnsi="Times New Roman" w:eastAsia="Arial" w:cs="Times New Roman"/>
          <w:bCs/>
          <w:sz w:val="24"/>
          <w:szCs w:val="24"/>
        </w:rPr>
        <w:t xml:space="preserve">cu</w:t>
      </w:r>
      <w:r>
        <w:rPr>
          <w:rFonts w:ascii="Times New Roman" w:hAnsi="Times New Roman" w:eastAsia="Arial" w:cs="Times New Roman"/>
          <w:bCs/>
          <w:sz w:val="24"/>
          <w:szCs w:val="24"/>
        </w:rPr>
        <w:t xml:space="preserve">á</w:t>
      </w:r>
      <w:r>
        <w:rPr>
          <w:rFonts w:ascii="Times New Roman" w:hAnsi="Times New Roman" w:eastAsia="Arial" w:cs="Times New Roman"/>
          <w:bCs/>
          <w:sz w:val="24"/>
          <w:szCs w:val="24"/>
        </w:rPr>
        <w:t xml:space="preserve">ntas experiencias </w:t>
      </w:r>
      <w:r>
        <w:rPr>
          <w:rFonts w:ascii="Times New Roman" w:hAnsi="Times New Roman" w:eastAsia="Arial" w:cs="Times New Roman"/>
          <w:bCs/>
          <w:sz w:val="24"/>
          <w:szCs w:val="24"/>
        </w:rPr>
        <w:t xml:space="preserve">de infidelidad </w:t>
      </w:r>
      <w:r>
        <w:rPr>
          <w:rFonts w:ascii="Times New Roman" w:hAnsi="Times New Roman" w:eastAsia="Arial" w:cs="Times New Roman"/>
          <w:bCs/>
          <w:sz w:val="24"/>
          <w:szCs w:val="24"/>
        </w:rPr>
        <w:t xml:space="preserve">estimaba haber tenido en sus relaciones de pareja.</w:t>
      </w:r>
      <w:r>
        <w:rPr>
          <w:rFonts w:ascii="Times New Roman" w:hAnsi="Times New Roman" w:eastAsia="Arial" w:cs="Times New Roman"/>
          <w:bCs/>
          <w:sz w:val="24"/>
          <w:szCs w:val="24"/>
        </w:rPr>
      </w:r>
    </w:p>
    <w:p>
      <w:pPr>
        <w:pStyle w:val="855"/>
        <w:pBdr/>
        <w:spacing w:after="0" w:line="480" w:lineRule="auto"/>
        <w:ind w:firstLine="708" w:left="0"/>
        <w:rPr>
          <w:rFonts w:ascii="Times New Roman" w:hAnsi="Times New Roman" w:eastAsia="Arial" w:cs="Times New Roman"/>
          <w:bCs/>
          <w:sz w:val="24"/>
          <w:szCs w:val="24"/>
        </w:rPr>
      </w:pPr>
      <w:r>
        <w:rPr>
          <w:rFonts w:ascii="Times New Roman" w:hAnsi="Times New Roman" w:eastAsia="Arial" w:cs="Times New Roman"/>
          <w:bCs/>
          <w:i/>
          <w:iCs/>
          <w:sz w:val="24"/>
          <w:szCs w:val="24"/>
        </w:rPr>
        <w:t xml:space="preserve">P</w:t>
      </w:r>
      <w:r>
        <w:rPr>
          <w:rFonts w:ascii="Times New Roman" w:hAnsi="Times New Roman" w:eastAsia="Arial" w:cs="Times New Roman"/>
          <w:bCs/>
          <w:i/>
          <w:iCs/>
          <w:sz w:val="24"/>
          <w:szCs w:val="24"/>
        </w:rPr>
        <w:t xml:space="preserve">erception</w:t>
      </w:r>
      <w:r>
        <w:rPr>
          <w:rFonts w:ascii="Times New Roman" w:hAnsi="Times New Roman" w:eastAsia="Arial" w:cs="Times New Roman"/>
          <w:bCs/>
          <w:i/>
          <w:iCs/>
          <w:sz w:val="24"/>
          <w:szCs w:val="24"/>
        </w:rPr>
        <w:t xml:space="preserve"> </w:t>
      </w:r>
      <w:r>
        <w:rPr>
          <w:rFonts w:ascii="Times New Roman" w:hAnsi="Times New Roman" w:eastAsia="Arial" w:cs="Times New Roman"/>
          <w:bCs/>
          <w:i/>
          <w:iCs/>
          <w:sz w:val="24"/>
          <w:szCs w:val="24"/>
        </w:rPr>
        <w:t xml:space="preserve">of</w:t>
      </w:r>
      <w:r>
        <w:rPr>
          <w:rFonts w:ascii="Times New Roman" w:hAnsi="Times New Roman" w:eastAsia="Arial" w:cs="Times New Roman"/>
          <w:bCs/>
          <w:i/>
          <w:iCs/>
          <w:sz w:val="24"/>
          <w:szCs w:val="24"/>
        </w:rPr>
        <w:t xml:space="preserve"> </w:t>
      </w:r>
      <w:r>
        <w:rPr>
          <w:rFonts w:ascii="Times New Roman" w:hAnsi="Times New Roman" w:eastAsia="Arial" w:cs="Times New Roman"/>
          <w:bCs/>
          <w:i/>
          <w:iCs/>
          <w:sz w:val="24"/>
          <w:szCs w:val="24"/>
        </w:rPr>
        <w:t xml:space="preserve">Men</w:t>
      </w:r>
      <w:r>
        <w:rPr>
          <w:rFonts w:ascii="Times New Roman" w:hAnsi="Times New Roman" w:eastAsia="Arial" w:cs="Times New Roman"/>
          <w:bCs/>
          <w:i/>
          <w:iCs/>
          <w:sz w:val="24"/>
          <w:szCs w:val="24"/>
        </w:rPr>
        <w:t xml:space="preserve"> </w:t>
      </w:r>
      <w:r>
        <w:rPr>
          <w:rFonts w:ascii="Times New Roman" w:hAnsi="Times New Roman" w:eastAsia="Arial" w:cs="Times New Roman"/>
          <w:bCs/>
          <w:i/>
          <w:iCs/>
          <w:sz w:val="24"/>
          <w:szCs w:val="24"/>
        </w:rPr>
        <w:t xml:space="preserve">as</w:t>
      </w:r>
      <w:r>
        <w:rPr>
          <w:rFonts w:ascii="Times New Roman" w:hAnsi="Times New Roman" w:eastAsia="Arial" w:cs="Times New Roman"/>
          <w:bCs/>
          <w:i/>
          <w:iCs/>
          <w:sz w:val="24"/>
          <w:szCs w:val="24"/>
        </w:rPr>
        <w:t xml:space="preserve"> </w:t>
      </w:r>
      <w:r>
        <w:rPr>
          <w:rFonts w:ascii="Times New Roman" w:hAnsi="Times New Roman" w:eastAsia="Arial" w:cs="Times New Roman"/>
          <w:bCs/>
          <w:i/>
          <w:iCs/>
          <w:sz w:val="24"/>
          <w:szCs w:val="24"/>
        </w:rPr>
        <w:t xml:space="preserve">dangerous</w:t>
      </w:r>
      <w:r>
        <w:rPr>
          <w:rFonts w:ascii="Times New Roman" w:hAnsi="Times New Roman" w:eastAsia="Arial" w:cs="Times New Roman"/>
          <w:bCs/>
          <w:sz w:val="24"/>
          <w:szCs w:val="24"/>
        </w:rPr>
        <w:t xml:space="preserve">: se les </w:t>
      </w:r>
      <w:r>
        <w:rPr>
          <w:rFonts w:ascii="Times New Roman" w:hAnsi="Times New Roman" w:eastAsia="Arial" w:cs="Times New Roman"/>
          <w:bCs/>
          <w:sz w:val="24"/>
          <w:szCs w:val="24"/>
        </w:rPr>
        <w:t xml:space="preserve">preguntó el grado de acuerdo en una escala de -/+ 4, con dos afirmaciones, 1) los hombres pueden ser peligrosos para sus parejas; </w:t>
      </w:r>
      <w:r>
        <w:rPr>
          <w:rFonts w:ascii="Times New Roman" w:hAnsi="Times New Roman" w:eastAsia="Arial" w:cs="Times New Roman"/>
          <w:bCs/>
          <w:sz w:val="24"/>
          <w:szCs w:val="24"/>
        </w:rPr>
        <w:t xml:space="preserve">y </w:t>
      </w:r>
      <w:r>
        <w:rPr>
          <w:rFonts w:ascii="Times New Roman" w:hAnsi="Times New Roman" w:eastAsia="Arial" w:cs="Times New Roman"/>
          <w:bCs/>
          <w:sz w:val="24"/>
          <w:szCs w:val="24"/>
        </w:rPr>
        <w:t xml:space="preserve">2) los hombres pueden ser peligrosos para sus hijos </w:t>
      </w:r>
      <w:r>
        <w:rPr>
          <w:rFonts w:ascii="Times New Roman" w:hAnsi="Times New Roman" w:eastAsia="Arial" w:cs="Times New Roman"/>
          <w:bCs/>
          <w:sz w:val="24"/>
          <w:szCs w:val="24"/>
        </w:rPr>
        <w:fldChar w:fldCharType="begin"/>
      </w:r>
      <w:r>
        <w:rPr>
          <w:rFonts w:ascii="Times New Roman" w:hAnsi="Times New Roman" w:eastAsia="Arial" w:cs="Times New Roman"/>
          <w:bCs/>
          <w:sz w:val="24"/>
          <w:szCs w:val="24"/>
        </w:rPr>
        <w:instrText xml:space="preserve"> ADDIN ZOTERO_ITEM CSL_CITATION {"citationID":"ux0cy4rj","properties":{"formattedCitation":"(Borras-Guevara et\\uc0\\u160{}al., 2017)","plainCitation":"(Borras-Guevara</w:instrText>
      </w:r>
      <w:r>
        <w:rPr>
          <w:rFonts w:ascii="Times New Roman" w:hAnsi="Times New Roman" w:eastAsia="Arial" w:cs="Times New Roman"/>
          <w:bCs/>
          <w:sz w:val="24"/>
          <w:szCs w:val="24"/>
        </w:rPr>
        <w:instrText xml:space="preserve"> et al., 2017)","noteIndex":0},"citationItems":[{"id":1310,"uris":["http://zotero.org/users/7389460/items/KZGYYKPT"],"itemData":{"id":1310,"type":"article-journal","container-title":"Evolution and Human Behavior","DOI":"10.1016/j.evolhumbehav.2017.03.004",</w:instrText>
      </w:r>
      <w:r>
        <w:rPr>
          <w:rFonts w:ascii="Times New Roman" w:hAnsi="Times New Roman" w:eastAsia="Arial" w:cs="Times New Roman"/>
          <w:bCs/>
          <w:sz w:val="24"/>
          <w:szCs w:val="24"/>
        </w:rPr>
        <w:instrText xml:space="preserve">"ISSN":"10905138","issue":"4","page":"481-489","title":"Aggressor or protector? Experiences and perceptions of violence predict preferences for masculinity","URL":"http://linkinghub.elsevier.com/retrieve/pii/S1090513816301222","volume":"38","author":[{"fam</w:instrText>
      </w:r>
      <w:r>
        <w:rPr>
          <w:rFonts w:ascii="Times New Roman" w:hAnsi="Times New Roman" w:eastAsia="Arial" w:cs="Times New Roman"/>
          <w:bCs/>
          <w:sz w:val="24"/>
          <w:szCs w:val="24"/>
        </w:rPr>
        <w:instrText xml:space="preserve">ily":"Borras-Guevara","given":"Martha Lucia"},{"family":"Batres","given":"Carlota"},{"family":"Perrett","given":"David I."}],"issued":{"date-parts":[["2017",7]]}}}],"schema":"https://github.com/citation-style-language/schema/raw/master/csl-citation.json"} </w:instrText>
      </w:r>
      <w:r>
        <w:rPr>
          <w:rFonts w:ascii="Times New Roman" w:hAnsi="Times New Roman" w:eastAsia="Arial" w:cs="Times New Roman"/>
          <w:bCs/>
          <w:sz w:val="24"/>
          <w:szCs w:val="24"/>
        </w:rPr>
        <w:fldChar w:fldCharType="separate"/>
      </w:r>
      <w:r>
        <w:rPr>
          <w:rFonts w:ascii="Times New Roman" w:hAnsi="Times New Roman" w:cs="Times New Roman"/>
          <w:sz w:val="24"/>
          <w:szCs w:val="24"/>
        </w:rPr>
        <w:t xml:space="preserve">(Borras-Guevara et al., 2017)</w:t>
      </w:r>
      <w:r>
        <w:rPr>
          <w:rFonts w:ascii="Times New Roman" w:hAnsi="Times New Roman" w:eastAsia="Arial" w:cs="Times New Roman"/>
          <w:bCs/>
          <w:sz w:val="24"/>
          <w:szCs w:val="24"/>
        </w:rPr>
        <w:fldChar w:fldCharType="end"/>
      </w:r>
      <w:r>
        <w:rPr>
          <w:rFonts w:ascii="Times New Roman" w:hAnsi="Times New Roman" w:eastAsia="Arial" w:cs="Times New Roman"/>
          <w:bCs/>
          <w:sz w:val="24"/>
          <w:szCs w:val="24"/>
        </w:rPr>
        <w:t xml:space="preserve">.</w:t>
      </w:r>
      <w:r>
        <w:rPr>
          <w:rFonts w:ascii="Times New Roman" w:hAnsi="Times New Roman" w:eastAsia="Arial" w:cs="Times New Roman"/>
          <w:bCs/>
          <w:sz w:val="24"/>
          <w:szCs w:val="24"/>
        </w:rPr>
        <w:t xml:space="preserve"> </w:t>
      </w:r>
      <w:r>
        <w:rPr>
          <w:rFonts w:ascii="Times New Roman" w:hAnsi="Times New Roman" w:eastAsia="Arial" w:cs="Times New Roman"/>
          <w:bCs/>
          <w:sz w:val="24"/>
          <w:szCs w:val="24"/>
        </w:rPr>
      </w:r>
    </w:p>
    <w:p>
      <w:pPr>
        <w:pBdr/>
        <w:spacing w:after="0" w:line="480" w:lineRule="auto"/>
        <w:ind w:firstLine="708"/>
        <w:rPr>
          <w:rFonts w:ascii="Times New Roman" w:hAnsi="Times New Roman" w:eastAsia="Arial" w:cs="Times New Roman"/>
          <w:bCs/>
          <w:sz w:val="24"/>
          <w:szCs w:val="24"/>
        </w:rPr>
      </w:pPr>
      <w:r>
        <w:rPr>
          <w:rFonts w:ascii="Times New Roman" w:hAnsi="Times New Roman" w:eastAsia="Arial" w:cs="Times New Roman"/>
          <w:bCs/>
          <w:i/>
          <w:iCs/>
          <w:sz w:val="24"/>
          <w:szCs w:val="24"/>
        </w:rPr>
        <w:t xml:space="preserve">H</w:t>
      </w:r>
      <w:r>
        <w:rPr>
          <w:rFonts w:ascii="Times New Roman" w:hAnsi="Times New Roman" w:eastAsia="Arial" w:cs="Times New Roman"/>
          <w:bCs/>
          <w:i/>
          <w:iCs/>
          <w:sz w:val="24"/>
          <w:szCs w:val="24"/>
        </w:rPr>
        <w:t xml:space="preserve">ome</w:t>
      </w:r>
      <w:r>
        <w:rPr>
          <w:rFonts w:ascii="Times New Roman" w:hAnsi="Times New Roman" w:eastAsia="Arial" w:cs="Times New Roman"/>
          <w:bCs/>
          <w:i/>
          <w:iCs/>
          <w:sz w:val="24"/>
          <w:szCs w:val="24"/>
        </w:rPr>
        <w:t xml:space="preserve"> S</w:t>
      </w:r>
      <w:r>
        <w:rPr>
          <w:rFonts w:ascii="Times New Roman" w:hAnsi="Times New Roman" w:eastAsia="Arial" w:cs="Times New Roman"/>
          <w:bCs/>
          <w:i/>
          <w:iCs/>
          <w:sz w:val="24"/>
          <w:szCs w:val="24"/>
        </w:rPr>
        <w:t xml:space="preserve">afety </w:t>
      </w:r>
      <w:r>
        <w:rPr>
          <w:rFonts w:ascii="Times New Roman" w:hAnsi="Times New Roman" w:eastAsia="Arial" w:cs="Times New Roman"/>
          <w:bCs/>
          <w:i/>
          <w:iCs/>
          <w:sz w:val="24"/>
          <w:szCs w:val="24"/>
        </w:rPr>
        <w:t xml:space="preserve">Perce</w:t>
      </w:r>
      <w:r>
        <w:rPr>
          <w:rFonts w:ascii="Times New Roman" w:hAnsi="Times New Roman" w:eastAsia="Arial" w:cs="Times New Roman"/>
          <w:bCs/>
          <w:i/>
          <w:iCs/>
          <w:sz w:val="24"/>
          <w:szCs w:val="24"/>
        </w:rPr>
        <w:t xml:space="preserve">ption</w:t>
      </w:r>
      <w:r>
        <w:rPr>
          <w:rFonts w:ascii="Times New Roman" w:hAnsi="Times New Roman" w:eastAsia="Arial" w:cs="Times New Roman"/>
          <w:bCs/>
          <w:sz w:val="24"/>
          <w:szCs w:val="24"/>
        </w:rPr>
        <w:t xml:space="preserve">: se les preguntó el nivel de percepción de seguridad dentro del hogar/barrio/ciudad/país </w:t>
      </w:r>
      <w:r>
        <w:rPr>
          <w:rFonts w:ascii="Times New Roman" w:hAnsi="Times New Roman" w:eastAsia="Arial" w:cs="Times New Roman"/>
          <w:bCs/>
          <w:sz w:val="24"/>
          <w:szCs w:val="24"/>
        </w:rPr>
        <w:fldChar w:fldCharType="begin"/>
      </w:r>
      <w:r>
        <w:rPr>
          <w:rFonts w:ascii="Times New Roman" w:hAnsi="Times New Roman" w:eastAsia="Arial" w:cs="Times New Roman"/>
          <w:bCs/>
          <w:sz w:val="24"/>
          <w:szCs w:val="24"/>
        </w:rPr>
        <w:instrText xml:space="preserve"> ADDIN ZOTERO_ITEM CSL_CITATION {"citationID":"waidYlot","properties":{"formattedCitation":"(Borras-Guevara et\\uc0\\u160{}al., 2017)","plainCitation":"(Borras-Guevara</w:instrText>
      </w:r>
      <w:r>
        <w:rPr>
          <w:rFonts w:ascii="Times New Roman" w:hAnsi="Times New Roman" w:eastAsia="Arial" w:cs="Times New Roman"/>
          <w:bCs/>
          <w:sz w:val="24"/>
          <w:szCs w:val="24"/>
        </w:rPr>
        <w:instrText xml:space="preserve"> et al., 2017)","noteIndex":0},"citationItems":[{"id":1310,"uris":["http://zotero.org/users/7389460/items/KZGYYKPT"],"itemData":{"id":1310,"type":"article-journal","container-title":"Evolution and Human Behavior","DOI":"10.1016/j.evolhumbehav.2017.03.004",</w:instrText>
      </w:r>
      <w:r>
        <w:rPr>
          <w:rFonts w:ascii="Times New Roman" w:hAnsi="Times New Roman" w:eastAsia="Arial" w:cs="Times New Roman"/>
          <w:bCs/>
          <w:sz w:val="24"/>
          <w:szCs w:val="24"/>
        </w:rPr>
        <w:instrText xml:space="preserve">"ISSN":"10905138","issue":"4","page":"481-489","title":"Aggressor or protector? Experiences and perceptions of violence predict preferences for masculinity","URL":"http://linkinghub.elsevier.com/retrieve/pii/S1090513816301222","volume":"38","author":[{"fam</w:instrText>
      </w:r>
      <w:r>
        <w:rPr>
          <w:rFonts w:ascii="Times New Roman" w:hAnsi="Times New Roman" w:eastAsia="Arial" w:cs="Times New Roman"/>
          <w:bCs/>
          <w:sz w:val="24"/>
          <w:szCs w:val="24"/>
        </w:rPr>
        <w:instrText xml:space="preserve">ily":"Borras-Guevara","given":"Martha Lucia"},{"family":"Batres","given":"Carlota"},{"family":"Perrett","given":"David I."}],"issued":{"date-parts":[["2017",7]]}}}],"schema":"https://github.com/citation-style-language/schema/raw/master/csl-citation.json"} </w:instrText>
      </w:r>
      <w:r>
        <w:rPr>
          <w:rFonts w:ascii="Times New Roman" w:hAnsi="Times New Roman" w:eastAsia="Arial" w:cs="Times New Roman"/>
          <w:bCs/>
          <w:sz w:val="24"/>
          <w:szCs w:val="24"/>
        </w:rPr>
        <w:fldChar w:fldCharType="separate"/>
      </w:r>
      <w:r>
        <w:rPr>
          <w:rFonts w:ascii="Times New Roman" w:hAnsi="Times New Roman" w:cs="Times New Roman"/>
          <w:sz w:val="24"/>
          <w:szCs w:val="24"/>
        </w:rPr>
        <w:t xml:space="preserve">(Borras-Guevara et al., 2017)</w:t>
      </w:r>
      <w:r>
        <w:rPr>
          <w:rFonts w:ascii="Times New Roman" w:hAnsi="Times New Roman" w:eastAsia="Arial" w:cs="Times New Roman"/>
          <w:bCs/>
          <w:sz w:val="24"/>
          <w:szCs w:val="24"/>
        </w:rPr>
        <w:fldChar w:fldCharType="end"/>
      </w:r>
      <w:r>
        <w:rPr>
          <w:rFonts w:ascii="Times New Roman" w:hAnsi="Times New Roman" w:eastAsia="Arial" w:cs="Times New Roman"/>
          <w:bCs/>
          <w:sz w:val="24"/>
          <w:szCs w:val="24"/>
        </w:rPr>
        <w:t xml:space="preserve"> en una escala de 0 a 10. Dado el interés de probar la hipótesis de que una baja percepción de seguridad en el </w:t>
      </w:r>
      <w:r>
        <w:rPr>
          <w:rFonts w:ascii="Times New Roman" w:hAnsi="Times New Roman" w:eastAsia="Arial" w:cs="Times New Roman"/>
          <w:bCs/>
          <w:sz w:val="24"/>
          <w:szCs w:val="24"/>
        </w:rPr>
        <w:t xml:space="preserve">hogar</w:t>
      </w:r>
      <w:r>
        <w:rPr>
          <w:rFonts w:ascii="Times New Roman" w:hAnsi="Times New Roman" w:eastAsia="Arial" w:cs="Times New Roman"/>
          <w:bCs/>
          <w:sz w:val="24"/>
          <w:szCs w:val="24"/>
        </w:rPr>
        <w:t xml:space="preserve"> modificaría las preferencias por la masculinidad, sólo incluimos las respuestas a la percepción de seguridad en el hogar.   </w:t>
      </w:r>
      <w:r>
        <w:rPr>
          <w:rFonts w:ascii="Times New Roman" w:hAnsi="Times New Roman" w:eastAsia="Arial" w:cs="Times New Roman"/>
          <w:bCs/>
          <w:sz w:val="24"/>
          <w:szCs w:val="24"/>
        </w:rPr>
      </w:r>
    </w:p>
    <w:p>
      <w:pPr>
        <w:pBdr/>
        <w:spacing w:after="0" w:line="480" w:lineRule="auto"/>
        <w:ind w:firstLine="708"/>
        <w:rPr>
          <w:rFonts w:ascii="Times New Roman" w:hAnsi="Times New Roman" w:eastAsia="Arial" w:cs="Times New Roman"/>
          <w:bCs/>
          <w:sz w:val="24"/>
          <w:szCs w:val="24"/>
        </w:rPr>
      </w:pPr>
      <w:r>
        <w:rPr>
          <w:rFonts w:ascii="Times New Roman" w:hAnsi="Times New Roman" w:eastAsia="Arial" w:cs="Times New Roman"/>
          <w:bCs/>
          <w:sz w:val="24"/>
          <w:szCs w:val="24"/>
        </w:rPr>
        <w:t xml:space="preserve">Se realiz</w:t>
      </w:r>
      <w:r>
        <w:rPr>
          <w:rFonts w:ascii="Times New Roman" w:hAnsi="Times New Roman" w:eastAsia="Arial" w:cs="Times New Roman"/>
          <w:bCs/>
          <w:sz w:val="24"/>
          <w:szCs w:val="24"/>
        </w:rPr>
        <w:t xml:space="preserve">ó un</w:t>
      </w:r>
      <w:r>
        <w:rPr>
          <w:rFonts w:ascii="Times New Roman" w:hAnsi="Times New Roman" w:eastAsia="Arial" w:cs="Times New Roman"/>
          <w:bCs/>
          <w:sz w:val="24"/>
          <w:szCs w:val="24"/>
        </w:rPr>
        <w:t xml:space="preserve"> análisis de componentes principales </w:t>
      </w:r>
      <w:r>
        <w:rPr>
          <w:rFonts w:ascii="Times New Roman" w:hAnsi="Times New Roman" w:eastAsia="Arial" w:cs="Times New Roman"/>
          <w:bCs/>
          <w:sz w:val="24"/>
          <w:szCs w:val="24"/>
        </w:rPr>
        <w:t xml:space="preserve">(PCA) </w:t>
      </w:r>
      <w:r>
        <w:rPr>
          <w:rFonts w:ascii="Times New Roman" w:hAnsi="Times New Roman" w:eastAsia="Arial" w:cs="Times New Roman"/>
          <w:bCs/>
          <w:sz w:val="24"/>
          <w:szCs w:val="24"/>
        </w:rPr>
        <w:t xml:space="preserve">para todas las variables, y solo se agruparon en un único factor las preguntas sobre </w:t>
      </w:r>
      <w:r>
        <w:rPr>
          <w:rFonts w:ascii="Times New Roman" w:hAnsi="Times New Roman" w:eastAsia="Arial" w:cs="Times New Roman"/>
          <w:bCs/>
          <w:i/>
          <w:iCs/>
          <w:sz w:val="24"/>
          <w:szCs w:val="24"/>
        </w:rPr>
        <w:t xml:space="preserve">Percepción de peligrosidad de los hombres</w:t>
      </w:r>
      <w:r>
        <w:rPr>
          <w:rFonts w:ascii="Times New Roman" w:hAnsi="Times New Roman" w:eastAsia="Arial" w:cs="Times New Roman"/>
          <w:bCs/>
          <w:i/>
          <w:iCs/>
          <w:sz w:val="24"/>
          <w:szCs w:val="24"/>
        </w:rPr>
        <w:t xml:space="preserve"> para la pareja y para los hijos</w:t>
      </w:r>
      <w:r>
        <w:rPr>
          <w:rFonts w:ascii="Times New Roman" w:hAnsi="Times New Roman" w:eastAsia="Arial" w:cs="Times New Roman"/>
          <w:bCs/>
          <w:i/>
          <w:iCs/>
          <w:sz w:val="24"/>
          <w:szCs w:val="24"/>
        </w:rPr>
        <w:t xml:space="preserve">, </w:t>
      </w:r>
      <w:r>
        <w:rPr>
          <w:rFonts w:ascii="Times New Roman" w:hAnsi="Times New Roman" w:eastAsia="Arial" w:cs="Times New Roman"/>
          <w:bCs/>
          <w:sz w:val="24"/>
          <w:szCs w:val="24"/>
        </w:rPr>
        <w:t xml:space="preserve">por lo que se corrió un nuevo PCA para estas dos variables que quedaron agrupadas en el factor de </w:t>
      </w:r>
      <w:r>
        <w:rPr>
          <w:rFonts w:ascii="Times New Roman" w:hAnsi="Times New Roman" w:eastAsia="Arial" w:cs="Times New Roman"/>
          <w:bCs/>
          <w:sz w:val="24"/>
          <w:szCs w:val="24"/>
        </w:rPr>
        <w:t xml:space="preserve">percepción de </w:t>
      </w:r>
      <w:r>
        <w:rPr>
          <w:rFonts w:ascii="Times New Roman" w:hAnsi="Times New Roman" w:eastAsia="Arial" w:cs="Times New Roman"/>
          <w:bCs/>
          <w:sz w:val="24"/>
          <w:szCs w:val="24"/>
        </w:rPr>
        <w:t xml:space="preserve">peligrosidad de los </w:t>
      </w:r>
      <w:r>
        <w:rPr>
          <w:rFonts w:ascii="Times New Roman" w:hAnsi="Times New Roman" w:eastAsia="Arial" w:cs="Times New Roman"/>
          <w:bCs/>
          <w:sz w:val="24"/>
          <w:szCs w:val="24"/>
        </w:rPr>
        <w:t xml:space="preserve">hombres</w:t>
      </w:r>
      <w:r>
        <w:rPr>
          <w:rFonts w:ascii="Times New Roman" w:hAnsi="Times New Roman" w:eastAsia="Arial" w:cs="Times New Roman"/>
          <w:bCs/>
          <w:i/>
          <w:iCs/>
          <w:sz w:val="24"/>
          <w:szCs w:val="24"/>
        </w:rPr>
        <w:t xml:space="preserve"> </w:t>
      </w:r>
      <w:r>
        <w:rPr>
          <w:rFonts w:ascii="Times New Roman" w:hAnsi="Times New Roman" w:eastAsia="Arial" w:cs="Times New Roman"/>
          <w:bCs/>
          <w:sz w:val="24"/>
          <w:szCs w:val="24"/>
        </w:rPr>
        <w:t xml:space="preserve">(explicando el 87.4% del total de la varianza)</w:t>
      </w:r>
      <w:r>
        <w:rPr>
          <w:rFonts w:ascii="Times New Roman" w:hAnsi="Times New Roman" w:eastAsia="Arial" w:cs="Times New Roman"/>
          <w:bCs/>
          <w:sz w:val="24"/>
          <w:szCs w:val="24"/>
        </w:rPr>
        <w:t xml:space="preserve">. Las demás se trataron como </w:t>
      </w:r>
      <w:r>
        <w:rPr>
          <w:rFonts w:ascii="Times New Roman" w:hAnsi="Times New Roman" w:eastAsia="Arial" w:cs="Times New Roman"/>
          <w:bCs/>
          <w:sz w:val="24"/>
          <w:szCs w:val="24"/>
        </w:rPr>
        <w:t xml:space="preserve">factores independientes</w:t>
      </w:r>
      <w:r>
        <w:rPr>
          <w:rFonts w:ascii="Times New Roman" w:hAnsi="Times New Roman" w:eastAsia="Arial" w:cs="Times New Roman"/>
          <w:bCs/>
          <w:sz w:val="24"/>
          <w:szCs w:val="24"/>
        </w:rPr>
        <w:t xml:space="preserve"> </w:t>
      </w:r>
      <w:r>
        <w:rPr>
          <w:rFonts w:ascii="Times New Roman" w:hAnsi="Times New Roman" w:eastAsia="Arial" w:cs="Times New Roman"/>
          <w:bCs/>
          <w:color w:val="ff0000"/>
          <w:sz w:val="24"/>
          <w:szCs w:val="24"/>
        </w:rPr>
        <w:t xml:space="preserve">(</w:t>
      </w:r>
      <w:r>
        <w:rPr>
          <w:rFonts w:ascii="Times New Roman" w:hAnsi="Times New Roman" w:eastAsia="Arial" w:cs="Times New Roman"/>
          <w:bCs/>
          <w:color w:val="ff0000"/>
          <w:sz w:val="24"/>
          <w:szCs w:val="24"/>
        </w:rPr>
        <w:t xml:space="preserve">see</w:t>
      </w:r>
      <w:r>
        <w:rPr>
          <w:rFonts w:ascii="Times New Roman" w:hAnsi="Times New Roman" w:eastAsia="Arial" w:cs="Times New Roman"/>
          <w:bCs/>
          <w:color w:val="ff0000"/>
          <w:sz w:val="24"/>
          <w:szCs w:val="24"/>
        </w:rPr>
        <w:t xml:space="preserve"> </w:t>
      </w:r>
      <w:r>
        <w:rPr>
          <w:rFonts w:ascii="Times New Roman" w:hAnsi="Times New Roman" w:eastAsia="Arial" w:cs="Times New Roman"/>
          <w:bCs/>
          <w:color w:val="ff0000"/>
          <w:sz w:val="24"/>
          <w:szCs w:val="24"/>
        </w:rPr>
        <w:t xml:space="preserve">Supplementary</w:t>
      </w:r>
      <w:r>
        <w:rPr>
          <w:rFonts w:ascii="Times New Roman" w:hAnsi="Times New Roman" w:eastAsia="Arial" w:cs="Times New Roman"/>
          <w:bCs/>
          <w:color w:val="ff0000"/>
          <w:sz w:val="24"/>
          <w:szCs w:val="24"/>
        </w:rPr>
        <w:t xml:space="preserve"> Material)</w:t>
      </w:r>
      <w:r>
        <w:rPr>
          <w:rFonts w:ascii="Times New Roman" w:hAnsi="Times New Roman" w:eastAsia="Arial" w:cs="Times New Roman"/>
          <w:bCs/>
          <w:i/>
          <w:iCs/>
          <w:sz w:val="24"/>
          <w:szCs w:val="24"/>
        </w:rPr>
        <w:t xml:space="preserve">. </w:t>
      </w:r>
      <w:r>
        <w:rPr>
          <w:rFonts w:ascii="Times New Roman" w:hAnsi="Times New Roman" w:eastAsia="Arial" w:cs="Times New Roman"/>
          <w:bCs/>
          <w:sz w:val="24"/>
          <w:szCs w:val="24"/>
        </w:rPr>
      </w:r>
    </w:p>
    <w:p>
      <w:pPr>
        <w:pStyle w:val="678"/>
        <w:pBdr/>
        <w:spacing/>
        <w:ind/>
        <w:rPr>
          <w:rFonts w:cs="Times New Roman"/>
          <w:szCs w:val="24"/>
        </w:rPr>
      </w:pPr>
      <w:r>
        <w:rPr>
          <w:rFonts w:cs="Times New Roman"/>
          <w:szCs w:val="24"/>
        </w:rPr>
        <w:t xml:space="preserve">Stimuli</w:t>
      </w:r>
      <w:r>
        <w:rPr>
          <w:rFonts w:cs="Times New Roman"/>
          <w:szCs w:val="24"/>
        </w:rPr>
      </w:r>
    </w:p>
    <w:p>
      <w:pPr>
        <w:pBdr/>
        <w:spacing/>
        <w:ind/>
        <w:rPr/>
      </w:pPr>
      <w: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Para agregar validez ecológica al estudio se seleccionaron 100 fotografías estandarizadas de rostros de hombres colombianos con edades entre 18 y 25 años con características estándar de un banco de fotografías de estudiantes universitarios reclutados </w:t>
      </w:r>
      <w:r>
        <w:rPr>
          <w:rFonts w:ascii="Times New Roman" w:hAnsi="Times New Roman" w:cs="Times New Roman"/>
          <w:sz w:val="24"/>
          <w:szCs w:val="24"/>
        </w:rPr>
        <w:t xml:space="preserve">en una Universidad de Bogotá, Colombia.</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De este gru</w:t>
      </w:r>
      <w:r>
        <w:rPr>
          <w:rFonts w:ascii="Times New Roman" w:hAnsi="Times New Roman" w:cs="Times New Roman"/>
          <w:sz w:val="24"/>
          <w:szCs w:val="24"/>
        </w:rPr>
        <w:t xml:space="preserve">po, se seleccionaron cinco fotografías con las calificaciones subjetivas más altas en masculinidad, y otras cinco, con las calificaciones más bajas. Estas fotografías se usaron para obtener un prototipo masculinizado y uno feminizado a través del programa </w:t>
      </w:r>
      <w:r>
        <w:rPr>
          <w:rFonts w:ascii="Times New Roman" w:hAnsi="Times New Roman" w:cs="Times New Roman"/>
          <w:sz w:val="24"/>
          <w:szCs w:val="24"/>
        </w:rPr>
        <w:t xml:space="preserve">Psychomorph</w:t>
      </w:r>
      <w:r>
        <w:rPr>
          <w:rFonts w:ascii="Times New Roman" w:hAnsi="Times New Roman" w:cs="Times New Roman"/>
          <w:sz w:val="24"/>
          <w:szCs w:val="24"/>
        </w:rPr>
        <w:t xml:space="preserve"> (</w:t>
      </w:r>
      <w:r>
        <w:rPr>
          <w:rFonts w:ascii="Times New Roman" w:hAnsi="Times New Roman" w:cs="Times New Roman"/>
          <w:sz w:val="24"/>
          <w:szCs w:val="24"/>
        </w:rPr>
        <w:t xml:space="preserve">Tiddeman</w:t>
      </w:r>
      <w:r>
        <w:rPr>
          <w:rFonts w:ascii="Times New Roman" w:hAnsi="Times New Roman" w:cs="Times New Roman"/>
          <w:sz w:val="24"/>
          <w:szCs w:val="24"/>
        </w:rPr>
        <w:t xml:space="preserve"> et al., 2001). A partir de cada prototipo, se seleccionaron al azar 30 fotografías de rostros del banco y se transformaron a sus dos versiones masculinizada y feminizada en +/- 30%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{"citationID":"PraBVonH","properties":{"forma</w:instrText>
      </w:r>
      <w:r>
        <w:rPr>
          <w:rFonts w:ascii="Times New Roman" w:hAnsi="Times New Roman" w:cs="Times New Roman"/>
          <w:sz w:val="24"/>
          <w:szCs w:val="24"/>
        </w:rPr>
        <w:instrText xml:space="preserve">ttedCitation":"(Based on stimuli manipulation of Burriss et\\uc0\\u160{}al., 2014; Lyons et\\uc0\\u160{}al., 2016)","plainCitation":"(Based on stimuli manipulation of Burriss et al., 2014; Lyons et al., 2016)","noteIndex":0},"citationItems":[{"id":1392,"ur</w:instrText>
      </w:r>
      <w:r>
        <w:rPr>
          <w:rFonts w:ascii="Times New Roman" w:hAnsi="Times New Roman" w:cs="Times New Roman"/>
          <w:sz w:val="24"/>
          <w:szCs w:val="24"/>
        </w:rPr>
        <w:instrText xml:space="preserve">is":["http://zotero.org/users/7389460/items/G9E99ZAU"],"itemData":{"id":1392,"type":"article-journal","abstract":"Most studies of female facial masculinity preference have relied upon self-reported preference, with participants selecting or rating the attr</w:instrText>
      </w:r>
      <w:r>
        <w:rPr>
          <w:rFonts w:ascii="Times New Roman" w:hAnsi="Times New Roman" w:cs="Times New Roman"/>
          <w:sz w:val="24"/>
          <w:szCs w:val="24"/>
        </w:rPr>
        <w:instrText xml:space="preserve">activeness of faces that differ in masculinity. However, researchers have not established a consensus as to whether women's general preference is for male faces that are masculine or feminine, and several studies have indicated that women prefer neither. W</w:instrText>
      </w:r>
      <w:r>
        <w:rPr>
          <w:rFonts w:ascii="Times New Roman" w:hAnsi="Times New Roman" w:cs="Times New Roman"/>
          <w:sz w:val="24"/>
          <w:szCs w:val="24"/>
        </w:rPr>
        <w:instrText xml:space="preserve">e investigated women's preferences for male facial masculinity using standard two-alternative forced choice (2AFC) preference trials, paired with eye tracking measures, to determine whether conscious and non-conscious measures of preference yield similar r</w:instrText>
      </w:r>
      <w:r>
        <w:rPr>
          <w:rFonts w:ascii="Times New Roman" w:hAnsi="Times New Roman" w:cs="Times New Roman"/>
          <w:sz w:val="24"/>
          <w:szCs w:val="24"/>
        </w:rPr>
        <w:instrText xml:space="preserve">esults. We found that women expressed a preference for, gazed longer at, and fixated more frequently on feminized male faces. We also found effects of relationship status, relationship context (whether faced are judged for attractiveness as a long- or shor</w:instrText>
      </w:r>
      <w:r>
        <w:rPr>
          <w:rFonts w:ascii="Times New Roman" w:hAnsi="Times New Roman" w:cs="Times New Roman"/>
          <w:sz w:val="24"/>
          <w:szCs w:val="24"/>
        </w:rPr>
        <w:instrText xml:space="preserve">t-term partner), and hormonal contraceptive use. These results support previous findings that women express a preference for feminized over masculinized male faces, demonstrate that non-conscious measures of preference for this trait echo consciously expre</w:instrText>
      </w:r>
      <w:r>
        <w:rPr>
          <w:rFonts w:ascii="Times New Roman" w:hAnsi="Times New Roman" w:cs="Times New Roman"/>
          <w:sz w:val="24"/>
          <w:szCs w:val="24"/>
          <w:lang w:val="en-US"/>
        </w:rPr>
        <w:instrText xml:space="preserve">ssed preferences, and suggest that certain aspects of the preference decision-making process may be better captur</w:instrText>
      </w:r>
      <w:r>
        <w:rPr>
          <w:rFonts w:ascii="Times New Roman" w:hAnsi="Times New Roman" w:cs="Times New Roman"/>
          <w:sz w:val="24"/>
          <w:szCs w:val="24"/>
          <w:lang w:val="en-US"/>
        </w:rPr>
        <w:instrText xml:space="preserve">ed by eye tracking than by 2AFC preference trials.","container-title":"Evolutionary Psychology","DOI":"10.1177/147470491401200102","ISSN":"14747049","issue":"1","note":"PMID: 24401278","page":"19-35","title":"Gaze properties of women judging the attractive</w:instrText>
      </w:r>
      <w:r>
        <w:rPr>
          <w:rFonts w:ascii="Times New Roman" w:hAnsi="Times New Roman" w:cs="Times New Roman"/>
          <w:sz w:val="24"/>
          <w:szCs w:val="24"/>
          <w:lang w:val="en-US"/>
        </w:rPr>
        <w:instrText xml:space="preserve">ness of masculine and feminine male faces","URL":"http://journals.sagepub.com/doi/10.1177/147470491401200102","volume":"12","author":[{"family":"Burriss","given":"Robert P."},{"family":"Marcinkowska","given":"Urszula M."},{"family":"Lyons","given":"Minna T</w:instrText>
      </w:r>
      <w:r>
        <w:rPr>
          <w:rFonts w:ascii="Times New Roman" w:hAnsi="Times New Roman" w:cs="Times New Roman"/>
          <w:sz w:val="24"/>
          <w:szCs w:val="24"/>
          <w:lang w:val="en-US"/>
        </w:rPr>
        <w:instrText xml:space="preserve">."}],"issued":{"date-parts":[["2014",1]]}},"label":"page","prefix":"Based on stimuli manipulation of"},{"i</w:instrText>
      </w:r>
      <w:r>
        <w:rPr>
          <w:rFonts w:ascii="Times New Roman" w:hAnsi="Times New Roman" w:cs="Times New Roman"/>
          <w:sz w:val="24"/>
          <w:szCs w:val="24"/>
          <w:lang w:val="en-US"/>
        </w:rPr>
        <w:instrText xml:space="preserve">d":1293,"uris":["http://zotero.org/users/7389460/items/3EI5BDTY"],"itemData":{"id":1293,"type":"article-journal","container-title":"Personality and Individual Differences","DOI":"10.1016/j.paid.2016.02.025","ISSN":"01918869","page":"25-28","title":"The eff</w:instrText>
      </w:r>
      <w:r>
        <w:rPr>
          <w:rFonts w:ascii="Times New Roman" w:hAnsi="Times New Roman" w:cs="Times New Roman"/>
          <w:sz w:val="24"/>
          <w:szCs w:val="24"/>
          <w:lang w:val="en-US"/>
        </w:rPr>
        <w:instrText xml:space="preserve">ects of resource availability and relationship status on women's preference for facial masculinity in men: An eye-tracking study","URL":"https://linkinghub.elsevier.com/retrieve/pii/S0191886916300800","volume":"95","author":[{"family":"Lyons","given":"Minn</w:instrText>
      </w:r>
      <w:r>
        <w:rPr>
          <w:rFonts w:ascii="Times New Roman" w:hAnsi="Times New Roman" w:cs="Times New Roman"/>
          <w:sz w:val="24"/>
          <w:szCs w:val="24"/>
          <w:lang w:val="en-US"/>
        </w:rPr>
        <w:instrText xml:space="preserve">a"},{"family":"Marcinkowska","given":"Urszula"},{"family":"Moisey","given":"Victoria"},{"family":"Harrison","given":"Neil"}],"issued":{"date-parts":[["2016",6]]}}}],"schema":"https://github.com/citation-style-language/schema/raw/master/csl-citation.json"}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lang w:val="en-US"/>
        </w:rPr>
        <w:t xml:space="preserve">(Based on stimuli manipulation of Burriss et al., 2014; Lyons et al., 2016)</w:t>
      </w:r>
      <w:r>
        <w:rPr>
          <w:rFonts w:ascii="Times New Roman" w:hAnsi="Times New Roman" w:cs="Times New Roman"/>
          <w:sz w:val="24"/>
          <w:szCs w:val="24"/>
        </w:rPr>
        <w:fldChar w:fldCharType="end"/>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El resultado de la manipulación fueron 30 parejas de rostros</w:t>
      </w:r>
      <w:r>
        <w:rPr>
          <w:rFonts w:ascii="Times New Roman" w:hAnsi="Times New Roman" w:cs="Times New Roman"/>
          <w:sz w:val="24"/>
          <w:szCs w:val="24"/>
        </w:rPr>
        <w:t xml:space="preserve">,</w:t>
      </w:r>
      <w:r>
        <w:rPr>
          <w:rFonts w:ascii="Times New Roman" w:hAnsi="Times New Roman" w:cs="Times New Roman"/>
          <w:sz w:val="24"/>
          <w:szCs w:val="24"/>
        </w:rPr>
        <w:t xml:space="preserve"> que fueron evaluados por observadores </w:t>
      </w:r>
      <w:r>
        <w:rPr>
          <w:rFonts w:ascii="Times New Roman" w:hAnsi="Times New Roman" w:cs="Times New Roman"/>
          <w:sz w:val="24"/>
          <w:szCs w:val="24"/>
        </w:rPr>
        <w:t xml:space="preserve">independientes (n = 92), que no participaron en el estudio final </w:t>
      </w:r>
      <w:r>
        <w:rPr>
          <w:rFonts w:ascii="Times New Roman" w:hAnsi="Times New Roman" w:cs="Times New Roman"/>
          <w:sz w:val="24"/>
          <w:szCs w:val="24"/>
        </w:rPr>
        <w:t xml:space="preserve">en sus niveles de masculinidad</w:t>
      </w:r>
      <w:r>
        <w:rPr>
          <w:rFonts w:ascii="Times New Roman" w:hAnsi="Times New Roman" w:cs="Times New Roman"/>
          <w:sz w:val="24"/>
          <w:szCs w:val="24"/>
        </w:rPr>
        <w:t xml:space="preserve"> y edad</w:t>
      </w: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La Tabla 1 </w:t>
      </w:r>
      <w:r>
        <w:rPr>
          <w:rFonts w:ascii="Times New Roman" w:hAnsi="Times New Roman" w:cs="Times New Roman"/>
          <w:sz w:val="24"/>
          <w:szCs w:val="24"/>
        </w:rPr>
        <w:t xml:space="preserve">muestra un estímulo modelo.</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Los </w:t>
      </w:r>
      <w:r>
        <w:rPr>
          <w:rFonts w:ascii="Times New Roman" w:hAnsi="Times New Roman" w:cs="Times New Roman"/>
          <w:sz w:val="24"/>
          <w:szCs w:val="24"/>
        </w:rPr>
        <w:t xml:space="preserve">análisis de las evaluaciones de </w:t>
      </w:r>
      <w:r>
        <w:rPr>
          <w:rFonts w:ascii="Times New Roman" w:hAnsi="Times New Roman" w:cs="Times New Roman"/>
          <w:sz w:val="24"/>
          <w:szCs w:val="24"/>
        </w:rPr>
        <w:t xml:space="preserve">los 30 rostros en </w:t>
      </w:r>
      <w:r>
        <w:rPr>
          <w:rFonts w:ascii="Times New Roman" w:hAnsi="Times New Roman" w:cs="Times New Roman"/>
          <w:sz w:val="24"/>
          <w:szCs w:val="24"/>
        </w:rPr>
        <w:t xml:space="preserve">sus dos versiones masculinizado vs feminizado, confirmó que </w:t>
      </w:r>
      <w:r>
        <w:rPr>
          <w:rFonts w:ascii="Times New Roman" w:hAnsi="Times New Roman" w:cs="Times New Roman"/>
          <w:sz w:val="24"/>
          <w:szCs w:val="24"/>
        </w:rPr>
        <w:t xml:space="preserve">l</w:t>
      </w:r>
      <w:r>
        <w:rPr>
          <w:rFonts w:ascii="Times New Roman" w:hAnsi="Times New Roman" w:cs="Times New Roman"/>
          <w:sz w:val="24"/>
          <w:szCs w:val="24"/>
        </w:rPr>
        <w:t xml:space="preserve">a versión</w:t>
      </w:r>
      <w:r>
        <w:rPr>
          <w:rFonts w:ascii="Times New Roman" w:hAnsi="Times New Roman" w:cs="Times New Roman"/>
          <w:sz w:val="24"/>
          <w:szCs w:val="24"/>
        </w:rPr>
        <w:t xml:space="preserve"> masculinizad</w:t>
      </w:r>
      <w:r>
        <w:rPr>
          <w:rFonts w:ascii="Times New Roman" w:hAnsi="Times New Roman" w:cs="Times New Roman"/>
          <w:sz w:val="24"/>
          <w:szCs w:val="24"/>
        </w:rPr>
        <w:t xml:space="preserve">a fue percibida como </w:t>
      </w:r>
      <w:r>
        <w:rPr>
          <w:rFonts w:ascii="Times New Roman" w:hAnsi="Times New Roman" w:cs="Times New Roman"/>
          <w:sz w:val="24"/>
          <w:szCs w:val="24"/>
        </w:rPr>
        <w:t xml:space="preserve">significativamente más masculinizad</w:t>
      </w:r>
      <w:r>
        <w:rPr>
          <w:rFonts w:ascii="Times New Roman" w:hAnsi="Times New Roman" w:cs="Times New Roman"/>
          <w:sz w:val="24"/>
          <w:szCs w:val="24"/>
        </w:rPr>
        <w:t xml:space="preserve">a</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que su</w:t>
      </w:r>
      <w:r>
        <w:rPr>
          <w:rFonts w:ascii="Times New Roman" w:hAnsi="Times New Roman" w:cs="Times New Roman"/>
          <w:sz w:val="24"/>
          <w:szCs w:val="24"/>
        </w:rPr>
        <w:t xml:space="preserve"> </w:t>
      </w:r>
      <w:r>
        <w:rPr>
          <w:rFonts w:ascii="Times New Roman" w:hAnsi="Times New Roman" w:cs="Times New Roman"/>
          <w:sz w:val="24"/>
          <w:szCs w:val="24"/>
        </w:rPr>
        <w:t xml:space="preserve">contraparte</w:t>
      </w:r>
      <w:r>
        <w:rPr>
          <w:rFonts w:ascii="Times New Roman" w:hAnsi="Times New Roman" w:cs="Times New Roman"/>
          <w:sz w:val="24"/>
          <w:szCs w:val="24"/>
        </w:rPr>
        <w:t xml:space="preserve"> </w:t>
      </w:r>
      <w:r>
        <w:rPr>
          <w:rFonts w:ascii="Times New Roman" w:hAnsi="Times New Roman" w:cs="Times New Roman"/>
          <w:sz w:val="24"/>
          <w:szCs w:val="24"/>
        </w:rPr>
        <w:t xml:space="preserve">feminizad</w:t>
      </w:r>
      <w:r>
        <w:rPr>
          <w:rFonts w:ascii="Times New Roman" w:hAnsi="Times New Roman" w:cs="Times New Roman"/>
          <w:sz w:val="24"/>
          <w:szCs w:val="24"/>
        </w:rPr>
        <w:t xml:space="preserve">a</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en todos los casos </w:t>
      </w:r>
      <w:r>
        <w:rPr>
          <w:rFonts w:ascii="Times New Roman" w:hAnsi="Times New Roman" w:cs="Times New Roman"/>
          <w:sz w:val="24"/>
          <w:szCs w:val="24"/>
        </w:rPr>
        <w:t xml:space="preserve">t </w:t>
      </w:r>
      <w:r>
        <w:rPr>
          <w:rFonts w:ascii="Times New Roman" w:hAnsi="Times New Roman" w:cs="Times New Roman"/>
          <w:sz w:val="24"/>
          <w:szCs w:val="24"/>
        </w:rPr>
        <w:t xml:space="preserve">&gt; 6.09,</w:t>
      </w:r>
      <w:r>
        <w:rPr>
          <w:rFonts w:ascii="Times New Roman" w:hAnsi="Times New Roman" w:cs="Times New Roman"/>
          <w:sz w:val="24"/>
          <w:szCs w:val="24"/>
        </w:rPr>
        <w:t xml:space="preserve"> p </w:t>
      </w:r>
      <w:r>
        <w:rPr>
          <w:rFonts w:ascii="Times New Roman" w:hAnsi="Times New Roman" w:cs="Times New Roman"/>
          <w:sz w:val="24"/>
          <w:szCs w:val="24"/>
        </w:rPr>
        <w:t xml:space="preserve">&lt;.00001</w:t>
      </w:r>
      <w:r>
        <w:rPr>
          <w:rFonts w:ascii="Times New Roman" w:hAnsi="Times New Roman" w:cs="Times New Roman"/>
          <w:sz w:val="24"/>
          <w:szCs w:val="24"/>
        </w:rPr>
        <w:t xml:space="preserve">)</w:t>
      </w:r>
      <w:r>
        <w:rPr>
          <w:rFonts w:ascii="Times New Roman" w:hAnsi="Times New Roman" w:cs="Times New Roman"/>
          <w:sz w:val="24"/>
          <w:szCs w:val="24"/>
        </w:rPr>
        <w:t xml:space="preserve"> y </w:t>
      </w:r>
      <w:r>
        <w:rPr>
          <w:rFonts w:ascii="Times New Roman" w:hAnsi="Times New Roman" w:cs="Times New Roman"/>
          <w:sz w:val="24"/>
          <w:szCs w:val="24"/>
        </w:rPr>
        <w:t xml:space="preserve">las evaluaciones</w:t>
      </w:r>
      <w:r>
        <w:rPr>
          <w:rFonts w:ascii="Times New Roman" w:hAnsi="Times New Roman" w:cs="Times New Roman"/>
          <w:sz w:val="24"/>
          <w:szCs w:val="24"/>
        </w:rPr>
        <w:t xml:space="preserve"> de promedio de edad </w:t>
      </w:r>
      <w:r>
        <w:rPr>
          <w:rFonts w:ascii="Times New Roman" w:hAnsi="Times New Roman" w:cs="Times New Roman"/>
          <w:sz w:val="24"/>
          <w:szCs w:val="24"/>
        </w:rPr>
        <w:t xml:space="preserve">estuvieron </w:t>
      </w:r>
      <w:r>
        <w:rPr>
          <w:rFonts w:ascii="Times New Roman" w:hAnsi="Times New Roman" w:cs="Times New Roman"/>
          <w:sz w:val="24"/>
          <w:szCs w:val="24"/>
        </w:rPr>
        <w:t xml:space="preserve">alrededor de 21 años</w:t>
      </w:r>
      <w:r>
        <w:rPr>
          <w:rFonts w:ascii="Times New Roman" w:hAnsi="Times New Roman" w:cs="Times New Roman"/>
          <w:sz w:val="24"/>
          <w:szCs w:val="24"/>
        </w:rPr>
        <w:t xml:space="preserve"> (SD = </w:t>
      </w:r>
      <w:r>
        <w:rPr>
          <w:rFonts w:ascii="Times New Roman" w:hAnsi="Times New Roman" w:cs="Times New Roman"/>
          <w:sz w:val="24"/>
          <w:szCs w:val="24"/>
        </w:rPr>
        <w:t xml:space="preserve">4.11; </w:t>
      </w:r>
      <w:r>
        <w:rPr>
          <w:rFonts w:ascii="Times New Roman" w:hAnsi="Times New Roman" w:cs="Times New Roman"/>
          <w:color w:val="ff0000"/>
          <w:sz w:val="24"/>
          <w:szCs w:val="24"/>
        </w:rPr>
        <w:t xml:space="preserve">ver Table </w:t>
      </w:r>
      <w:r>
        <w:rPr>
          <w:rFonts w:ascii="Times New Roman" w:hAnsi="Times New Roman" w:cs="Times New Roman"/>
          <w:color w:val="ff0000"/>
          <w:sz w:val="24"/>
          <w:szCs w:val="24"/>
          <w:highlight w:val="yellow"/>
        </w:rPr>
        <w:t xml:space="preserve">S1</w:t>
      </w:r>
      <w:r>
        <w:rPr>
          <w:rFonts w:ascii="Times New Roman" w:hAnsi="Times New Roman" w:cs="Times New Roman"/>
          <w:color w:val="ff0000"/>
          <w:sz w:val="24"/>
          <w:szCs w:val="24"/>
        </w:rPr>
        <w:t xml:space="preserve"> en </w:t>
      </w:r>
      <w:r>
        <w:rPr>
          <w:rFonts w:ascii="Times New Roman" w:hAnsi="Times New Roman" w:cs="Times New Roman"/>
          <w:color w:val="ff0000"/>
          <w:sz w:val="24"/>
          <w:szCs w:val="24"/>
        </w:rPr>
        <w:t xml:space="preserve">Supplementary</w:t>
      </w:r>
      <w:r>
        <w:rPr>
          <w:rFonts w:ascii="Times New Roman" w:hAnsi="Times New Roman" w:cs="Times New Roman"/>
          <w:color w:val="ff0000"/>
          <w:sz w:val="24"/>
          <w:szCs w:val="24"/>
        </w:rPr>
        <w:t xml:space="preserve"> Material</w:t>
      </w:r>
      <w:r>
        <w:rPr>
          <w:rFonts w:ascii="Times New Roman" w:hAnsi="Times New Roman" w:cs="Times New Roman"/>
          <w:color w:val="ff0000"/>
          <w:sz w:val="24"/>
          <w:szCs w:val="24"/>
        </w:rPr>
        <w:t xml:space="preserve">)</w:t>
      </w:r>
      <w:r>
        <w:rPr>
          <w:rFonts w:ascii="Times New Roman" w:hAnsi="Times New Roman" w:cs="Times New Roman"/>
          <w:color w:val="ff0000"/>
          <w:sz w:val="24"/>
          <w:szCs w:val="24"/>
        </w:rPr>
        <w:t xml:space="preserve">. </w:t>
      </w:r>
      <w:r>
        <w:rPr>
          <w:rFonts w:ascii="Times New Roman" w:hAnsi="Times New Roman" w:cs="Times New Roman"/>
          <w:sz w:val="24"/>
          <w:szCs w:val="24"/>
        </w:rPr>
      </w:r>
    </w:p>
    <w:p>
      <w:pPr>
        <w:pBdr/>
        <w:spacing/>
        <w:ind/>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1 </w:t>
      </w:r>
      <w:r>
        <w:rPr>
          <w:rFonts w:ascii="Times New Roman" w:hAnsi="Times New Roman" w:cs="Times New Roman"/>
          <w:b/>
          <w:bCs/>
          <w:sz w:val="24"/>
          <w:szCs w:val="24"/>
          <w:lang w:val="en-US"/>
        </w:rPr>
      </w:r>
    </w:p>
    <w:p>
      <w:pPr>
        <w:pBdr/>
        <w:spacing/>
        <w:ind/>
        <w:rPr>
          <w:rFonts w:ascii="Times New Roman" w:hAnsi="Times New Roman" w:cs="Times New Roman"/>
          <w:sz w:val="24"/>
          <w:szCs w:val="24"/>
          <w:lang w:val="en-US"/>
        </w:rPr>
      </w:pPr>
      <w:r>
        <w:rPr>
          <w:rFonts w:ascii="Times New Roman" w:hAnsi="Times New Roman" w:cs="Times New Roman"/>
          <w:sz w:val="24"/>
          <w:szCs w:val="24"/>
          <w:lang w:val="en-US"/>
        </w:rPr>
        <w:t xml:space="preserve">Example of experimental stimulus.</w:t>
      </w:r>
      <w:r>
        <w:rPr>
          <w:rFonts w:ascii="Times New Roman" w:hAnsi="Times New Roman" w:cs="Times New Roman"/>
          <w:sz w:val="24"/>
          <w:szCs w:val="24"/>
          <w:lang w:val="en-US"/>
        </w:rPr>
      </w:r>
    </w:p>
    <w:tbl>
      <w:tblPr>
        <w:tblStyle w:val="688"/>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706"/>
        <w:gridCol w:w="3066"/>
        <w:gridCol w:w="3066"/>
      </w:tblGrid>
      <w:tr>
        <w:trPr/>
        <w:tc>
          <w:tcPr>
            <w:tcBorders>
              <w:top w:val="single" w:color="auto" w:sz="4" w:space="0"/>
              <w:bottom w:val="single" w:color="auto" w:sz="4" w:space="0"/>
            </w:tcBorders>
            <w:tcW w:w="2942" w:type="dxa"/>
            <w:textDirection w:val="lrTb"/>
            <w:noWrap w:val="false"/>
          </w:tcPr>
          <w:p>
            <w:pPr>
              <w:pBdr/>
              <w:spacing/>
              <w:ind/>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r>
            <w:r>
              <w:rPr>
                <w:rFonts w:ascii="Times New Roman" w:hAnsi="Times New Roman" w:cs="Times New Roman"/>
                <w:color w:val="ff0000"/>
                <w:sz w:val="24"/>
                <w:szCs w:val="24"/>
                <w:lang w:val="en-US"/>
              </w:rPr>
            </w:r>
          </w:p>
        </w:tc>
        <w:tc>
          <w:tcPr>
            <w:tcBorders>
              <w:top w:val="single" w:color="auto" w:sz="4" w:space="0"/>
              <w:bottom w:val="single" w:color="auto" w:sz="4" w:space="0"/>
            </w:tcBorders>
            <w:tcW w:w="2943" w:type="dxa"/>
            <w:textDirection w:val="lrTb"/>
            <w:noWrap w:val="false"/>
          </w:tcPr>
          <w:p>
            <w:pPr>
              <w:pBdr/>
              <w:spacing/>
              <w:ind/>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Masculinized</w:t>
            </w:r>
            <w:r>
              <w:rPr>
                <w:rFonts w:ascii="Times New Roman" w:hAnsi="Times New Roman" w:cs="Times New Roman"/>
                <w:sz w:val="24"/>
                <w:szCs w:val="24"/>
                <w:lang w:val="en-US"/>
              </w:rPr>
            </w:r>
          </w:p>
        </w:tc>
        <w:tc>
          <w:tcPr>
            <w:tcBorders>
              <w:top w:val="single" w:color="auto" w:sz="4" w:space="0"/>
              <w:bottom w:val="single" w:color="auto" w:sz="4" w:space="0"/>
            </w:tcBorders>
            <w:tcW w:w="2943" w:type="dxa"/>
            <w:textDirection w:val="lrTb"/>
            <w:noWrap w:val="false"/>
          </w:tcPr>
          <w:p>
            <w:pPr>
              <w:pBdr/>
              <w:spacing/>
              <w:ind/>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Femininized</w:t>
            </w:r>
            <w:r>
              <w:rPr>
                <w:rFonts w:ascii="Times New Roman" w:hAnsi="Times New Roman" w:cs="Times New Roman"/>
                <w:sz w:val="24"/>
                <w:szCs w:val="24"/>
                <w:lang w:val="en-US"/>
              </w:rPr>
            </w:r>
          </w:p>
        </w:tc>
      </w:tr>
      <w:tr>
        <w:trPr/>
        <w:tc>
          <w:tcPr>
            <w:tcBorders>
              <w:top w:val="single" w:color="auto" w:sz="4" w:space="0"/>
              <w:bottom w:val="single" w:color="auto" w:sz="4" w:space="0"/>
            </w:tcBorders>
            <w:tcW w:w="2942" w:type="dxa"/>
            <w:textDirection w:val="lrTb"/>
            <w:noWrap w:val="false"/>
          </w:tcPr>
          <w:p>
            <w:pPr>
              <w:pBdr/>
              <w:spacing/>
              <w:ind/>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Pair of stimuli</w:t>
            </w:r>
            <w:r>
              <w:rPr>
                <w:rFonts w:ascii="Times New Roman" w:hAnsi="Times New Roman" w:cs="Times New Roman"/>
                <w:color w:val="ff0000"/>
                <w:sz w:val="24"/>
                <w:szCs w:val="24"/>
                <w:lang w:val="en-US"/>
              </w:rPr>
            </w:r>
          </w:p>
        </w:tc>
        <w:tc>
          <w:tcPr>
            <w:tcBorders>
              <w:top w:val="single" w:color="auto" w:sz="4" w:space="0"/>
              <w:bottom w:val="single" w:color="auto" w:sz="4" w:space="0"/>
            </w:tcBorders>
            <w:tcW w:w="2943" w:type="dxa"/>
            <w:textDirection w:val="lrTb"/>
            <w:noWrap w:val="false"/>
          </w:tcPr>
          <w:p>
            <w:pPr>
              <w:pStyle w:val="865"/>
              <w:pBdr/>
              <w:spacing/>
              <w:ind/>
              <w:rPr/>
            </w:pPr>
            <w:r>
              <w:rPr>
                <w:lang w:val="es-CO" w:eastAsia="es-CO"/>
              </w:rPr>
              <mc:AlternateContent>
                <mc:Choice Requires="wpg">
                  <w:drawing>
                    <wp:inline xmlns:wp="http://schemas.openxmlformats.org/drawingml/2006/wordprocessingDrawing" distT="0" distB="0" distL="0" distR="0">
                      <wp:extent cx="1805940" cy="2407919"/>
                      <wp:effectExtent l="0" t="0" r="3810" b="0"/>
                      <wp:docPr id="1" name="Imagen 2" descr="E:\Downloads\ProHom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ProHomMas.jpg"/>
                              <pic:cNvPicPr>
                                <a:picLocks noChangeAspect="1"/>
                              </pic:cNvPicPr>
                              <pic:nvPr/>
                            </pic:nvPicPr>
                            <pic:blipFill>
                              <a:blip r:embed="rId11"/>
                              <a:stretch/>
                            </pic:blipFill>
                            <pic:spPr bwMode="auto">
                              <a:xfrm>
                                <a:off x="0" y="0"/>
                                <a:ext cx="1811096" cy="241479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2.20pt;height:189.60pt;mso-wrap-distance-left:0.00pt;mso-wrap-distance-top:0.00pt;mso-wrap-distance-right:0.00pt;mso-wrap-distance-bottom:0.00pt;z-index:1;" stroked="f">
                      <v:imagedata r:id="rId11" o:title=""/>
                      <o:lock v:ext="edit" rotation="t"/>
                    </v:shape>
                  </w:pict>
                </mc:Fallback>
              </mc:AlternateContent>
            </w:r>
            <w:r>
              <w:t xml:space="preserve"> </w:t>
            </w:r>
            <w:r/>
          </w:p>
        </w:tc>
        <w:tc>
          <w:tcPr>
            <w:tcBorders>
              <w:top w:val="single" w:color="auto" w:sz="4" w:space="0"/>
              <w:bottom w:val="single" w:color="auto" w:sz="4" w:space="0"/>
            </w:tcBorders>
            <w:tcW w:w="2943" w:type="dxa"/>
            <w:textDirection w:val="lrTb"/>
            <w:noWrap w:val="false"/>
          </w:tcPr>
          <w:p>
            <w:pPr>
              <w:pBdr/>
              <w:spacing/>
              <w:ind/>
              <w:rPr>
                <w:rFonts w:ascii="Times New Roman" w:hAnsi="Times New Roman" w:cs="Times New Roman"/>
                <w:color w:val="ff0000"/>
                <w:sz w:val="24"/>
                <w:szCs w:val="24"/>
                <w:lang w:val="en-US"/>
              </w:rPr>
            </w:pPr>
            <w:r>
              <w:rPr>
                <w:lang w:eastAsia="es-CO"/>
              </w:rPr>
              <mc:AlternateContent>
                <mc:Choice Requires="wpg">
                  <w:drawing>
                    <wp:inline xmlns:wp="http://schemas.openxmlformats.org/drawingml/2006/wordprocessingDrawing" distT="0" distB="0" distL="0" distR="0">
                      <wp:extent cx="1805464" cy="2407285"/>
                      <wp:effectExtent l="0" t="0" r="4445" b="0"/>
                      <wp:docPr id="2" name="Imagen 3" descr="G:\Universidad el Bosque 2018-1\Macroproyecto\Convocatoria Interna 2018\Anexos Modalidad General y Clínica 2018 - Rostros\ProHomF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iversidad el Bosque 2018-1\Macroproyecto\Convocatoria Interna 2018\Anexos Modalidad General y Clínica 2018 - Rostros\ProHomFem.jpg"/>
                              <pic:cNvPicPr>
                                <a:picLocks noChangeAspect="1"/>
                              </pic:cNvPicPr>
                              <pic:nvPr/>
                            </pic:nvPicPr>
                            <pic:blipFill>
                              <a:blip r:embed="rId12"/>
                              <a:stretch/>
                            </pic:blipFill>
                            <pic:spPr bwMode="auto">
                              <a:xfrm>
                                <a:off x="0" y="0"/>
                                <a:ext cx="1817143" cy="2422857"/>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42.16pt;height:189.55pt;mso-wrap-distance-left:0.00pt;mso-wrap-distance-top:0.00pt;mso-wrap-distance-right:0.00pt;mso-wrap-distance-bottom:0.00pt;z-index:1;" stroked="f">
                      <v:imagedata r:id="rId12" o:title=""/>
                      <o:lock v:ext="edit" rotation="t"/>
                    </v:shape>
                  </w:pict>
                </mc:Fallback>
              </mc:AlternateContent>
            </w:r>
            <w:r>
              <w:rPr>
                <w:rFonts w:ascii="Times New Roman" w:hAnsi="Times New Roman" w:cs="Times New Roman"/>
                <w:color w:val="ff0000"/>
                <w:sz w:val="24"/>
                <w:szCs w:val="24"/>
                <w:lang w:val="en-US"/>
              </w:rPr>
            </w:r>
          </w:p>
        </w:tc>
      </w:tr>
    </w:tbl>
    <w:p>
      <w:pPr>
        <w:pBdr/>
        <w:spacing w:after="0" w:line="480" w:lineRule="auto"/>
        <w:ind/>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678"/>
        <w:pBdr/>
        <w:spacing/>
        <w:ind/>
        <w:rPr>
          <w:rFonts w:cs="Times New Roman"/>
          <w:szCs w:val="24"/>
        </w:rPr>
      </w:pPr>
      <w:r>
        <w:rPr>
          <w:rFonts w:cs="Times New Roman"/>
          <w:szCs w:val="24"/>
        </w:rPr>
        <w:t xml:space="preserve">Eye</w:t>
      </w:r>
      <w:r>
        <w:rPr>
          <w:rFonts w:cs="Times New Roman"/>
          <w:szCs w:val="24"/>
        </w:rPr>
        <w:t xml:space="preserve"> tracking </w:t>
      </w:r>
      <w:r>
        <w:rPr>
          <w:rFonts w:cs="Times New Roman"/>
          <w:szCs w:val="24"/>
        </w:rPr>
        <w:t xml:space="preserve">task</w:t>
      </w:r>
      <w:r>
        <w:rPr>
          <w:rFonts w:cs="Times New Roman"/>
          <w:szCs w:val="24"/>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Se diseñó un paradigma experimental de </w:t>
      </w:r>
      <w:r>
        <w:rPr>
          <w:rFonts w:ascii="Times New Roman" w:hAnsi="Times New Roman" w:cs="Times New Roman"/>
          <w:sz w:val="24"/>
          <w:szCs w:val="24"/>
        </w:rPr>
        <w:t xml:space="preserve">elección forzada de 30 ensayos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{"citationID":"RIFZoTW9","properties":{"formattedCitation":"(based on Little et\\uc0\\u160{}al., 2007; Lyons et\\uc0\\u160{}al., 2016)","plainCitation"</w:instrText>
      </w:r>
      <w:r>
        <w:rPr>
          <w:rFonts w:ascii="Times New Roman" w:hAnsi="Times New Roman" w:cs="Times New Roman"/>
          <w:sz w:val="24"/>
          <w:szCs w:val="24"/>
        </w:rPr>
        <w:instrText xml:space="preserve">:"(based on Little et al., 2007; Lyons et al., 2016)","noteIndex":0},"citationItems":[{"id":1291,"uris":["http://zotero.org/users/7389460/items/JWKPSY6L"],"itemData":{"id":1291,"type":"article-journal","container-title":"Behavioral Ecology and Sociobiology</w:instrText>
      </w:r>
      <w:r>
        <w:rPr>
          <w:rFonts w:ascii="Times New Roman" w:hAnsi="Times New Roman" w:cs="Times New Roman"/>
          <w:sz w:val="24"/>
          <w:szCs w:val="24"/>
        </w:rPr>
        <w:instrText xml:space="preserve">","DOI":"10.1007/s00265-006-0325-7","ISSN":"0340-5443","issue":"6","page":"967-973","title":"Human preferences for facial masculinity change with relationship type and environmental harshness","URL":"http://link.springer.com/10.1007/s00265-006-0325-7","vol</w:instrText>
      </w:r>
      <w:r>
        <w:rPr>
          <w:rFonts w:ascii="Times New Roman" w:hAnsi="Times New Roman" w:cs="Times New Roman"/>
          <w:sz w:val="24"/>
          <w:szCs w:val="24"/>
        </w:rPr>
        <w:instrText xml:space="preserve">ume":"61","author":[{"family":"Little","given":"Anthony C"},{"family":"Cohen","given":"Danielle L."},{"family":"Jones","given":"Benedict C."},{"family":"Belsky","given":"Jay"}],"issued":{"date-parts":[["2007",3,6]]}},"label":"page","prefix":"based on"},{"i</w:instrText>
      </w:r>
      <w:r>
        <w:rPr>
          <w:rFonts w:ascii="Times New Roman" w:hAnsi="Times New Roman" w:cs="Times New Roman"/>
          <w:sz w:val="24"/>
          <w:szCs w:val="24"/>
        </w:rPr>
        <w:instrText xml:space="preserve">d":1293,"uris":["http://zotero.org/users/7389460/items/3EI5BDTY"],"itemData":{"id":1293,"type":"article-journal","container-title":"Personality and Individual Differences","DOI":"10.1016/j.paid.2016.02.025","ISSN":"01918869","page":"25-28","title":"The eff</w:instrText>
      </w:r>
      <w:r>
        <w:rPr>
          <w:rFonts w:ascii="Times New Roman" w:hAnsi="Times New Roman" w:cs="Times New Roman"/>
          <w:sz w:val="24"/>
          <w:szCs w:val="24"/>
        </w:rPr>
        <w:instrText xml:space="preserve">ects of resource availability and relationship status on women's preference for facial masculinity in men: An eye-tracking study","URL":"https://linkinghub.elsevier.com/retrieve/pii/S0191886916300800","volume":"95","author":[{"family":"Lyons","given":"Minn</w:instrText>
      </w:r>
      <w:r>
        <w:rPr>
          <w:rFonts w:ascii="Times New Roman" w:hAnsi="Times New Roman" w:cs="Times New Roman"/>
          <w:sz w:val="24"/>
          <w:szCs w:val="24"/>
        </w:rPr>
        <w:instrText xml:space="preserve">a"},{"family":"Marcinkowska","given":"Urszula"},{"family":"Moisey","given":"Victoria"},{"family":"Harrison","given":"Neil"}],"issued":{"date-parts":[["2016",6]]}}}],"schema":"https://github.com/citation-style-language/schema/raw/master/csl-citation.json"}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(based on Little et al., 2007; Lyons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compuestos por un</w:t>
      </w:r>
      <w:r>
        <w:rPr>
          <w:rFonts w:ascii="Times New Roman" w:hAnsi="Times New Roman" w:cs="Times New Roman"/>
          <w:sz w:val="24"/>
          <w:szCs w:val="24"/>
        </w:rPr>
        <w:t xml:space="preserve">a </w:t>
      </w:r>
      <w:r>
        <w:rPr>
          <w:rFonts w:ascii="Times New Roman" w:hAnsi="Times New Roman" w:cs="Times New Roman"/>
          <w:sz w:val="24"/>
          <w:szCs w:val="24"/>
        </w:rPr>
        <w:t xml:space="preserve">blackscreen</w:t>
      </w:r>
      <w:r>
        <w:rPr>
          <w:rFonts w:ascii="Times New Roman" w:hAnsi="Times New Roman" w:cs="Times New Roman"/>
          <w:sz w:val="24"/>
          <w:szCs w:val="24"/>
        </w:rPr>
        <w:t xml:space="preserve"> de 1000ms, un</w:t>
      </w:r>
      <w:r>
        <w:rPr>
          <w:rFonts w:ascii="Times New Roman" w:hAnsi="Times New Roman" w:cs="Times New Roman"/>
          <w:sz w:val="24"/>
          <w:szCs w:val="24"/>
        </w:rPr>
        <w:t xml:space="preserve"> punto de fijación de 500ms</w:t>
      </w:r>
      <w:r>
        <w:rPr>
          <w:rFonts w:ascii="Times New Roman" w:hAnsi="Times New Roman" w:cs="Times New Roman"/>
          <w:sz w:val="24"/>
          <w:szCs w:val="24"/>
        </w:rPr>
        <w:t xml:space="preserve"> máximo</w:t>
      </w:r>
      <w:r>
        <w:rPr>
          <w:rFonts w:ascii="Times New Roman" w:hAnsi="Times New Roman" w:cs="Times New Roman"/>
          <w:sz w:val="24"/>
          <w:szCs w:val="24"/>
        </w:rPr>
        <w:t xml:space="preserve">, una pareja de rostros dim</w:t>
      </w:r>
      <w:r>
        <w:rPr>
          <w:rFonts w:ascii="Times New Roman" w:hAnsi="Times New Roman" w:cs="Times New Roman"/>
          <w:sz w:val="24"/>
          <w:szCs w:val="24"/>
        </w:rPr>
        <w:t xml:space="preserve">ó</w:t>
      </w:r>
      <w:r>
        <w:rPr>
          <w:rFonts w:ascii="Times New Roman" w:hAnsi="Times New Roman" w:cs="Times New Roman"/>
          <w:sz w:val="24"/>
          <w:szCs w:val="24"/>
        </w:rPr>
        <w:t xml:space="preserve">rficos sexualmente (masculinizado vs feminizado) uno al lado del otro</w:t>
      </w:r>
      <w:r>
        <w:rPr>
          <w:rFonts w:ascii="Times New Roman" w:hAnsi="Times New Roman" w:cs="Times New Roman"/>
          <w:sz w:val="24"/>
          <w:szCs w:val="24"/>
        </w:rPr>
        <w:t xml:space="preserve"> durante 3000ms</w:t>
      </w:r>
      <w:r>
        <w:rPr>
          <w:rFonts w:ascii="Times New Roman" w:hAnsi="Times New Roman" w:cs="Times New Roman"/>
          <w:sz w:val="24"/>
          <w:szCs w:val="24"/>
        </w:rPr>
        <w:t xml:space="preserve">, seguido de una pantalla </w:t>
      </w:r>
      <w:r>
        <w:rPr>
          <w:rFonts w:ascii="Times New Roman" w:hAnsi="Times New Roman" w:cs="Times New Roman"/>
          <w:sz w:val="24"/>
          <w:szCs w:val="24"/>
        </w:rPr>
        <w:t xml:space="preserve">de respuesta </w:t>
      </w:r>
      <w:r>
        <w:rPr>
          <w:rFonts w:ascii="Times New Roman" w:hAnsi="Times New Roman" w:cs="Times New Roman"/>
          <w:sz w:val="24"/>
          <w:szCs w:val="24"/>
        </w:rPr>
        <w:t xml:space="preserve">para elegir el rostro que </w:t>
      </w:r>
      <w:r>
        <w:rPr>
          <w:rFonts w:ascii="Times New Roman" w:hAnsi="Times New Roman" w:cs="Times New Roman"/>
          <w:sz w:val="24"/>
          <w:szCs w:val="24"/>
        </w:rPr>
        <w:t xml:space="preserve">preferiría como potencial pareja</w:t>
      </w:r>
      <w:r>
        <w:rPr>
          <w:rFonts w:ascii="Times New Roman" w:hAnsi="Times New Roman" w:cs="Times New Roman"/>
          <w:sz w:val="24"/>
          <w:szCs w:val="24"/>
        </w:rPr>
        <w:t xml:space="preserve">. </w:t>
      </w:r>
      <w:r>
        <w:rPr>
          <w:rFonts w:ascii="Times New Roman" w:hAnsi="Times New Roman" w:cs="Times New Roman"/>
          <w:sz w:val="24"/>
          <w:szCs w:val="24"/>
        </w:rPr>
        <w:t xml:space="preserve">Cada rostro tenía una altura de </w:t>
      </w:r>
      <w:r>
        <w:rPr>
          <w:rFonts w:ascii="Times New Roman" w:hAnsi="Times New Roman" w:cs="Times New Roman"/>
          <w:sz w:val="24"/>
          <w:szCs w:val="24"/>
        </w:rPr>
        <w:t xml:space="preserve">417 pixeles x 341 pixeles de</w:t>
      </w:r>
      <w:r>
        <w:rPr>
          <w:rFonts w:ascii="Times New Roman" w:hAnsi="Times New Roman" w:cs="Times New Roman"/>
          <w:sz w:val="24"/>
          <w:szCs w:val="24"/>
        </w:rPr>
        <w:t xml:space="preserve"> ancho de </w:t>
      </w:r>
      <w:r>
        <w:rPr>
          <w:rFonts w:ascii="Times New Roman" w:hAnsi="Times New Roman" w:cs="Times New Roman"/>
          <w:sz w:val="24"/>
          <w:szCs w:val="24"/>
        </w:rPr>
        <w:t xml:space="preserve">9 cm, con una distancia entre rostros de 24.19 cm. </w:t>
      </w:r>
      <w:r>
        <w:rPr>
          <w:rFonts w:ascii="Times New Roman" w:hAnsi="Times New Roman" w:cs="Times New Roman"/>
          <w:sz w:val="24"/>
          <w:szCs w:val="24"/>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Los rostros se contrabalancearon de manera que cada rostro, masculinizado o feminizado, aparec</w:t>
      </w:r>
      <w:r>
        <w:rPr>
          <w:rFonts w:ascii="Times New Roman" w:hAnsi="Times New Roman" w:cs="Times New Roman"/>
          <w:sz w:val="24"/>
          <w:szCs w:val="24"/>
        </w:rPr>
        <w:t xml:space="preserve">í</w:t>
      </w:r>
      <w:r>
        <w:rPr>
          <w:rFonts w:ascii="Times New Roman" w:hAnsi="Times New Roman" w:cs="Times New Roman"/>
          <w:sz w:val="24"/>
          <w:szCs w:val="24"/>
        </w:rPr>
        <w:t xml:space="preserve">a el 50% de las veces en el lado derecho y el otro 50% en el lado izquierdo de la pantalla. Los </w:t>
      </w:r>
      <w:r>
        <w:rPr>
          <w:rFonts w:ascii="Times New Roman" w:hAnsi="Times New Roman" w:cs="Times New Roman"/>
          <w:sz w:val="24"/>
          <w:szCs w:val="24"/>
        </w:rPr>
        <w:t xml:space="preserve">30 </w:t>
      </w:r>
      <w:r>
        <w:rPr>
          <w:rFonts w:ascii="Times New Roman" w:hAnsi="Times New Roman" w:cs="Times New Roman"/>
          <w:sz w:val="24"/>
          <w:szCs w:val="24"/>
        </w:rPr>
        <w:t xml:space="preserve">ensayos se presentaron dos veces, una vez para cada contexto de relación </w:t>
      </w:r>
      <w:r>
        <w:rPr>
          <w:rFonts w:ascii="Times New Roman" w:hAnsi="Times New Roman" w:cs="Times New Roman"/>
          <w:sz w:val="24"/>
          <w:szCs w:val="24"/>
        </w:rPr>
        <w:t xml:space="preserve">presentado</w:t>
      </w:r>
      <w:r>
        <w:rPr>
          <w:rFonts w:ascii="Times New Roman" w:hAnsi="Times New Roman" w:cs="Times New Roman"/>
          <w:sz w:val="24"/>
          <w:szCs w:val="24"/>
        </w:rPr>
        <w:t xml:space="preserve"> </w:t>
      </w:r>
      <w:r>
        <w:rPr>
          <w:rFonts w:ascii="Times New Roman" w:hAnsi="Times New Roman" w:cs="Times New Roman"/>
          <w:sz w:val="24"/>
          <w:szCs w:val="24"/>
        </w:rPr>
        <w:t xml:space="preserve">de forma aleatoria (short-</w:t>
      </w:r>
      <w:r>
        <w:rPr>
          <w:rFonts w:ascii="Times New Roman" w:hAnsi="Times New Roman" w:cs="Times New Roman"/>
          <w:sz w:val="24"/>
          <w:szCs w:val="24"/>
        </w:rPr>
        <w:t xml:space="preserve">term</w:t>
      </w:r>
      <w:r>
        <w:rPr>
          <w:rFonts w:ascii="Times New Roman" w:hAnsi="Times New Roman" w:cs="Times New Roman"/>
          <w:sz w:val="24"/>
          <w:szCs w:val="24"/>
        </w:rPr>
        <w:t xml:space="preserve"> vs </w:t>
      </w:r>
      <w:r>
        <w:rPr>
          <w:rFonts w:ascii="Times New Roman" w:hAnsi="Times New Roman" w:cs="Times New Roman"/>
          <w:sz w:val="24"/>
          <w:szCs w:val="24"/>
        </w:rPr>
        <w:t xml:space="preserve">long-term</w:t>
      </w:r>
      <w:r>
        <w:rPr>
          <w:rFonts w:ascii="Times New Roman" w:hAnsi="Times New Roman" w:cs="Times New Roman"/>
          <w:sz w:val="24"/>
          <w:szCs w:val="24"/>
        </w:rPr>
        <w:t xml:space="preserve">). Los </w:t>
      </w:r>
      <w:r>
        <w:rPr>
          <w:rFonts w:ascii="Times New Roman" w:hAnsi="Times New Roman" w:cs="Times New Roman"/>
          <w:sz w:val="24"/>
          <w:szCs w:val="24"/>
        </w:rPr>
        <w:t xml:space="preserve">mismos </w:t>
      </w:r>
      <w:r>
        <w:rPr>
          <w:rFonts w:ascii="Times New Roman" w:hAnsi="Times New Roman" w:cs="Times New Roman"/>
          <w:sz w:val="24"/>
          <w:szCs w:val="24"/>
        </w:rPr>
        <w:t xml:space="preserve">30 ensayos se presentaron aleatori</w:t>
      </w:r>
      <w:r>
        <w:rPr>
          <w:rFonts w:ascii="Times New Roman" w:hAnsi="Times New Roman" w:cs="Times New Roman"/>
          <w:sz w:val="24"/>
          <w:szCs w:val="24"/>
        </w:rPr>
        <w:t xml:space="preserve">zados entre las </w:t>
      </w:r>
      <w:r>
        <w:rPr>
          <w:rFonts w:ascii="Times New Roman" w:hAnsi="Times New Roman" w:cs="Times New Roman"/>
          <w:sz w:val="24"/>
          <w:szCs w:val="24"/>
        </w:rPr>
        <w:t xml:space="preserve">participante</w:t>
      </w:r>
      <w:r>
        <w:rPr>
          <w:rFonts w:ascii="Times New Roman" w:hAnsi="Times New Roman" w:cs="Times New Roman"/>
          <w:sz w:val="24"/>
          <w:szCs w:val="24"/>
        </w:rPr>
        <w:t xml:space="preserve">s</w:t>
      </w:r>
      <w:r>
        <w:rPr>
          <w:rFonts w:ascii="Times New Roman" w:hAnsi="Times New Roman" w:cs="Times New Roman"/>
          <w:sz w:val="24"/>
          <w:szCs w:val="24"/>
        </w:rPr>
        <w:t xml:space="preserve"> de ambos grupos (condición alta y baja de disponibilidad de recursos). </w:t>
      </w:r>
      <w:r>
        <w:rPr>
          <w:rFonts w:ascii="Times New Roman" w:hAnsi="Times New Roman" w:cs="Times New Roman"/>
          <w:sz w:val="24"/>
          <w:szCs w:val="24"/>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78"/>
        <w:pBdr/>
        <w:spacing/>
        <w:ind/>
        <w:rPr>
          <w:rFonts w:cs="Times New Roman"/>
          <w:szCs w:val="24"/>
        </w:rPr>
      </w:pPr>
      <w:r>
        <w:rPr>
          <w:rFonts w:cs="Times New Roman"/>
          <w:szCs w:val="24"/>
        </w:rPr>
        <w:t xml:space="preserve">Subjective</w:t>
      </w:r>
      <w:r>
        <w:rPr>
          <w:rFonts w:cs="Times New Roman"/>
          <w:szCs w:val="24"/>
        </w:rPr>
        <w:t xml:space="preserve"> Facial </w:t>
      </w:r>
      <w:r>
        <w:rPr>
          <w:rFonts w:cs="Times New Roman"/>
          <w:szCs w:val="24"/>
        </w:rPr>
        <w:t xml:space="preserve">Attractiveness</w:t>
      </w:r>
      <w:r>
        <w:rPr>
          <w:rFonts w:cs="Times New Roman"/>
          <w:szCs w:val="24"/>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La evaluación subjetiva del atractivo físico y la masculinidad </w:t>
      </w:r>
      <w:r>
        <w:rPr>
          <w:rFonts w:ascii="Times New Roman" w:hAnsi="Times New Roman" w:cs="Times New Roman"/>
          <w:sz w:val="24"/>
          <w:szCs w:val="24"/>
        </w:rPr>
        <w:t xml:space="preserve">de los rostros </w:t>
      </w:r>
      <w:r>
        <w:rPr>
          <w:rFonts w:ascii="Times New Roman" w:hAnsi="Times New Roman" w:cs="Times New Roman"/>
          <w:sz w:val="24"/>
          <w:szCs w:val="24"/>
        </w:rPr>
        <w:t xml:space="preserve">se evaluó a través de una escala de 0 a 10. Frente al a</w:t>
      </w:r>
      <w:r>
        <w:rPr>
          <w:rFonts w:ascii="Times New Roman" w:hAnsi="Times New Roman" w:cs="Times New Roman"/>
          <w:sz w:val="24"/>
          <w:szCs w:val="24"/>
        </w:rPr>
        <w:t xml:space="preserve">tractivo físico</w:t>
      </w:r>
      <w:r>
        <w:rPr>
          <w:rFonts w:ascii="Times New Roman" w:hAnsi="Times New Roman" w:cs="Times New Roman"/>
          <w:sz w:val="24"/>
          <w:szCs w:val="24"/>
        </w:rPr>
        <w:t xml:space="preserve"> se le preguntó qué </w:t>
      </w:r>
      <w:r>
        <w:rPr>
          <w:rFonts w:ascii="Times New Roman" w:hAnsi="Times New Roman" w:cs="Times New Roman"/>
          <w:sz w:val="24"/>
          <w:szCs w:val="24"/>
        </w:rPr>
        <w:t xml:space="preserve">tanto interés desp</w:t>
      </w:r>
      <w:r>
        <w:rPr>
          <w:rFonts w:ascii="Times New Roman" w:hAnsi="Times New Roman" w:cs="Times New Roman"/>
          <w:sz w:val="24"/>
          <w:szCs w:val="24"/>
        </w:rPr>
        <w:t xml:space="preserve">ertaba </w:t>
      </w:r>
      <w:r>
        <w:rPr>
          <w:rFonts w:ascii="Times New Roman" w:hAnsi="Times New Roman" w:cs="Times New Roman"/>
          <w:sz w:val="24"/>
          <w:szCs w:val="24"/>
        </w:rPr>
        <w:t xml:space="preserve">cada</w:t>
      </w:r>
      <w:r>
        <w:rPr>
          <w:rFonts w:ascii="Times New Roman" w:hAnsi="Times New Roman" w:cs="Times New Roman"/>
          <w:sz w:val="24"/>
          <w:szCs w:val="24"/>
        </w:rPr>
        <w:t xml:space="preserve"> modelo a la hora de considerar la posibilidad de tener una relación a largo plazo con él</w:t>
      </w:r>
      <w:r>
        <w:rPr>
          <w:rFonts w:ascii="Times New Roman" w:hAnsi="Times New Roman" w:cs="Times New Roman"/>
          <w:sz w:val="24"/>
          <w:szCs w:val="24"/>
        </w:rPr>
        <w:t xml:space="preserve">,</w:t>
      </w:r>
      <w:r>
        <w:rPr>
          <w:rFonts w:ascii="Times New Roman" w:hAnsi="Times New Roman" w:cs="Times New Roman"/>
          <w:sz w:val="24"/>
          <w:szCs w:val="24"/>
        </w:rPr>
        <w:t xml:space="preserve"> en una escala de 0 (nada atractivo) a 10 (muy atractivo).</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Para evaluación de la masculinidad, se le informó que c</w:t>
      </w:r>
      <w:r>
        <w:rPr>
          <w:rFonts w:ascii="Times New Roman" w:hAnsi="Times New Roman" w:cs="Times New Roman"/>
          <w:sz w:val="24"/>
          <w:szCs w:val="24"/>
        </w:rPr>
        <w:t xml:space="preserve">ada hombre tiene un nivel relativo de masculinidad</w:t>
      </w:r>
      <w:r>
        <w:rPr>
          <w:rFonts w:ascii="Times New Roman" w:hAnsi="Times New Roman" w:cs="Times New Roman"/>
          <w:sz w:val="24"/>
          <w:szCs w:val="24"/>
        </w:rPr>
        <w:t xml:space="preserve"> y se le dio un ejemplo de mayor y menor masculinidad a través de un par de rostros</w:t>
      </w:r>
      <w:r>
        <w:rPr>
          <w:rFonts w:ascii="Times New Roman" w:hAnsi="Times New Roman" w:cs="Times New Roman"/>
          <w:sz w:val="24"/>
          <w:szCs w:val="24"/>
        </w:rPr>
        <w:t xml:space="preserve">.</w:t>
      </w:r>
      <w:r>
        <w:rPr>
          <w:rFonts w:ascii="Times New Roman" w:hAnsi="Times New Roman" w:cs="Times New Roman"/>
          <w:sz w:val="24"/>
          <w:szCs w:val="24"/>
        </w:rPr>
        <w:t xml:space="preserve"> A continuación, se preguntó </w:t>
      </w:r>
      <w:r>
        <w:rPr>
          <w:rFonts w:ascii="Times New Roman" w:hAnsi="Times New Roman" w:cs="Times New Roman"/>
          <w:sz w:val="24"/>
          <w:szCs w:val="24"/>
        </w:rPr>
        <w:t xml:space="preserve">qué tan masculino </w:t>
      </w:r>
      <w:r>
        <w:rPr>
          <w:rFonts w:ascii="Times New Roman" w:hAnsi="Times New Roman" w:cs="Times New Roman"/>
          <w:sz w:val="24"/>
          <w:szCs w:val="24"/>
        </w:rPr>
        <w:t xml:space="preserve">l</w:t>
      </w:r>
      <w:r>
        <w:rPr>
          <w:rFonts w:ascii="Times New Roman" w:hAnsi="Times New Roman" w:cs="Times New Roman"/>
          <w:sz w:val="24"/>
          <w:szCs w:val="24"/>
        </w:rPr>
        <w:t xml:space="preserve">e parec</w:t>
      </w:r>
      <w:r>
        <w:rPr>
          <w:rFonts w:ascii="Times New Roman" w:hAnsi="Times New Roman" w:cs="Times New Roman"/>
          <w:sz w:val="24"/>
          <w:szCs w:val="24"/>
        </w:rPr>
        <w:t xml:space="preserve">ía </w:t>
      </w:r>
      <w:r>
        <w:rPr>
          <w:rFonts w:ascii="Times New Roman" w:hAnsi="Times New Roman" w:cs="Times New Roman"/>
          <w:sz w:val="24"/>
          <w:szCs w:val="24"/>
        </w:rPr>
        <w:t xml:space="preserve">el rostro </w:t>
      </w:r>
      <w:r>
        <w:rPr>
          <w:rFonts w:ascii="Times New Roman" w:hAnsi="Times New Roman" w:cs="Times New Roman"/>
          <w:sz w:val="24"/>
          <w:szCs w:val="24"/>
        </w:rPr>
        <w:t xml:space="preserve">de</w:t>
      </w:r>
      <w:r>
        <w:rPr>
          <w:rFonts w:ascii="Times New Roman" w:hAnsi="Times New Roman" w:cs="Times New Roman"/>
          <w:sz w:val="24"/>
          <w:szCs w:val="24"/>
        </w:rPr>
        <w:t xml:space="preserve"> cada </w:t>
      </w:r>
      <w:r>
        <w:rPr>
          <w:rFonts w:ascii="Times New Roman" w:hAnsi="Times New Roman" w:cs="Times New Roman"/>
          <w:sz w:val="24"/>
          <w:szCs w:val="24"/>
        </w:rPr>
        <w:t xml:space="preserve">modelo</w:t>
      </w:r>
      <w:r>
        <w:rPr>
          <w:rFonts w:ascii="Times New Roman" w:hAnsi="Times New Roman" w:cs="Times New Roman"/>
          <w:sz w:val="24"/>
          <w:szCs w:val="24"/>
        </w:rPr>
        <w:t xml:space="preserve"> en una escala de 0 (nada masculino) a 10 (extremadamente masculino).</w:t>
      </w:r>
      <w:r>
        <w:rPr>
          <w:rFonts w:ascii="Times New Roman" w:hAnsi="Times New Roman" w:cs="Times New Roman"/>
          <w:sz w:val="24"/>
          <w:szCs w:val="24"/>
        </w:rPr>
      </w:r>
    </w:p>
    <w:p>
      <w:pPr>
        <w:pStyle w:val="677"/>
        <w:numPr>
          <w:ilvl w:val="1"/>
          <w:numId w:val="3"/>
        </w:numPr>
        <w:pBdr/>
        <w:spacing/>
        <w:ind/>
        <w:rPr>
          <w:rFonts w:cs="Times New Roman"/>
          <w:szCs w:val="24"/>
        </w:rPr>
      </w:pPr>
      <w:r>
        <w:rPr>
          <w:rFonts w:cs="Times New Roman"/>
          <w:szCs w:val="24"/>
        </w:rPr>
        <w:t xml:space="preserve">Procedure</w:t>
      </w:r>
      <w:r>
        <w:rPr>
          <w:rFonts w:cs="Times New Roman"/>
          <w:szCs w:val="24"/>
        </w:rPr>
      </w:r>
    </w:p>
    <w:p>
      <w:pPr>
        <w:pBdr/>
        <w:spacing/>
        <w:ind/>
        <w:rPr/>
      </w:pPr>
      <w: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Una vez se firmó el consentimiento informado. Las participantes </w:t>
      </w:r>
      <w:r>
        <w:rPr>
          <w:rFonts w:ascii="Times New Roman" w:hAnsi="Times New Roman" w:cs="Times New Roman"/>
          <w:sz w:val="24"/>
          <w:szCs w:val="24"/>
        </w:rPr>
        <w:t xml:space="preserve">completaron el cuestionario de datos sociodemográficos, que incluía las preguntas de frecuencia de experiencias de violencia, infidelidad, percepción de peligrosidad de los hombres y seguridad del contexto. En seguida, </w:t>
      </w:r>
      <w:r>
        <w:rPr>
          <w:rFonts w:ascii="Times New Roman" w:hAnsi="Times New Roman" w:cs="Times New Roman"/>
          <w:sz w:val="24"/>
          <w:szCs w:val="24"/>
        </w:rPr>
        <w:t xml:space="preserve">fueron asignadas aleatoriamente a una de las dos condiciones de disponibilidad de recursos. La sesión empezó con la calibración de la mirada, y en seguida se presentó una grabación en voz q</w:t>
      </w:r>
      <w:r>
        <w:rPr>
          <w:rFonts w:ascii="Times New Roman" w:hAnsi="Times New Roman" w:cs="Times New Roman"/>
          <w:sz w:val="24"/>
          <w:szCs w:val="24"/>
        </w:rPr>
        <w:t xml:space="preserve">u</w:t>
      </w:r>
      <w:r>
        <w:rPr>
          <w:rFonts w:ascii="Times New Roman" w:hAnsi="Times New Roman" w:cs="Times New Roman"/>
          <w:sz w:val="24"/>
          <w:szCs w:val="24"/>
        </w:rPr>
        <w:t xml:space="preserve">e podía ir siguiendo con la lectura, y en la que se le pedía ponerse en la situación de disponibilidad de recursos asignada. En seguida</w:t>
      </w:r>
      <w:r>
        <w:rPr>
          <w:rFonts w:ascii="Times New Roman" w:hAnsi="Times New Roman" w:cs="Times New Roman"/>
          <w:sz w:val="24"/>
          <w:szCs w:val="24"/>
        </w:rPr>
        <w:t xml:space="preserve">,</w:t>
      </w:r>
      <w:r>
        <w:rPr>
          <w:rFonts w:ascii="Times New Roman" w:hAnsi="Times New Roman" w:cs="Times New Roman"/>
          <w:sz w:val="24"/>
          <w:szCs w:val="24"/>
        </w:rPr>
        <w:t xml:space="preserve"> se chequeó el efecto de la </w:t>
      </w:r>
      <w:r>
        <w:rPr>
          <w:rFonts w:ascii="Times New Roman" w:hAnsi="Times New Roman" w:cs="Times New Roman"/>
          <w:sz w:val="24"/>
          <w:szCs w:val="24"/>
        </w:rPr>
        <w:t xml:space="preserve">manipulación de la </w:t>
      </w:r>
      <w:r>
        <w:rPr>
          <w:rFonts w:ascii="Times New Roman" w:hAnsi="Times New Roman" w:cs="Times New Roman"/>
          <w:sz w:val="24"/>
          <w:szCs w:val="24"/>
        </w:rPr>
        <w:t xml:space="preserve">condición de </w:t>
      </w:r>
      <w:r>
        <w:rPr>
          <w:rFonts w:ascii="Times New Roman" w:hAnsi="Times New Roman" w:cs="Times New Roman"/>
          <w:sz w:val="24"/>
          <w:szCs w:val="24"/>
        </w:rPr>
        <w:t xml:space="preserve">disponibilidad de </w:t>
      </w:r>
      <w:r>
        <w:rPr>
          <w:rFonts w:ascii="Times New Roman" w:hAnsi="Times New Roman" w:cs="Times New Roman"/>
          <w:sz w:val="24"/>
          <w:szCs w:val="24"/>
        </w:rPr>
        <w:t xml:space="preserve">recursos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{"citationID":"m9go4wHa","properties":{"formattedCitation":"(such as Lyons et\\uc0\\u160{}al., 2016)","plainCitation":"(such as Lyons et al., 2016)","noteIndex":0},"citationItems":[{"id":1293,"uris":["http://zotero.org</w:instrText>
      </w:r>
      <w:r>
        <w:rPr>
          <w:rFonts w:ascii="Times New Roman" w:hAnsi="Times New Roman" w:cs="Times New Roman"/>
          <w:sz w:val="24"/>
          <w:szCs w:val="24"/>
        </w:rPr>
        <w:instrText xml:space="preserve">/users/7389460/items/3EI5BDTY"],"itemData":{"id":1293,"type":"article-journal","container-title":"Personality and Individual Differences","DOI":"10.1016/j.paid.2016.02.025","ISSN":"01918869","page":"25-28","title":"The effects of resource availability and </w:instrText>
      </w:r>
      <w:r>
        <w:rPr>
          <w:rFonts w:ascii="Times New Roman" w:hAnsi="Times New Roman" w:cs="Times New Roman"/>
          <w:sz w:val="24"/>
          <w:szCs w:val="24"/>
        </w:rPr>
        <w:instrText xml:space="preserve">relationship status on women's preference for facial masculinity in men: An eye-tracking study","URL":"https://linkinghub.elsevier.com/retrieve/pii/S0191886916300800","volume":"95","author":[{"family":"Lyons","given":"Minna"},{"family":"Marcinkowska","give</w:instrText>
      </w:r>
      <w:r>
        <w:rPr>
          <w:rFonts w:ascii="Times New Roman" w:hAnsi="Times New Roman" w:cs="Times New Roman"/>
          <w:sz w:val="24"/>
          <w:szCs w:val="24"/>
        </w:rPr>
        <w:instrText xml:space="preserve">n":"Urszula"},{"family":"Moisey","given":"Victoria"},{"family":"Harrison","given":"Neil"}],"issued":{"date-parts":[["2016",6]]}},"label":"page","prefix":"such as"}],"schema":"https://github.com/citation-style-language/schema/raw/master/csl-citation.json"}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(such as Lyons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a través de </w:t>
      </w:r>
      <w:r>
        <w:rPr>
          <w:rFonts w:ascii="Times New Roman" w:hAnsi="Times New Roman" w:cs="Times New Roman"/>
          <w:sz w:val="24"/>
          <w:szCs w:val="24"/>
        </w:rPr>
        <w:t xml:space="preserve">4 </w:t>
      </w:r>
      <w:r>
        <w:rPr>
          <w:rFonts w:ascii="Times New Roman" w:hAnsi="Times New Roman" w:cs="Times New Roman"/>
          <w:sz w:val="24"/>
          <w:szCs w:val="24"/>
        </w:rPr>
        <w:t xml:space="preserve">preguntas sobre </w:t>
      </w:r>
      <w:r>
        <w:rPr>
          <w:rFonts w:ascii="Times New Roman" w:hAnsi="Times New Roman" w:cs="Times New Roman"/>
          <w:sz w:val="24"/>
          <w:szCs w:val="24"/>
        </w:rPr>
        <w:t xml:space="preserve">felicidad (</w:t>
      </w:r>
      <w:r>
        <w:rPr>
          <w:rFonts w:ascii="Times New Roman" w:hAnsi="Times New Roman" w:cs="Times New Roman"/>
          <w:i/>
          <w:iCs/>
          <w:sz w:val="24"/>
          <w:szCs w:val="24"/>
        </w:rPr>
        <w:t xml:space="preserve">t</w:t>
      </w:r>
      <w:r>
        <w:rPr>
          <w:rFonts w:ascii="Times New Roman" w:hAnsi="Times New Roman" w:cs="Times New Roman"/>
          <w:sz w:val="24"/>
          <w:szCs w:val="24"/>
        </w:rPr>
        <w:t xml:space="preserve"> = </w:t>
      </w:r>
      <w:r>
        <w:rPr>
          <w:rFonts w:ascii="Times New Roman" w:hAnsi="Times New Roman" w:cs="Times New Roman"/>
          <w:sz w:val="24"/>
          <w:szCs w:val="24"/>
        </w:rPr>
        <w:t xml:space="preserve">39.5</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sz w:val="24"/>
          <w:szCs w:val="24"/>
        </w:rPr>
        <w:t xml:space="preserve"> &lt;.000001), </w:t>
      </w:r>
      <w:r>
        <w:rPr>
          <w:rFonts w:ascii="Times New Roman" w:hAnsi="Times New Roman" w:cs="Times New Roman"/>
          <w:sz w:val="24"/>
          <w:szCs w:val="24"/>
        </w:rPr>
        <w:t xml:space="preserve">seguridad física</w:t>
      </w:r>
      <w:r>
        <w:rPr>
          <w:rFonts w:ascii="Times New Roman" w:hAnsi="Times New Roman" w:cs="Times New Roman"/>
          <w:sz w:val="24"/>
          <w:szCs w:val="24"/>
        </w:rPr>
        <w:t xml:space="preserve"> (</w:t>
      </w:r>
      <w:r>
        <w:rPr>
          <w:rFonts w:ascii="Times New Roman" w:hAnsi="Times New Roman" w:cs="Times New Roman"/>
          <w:i/>
          <w:iCs/>
          <w:sz w:val="24"/>
          <w:szCs w:val="24"/>
        </w:rPr>
        <w:t xml:space="preserve">t </w:t>
      </w:r>
      <w:r>
        <w:rPr>
          <w:rFonts w:ascii="Times New Roman" w:hAnsi="Times New Roman" w:cs="Times New Roman"/>
          <w:sz w:val="24"/>
          <w:szCs w:val="24"/>
        </w:rPr>
        <w:t xml:space="preserve">= </w:t>
      </w:r>
      <w:r>
        <w:rPr>
          <w:rFonts w:ascii="Times New Roman" w:hAnsi="Times New Roman" w:cs="Times New Roman"/>
          <w:sz w:val="24"/>
          <w:szCs w:val="24"/>
        </w:rPr>
        <w:t xml:space="preserve">27.4</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sz w:val="24"/>
          <w:szCs w:val="24"/>
        </w:rPr>
        <w:t xml:space="preserve"> &lt;.000001) y</w:t>
      </w:r>
      <w:r>
        <w:rPr>
          <w:rFonts w:ascii="Times New Roman" w:hAnsi="Times New Roman" w:cs="Times New Roman"/>
          <w:sz w:val="24"/>
          <w:szCs w:val="24"/>
        </w:rPr>
        <w:t xml:space="preserve"> </w:t>
      </w:r>
      <w:r>
        <w:rPr>
          <w:rFonts w:ascii="Times New Roman" w:hAnsi="Times New Roman" w:cs="Times New Roman"/>
          <w:sz w:val="24"/>
          <w:szCs w:val="24"/>
        </w:rPr>
        <w:t xml:space="preserve">económica (</w:t>
      </w:r>
      <w:r>
        <w:rPr>
          <w:rFonts w:ascii="Times New Roman" w:hAnsi="Times New Roman" w:cs="Times New Roman"/>
          <w:i/>
          <w:iCs/>
          <w:sz w:val="24"/>
          <w:szCs w:val="24"/>
        </w:rPr>
        <w:t xml:space="preserve">t </w:t>
      </w:r>
      <w:r>
        <w:rPr>
          <w:rFonts w:ascii="Times New Roman" w:hAnsi="Times New Roman" w:cs="Times New Roman"/>
          <w:sz w:val="24"/>
          <w:szCs w:val="24"/>
        </w:rPr>
        <w:t xml:space="preserve">= </w:t>
      </w:r>
      <w:r>
        <w:rPr>
          <w:rFonts w:ascii="Times New Roman" w:hAnsi="Times New Roman" w:cs="Times New Roman"/>
          <w:sz w:val="24"/>
          <w:szCs w:val="24"/>
        </w:rPr>
        <w:t xml:space="preserve">54.0</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sz w:val="24"/>
          <w:szCs w:val="24"/>
        </w:rPr>
        <w:t xml:space="preserve"> &lt;.000001), y salud (</w:t>
      </w:r>
      <w:r>
        <w:rPr>
          <w:rFonts w:ascii="Times New Roman" w:hAnsi="Times New Roman" w:cs="Times New Roman"/>
          <w:i/>
          <w:iCs/>
          <w:sz w:val="24"/>
          <w:szCs w:val="24"/>
        </w:rPr>
        <w:t xml:space="preserve">t</w:t>
      </w:r>
      <w:r>
        <w:rPr>
          <w:rFonts w:ascii="Times New Roman" w:hAnsi="Times New Roman" w:cs="Times New Roman"/>
          <w:sz w:val="24"/>
          <w:szCs w:val="24"/>
        </w:rPr>
        <w:t xml:space="preserve"> = </w:t>
      </w:r>
      <w:r>
        <w:rPr>
          <w:rFonts w:ascii="Times New Roman" w:hAnsi="Times New Roman" w:cs="Times New Roman"/>
          <w:sz w:val="24"/>
          <w:szCs w:val="24"/>
        </w:rPr>
        <w:t xml:space="preserve">30.4</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sz w:val="24"/>
          <w:szCs w:val="24"/>
        </w:rPr>
        <w:t xml:space="preserve"> &lt;.000001). </w:t>
      </w:r>
      <w:r>
        <w:rPr>
          <w:rFonts w:ascii="Times New Roman" w:hAnsi="Times New Roman" w:cs="Times New Roman"/>
          <w:sz w:val="24"/>
          <w:szCs w:val="24"/>
        </w:rPr>
        <w:t xml:space="preserve">Las participantes asignadas a la condición de alta disponibilidad de recursos reportaron que se sentirían significativamente más felices, seguras física y económicamente, y saludables, que quienes se asignaron a la condición de </w:t>
      </w:r>
      <w:r>
        <w:rPr>
          <w:rFonts w:ascii="Times New Roman" w:hAnsi="Times New Roman" w:cs="Times New Roman"/>
          <w:sz w:val="24"/>
          <w:szCs w:val="24"/>
        </w:rPr>
        <w:t xml:space="preserve">baja disponibilidad de recursos</w:t>
      </w:r>
      <w:r>
        <w:rPr>
          <w:rFonts w:ascii="Times New Roman" w:hAnsi="Times New Roman" w:cs="Times New Roman"/>
          <w:sz w:val="24"/>
          <w:szCs w:val="24"/>
        </w:rPr>
        <w:t xml:space="preserve">. A continuación</w:t>
      </w:r>
      <w:r>
        <w:rPr>
          <w:rFonts w:ascii="Times New Roman" w:hAnsi="Times New Roman" w:cs="Times New Roman"/>
          <w:sz w:val="24"/>
          <w:szCs w:val="24"/>
        </w:rPr>
        <w:t xml:space="preserve">,</w:t>
      </w:r>
      <w:r>
        <w:rPr>
          <w:rFonts w:ascii="Times New Roman" w:hAnsi="Times New Roman" w:cs="Times New Roman"/>
          <w:sz w:val="24"/>
          <w:szCs w:val="24"/>
        </w:rPr>
        <w:t xml:space="preserve"> se presentó la definición del contexto de relación con el que empezaría </w:t>
      </w:r>
      <w:r>
        <w:rPr>
          <w:rFonts w:ascii="Times New Roman" w:hAnsi="Times New Roman" w:cs="Times New Roman"/>
          <w:sz w:val="24"/>
          <w:szCs w:val="24"/>
        </w:rPr>
        <w:t xml:space="preserve">(short-</w:t>
      </w:r>
      <w:r>
        <w:rPr>
          <w:rFonts w:ascii="Times New Roman" w:hAnsi="Times New Roman" w:cs="Times New Roman"/>
          <w:sz w:val="24"/>
          <w:szCs w:val="24"/>
        </w:rPr>
        <w:t xml:space="preserve">term</w:t>
      </w:r>
      <w:r>
        <w:rPr>
          <w:rFonts w:ascii="Times New Roman" w:hAnsi="Times New Roman" w:cs="Times New Roman"/>
          <w:sz w:val="24"/>
          <w:szCs w:val="24"/>
        </w:rPr>
        <w:t xml:space="preserve"> vs </w:t>
      </w:r>
      <w:r>
        <w:rPr>
          <w:rFonts w:ascii="Times New Roman" w:hAnsi="Times New Roman" w:cs="Times New Roman"/>
          <w:sz w:val="24"/>
          <w:szCs w:val="24"/>
        </w:rPr>
        <w:t xml:space="preserve">long-term</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{"citationID":"V6L1GHSY","properties":{"formattedCitation":"(Little et\\uc0\\u160{}al., 2007; Lyon</w:instrText>
      </w:r>
      <w:r>
        <w:rPr>
          <w:rFonts w:ascii="Times New Roman" w:hAnsi="Times New Roman" w:cs="Times New Roman"/>
          <w:sz w:val="24"/>
          <w:szCs w:val="24"/>
        </w:rPr>
        <w:instrText xml:space="preserve">s et\\uc0\\u160{}al., 2016)","plainCitation":"(Little et al., 2007; Lyons et al., 2016)","noteIndex":0},"citationItems":[{"id":1291,"uris":["http://zotero.org/users/7389460/items/JWKPSY6L"],"itemData":{"id":1291,"type":"article-journal","container-title":"</w:instrText>
      </w:r>
      <w:r>
        <w:rPr>
          <w:rFonts w:ascii="Times New Roman" w:hAnsi="Times New Roman" w:cs="Times New Roman"/>
          <w:sz w:val="24"/>
          <w:szCs w:val="24"/>
        </w:rPr>
        <w:instrText xml:space="preserve">Behavioral Ecology and Sociobiology","DOI":"10.1007/s00265-006-0325-7","ISSN":"0340-5443","issue":"6","page":"967-973","title":"Human preferences for facial masculinity change with relationship type and environmental harshness","URL":"http://link.springer.</w:instrText>
      </w:r>
      <w:r>
        <w:rPr>
          <w:rFonts w:ascii="Times New Roman" w:hAnsi="Times New Roman" w:cs="Times New Roman"/>
          <w:sz w:val="24"/>
          <w:szCs w:val="24"/>
        </w:rPr>
        <w:instrText xml:space="preserve">com/10.1007/s00265-006-0325-7","volume":"61","author":[{"family":"Little","given":"Anthony C"},{"family":"Cohen","given":"Danielle L."},{"family":"Jones","given":"Benedict C."},{"family":"Belsky","given":"Jay"}],"issued":{"date-parts":[["2007",3,6]]}}},{"i</w:instrText>
      </w:r>
      <w:r>
        <w:rPr>
          <w:rFonts w:ascii="Times New Roman" w:hAnsi="Times New Roman" w:cs="Times New Roman"/>
          <w:sz w:val="24"/>
          <w:szCs w:val="24"/>
        </w:rPr>
        <w:instrText xml:space="preserve">d":1293,"uris":["http://zotero.org/users/7389460/items/3EI5BDTY"],"itemData":{"id":1293,"type":"article-journal","container-title":"Personality and Individual Differences","DOI":"10.1016/j.paid.2016.02.025","ISSN":"01918869","page":"25-28","title":"The eff</w:instrText>
      </w:r>
      <w:r>
        <w:rPr>
          <w:rFonts w:ascii="Times New Roman" w:hAnsi="Times New Roman" w:cs="Times New Roman"/>
          <w:sz w:val="24"/>
          <w:szCs w:val="24"/>
        </w:rPr>
        <w:instrText xml:space="preserve">ects of resource availability and relationship status on women's preference for facial masculinity in men: An eye-tracking study","URL":"https://linkinghub.elsevier.com/retrieve/pii/S0191886916300800","volume":"95","author":[{"family":"Lyons","given":"Minn</w:instrText>
      </w:r>
      <w:r>
        <w:rPr>
          <w:rFonts w:ascii="Times New Roman" w:hAnsi="Times New Roman" w:cs="Times New Roman"/>
          <w:sz w:val="24"/>
          <w:szCs w:val="24"/>
        </w:rPr>
        <w:instrText xml:space="preserve">a"},{"family":"Marcinkowska","given":"Urszula"},{"family":"Moisey","given":"Victoria"},{"family":"Harrison","given":"Neil"}],"issued":{"date-parts":[["2016",6]]}}}],"schema":"https://github.com/citation-style-language/schema/raw/master/csl-citation.json"}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(Little et al., 2007; Lyons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S</w:t>
      </w:r>
      <w:r>
        <w:rPr>
          <w:rFonts w:ascii="Times New Roman" w:hAnsi="Times New Roman" w:cs="Times New Roman"/>
          <w:sz w:val="24"/>
          <w:szCs w:val="24"/>
        </w:rPr>
        <w:t xml:space="preserve">e les instruyó para pensar en la situación de recursos y en el contexto de la relación de pareja </w:t>
      </w:r>
      <w:r>
        <w:rPr>
          <w:rFonts w:ascii="Times New Roman" w:hAnsi="Times New Roman" w:cs="Times New Roman"/>
          <w:sz w:val="24"/>
          <w:szCs w:val="24"/>
        </w:rPr>
        <w:t xml:space="preserve">definido</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para elegir uno de los dos rostros que vería en parejas</w:t>
      </w:r>
      <w:r>
        <w:rPr>
          <w:rFonts w:ascii="Times New Roman" w:hAnsi="Times New Roman" w:cs="Times New Roman"/>
          <w:sz w:val="24"/>
          <w:szCs w:val="24"/>
        </w:rPr>
        <w:t xml:space="preserve"> haciendo clic en sobre una de las dos opciones A (rostro izquierdo) o B (rostro derecho). Al terminar el primer contexto de relación, se present</w:t>
      </w:r>
      <w:r>
        <w:rPr>
          <w:rFonts w:ascii="Times New Roman" w:hAnsi="Times New Roman" w:cs="Times New Roman"/>
          <w:sz w:val="24"/>
          <w:szCs w:val="24"/>
        </w:rPr>
        <w:t xml:space="preserve">ó</w:t>
      </w:r>
      <w:r>
        <w:rPr>
          <w:rFonts w:ascii="Times New Roman" w:hAnsi="Times New Roman" w:cs="Times New Roman"/>
          <w:sz w:val="24"/>
          <w:szCs w:val="24"/>
        </w:rPr>
        <w:t xml:space="preserve"> el segundo </w:t>
      </w:r>
      <w:r>
        <w:rPr>
          <w:rFonts w:ascii="Times New Roman" w:hAnsi="Times New Roman" w:cs="Times New Roman"/>
          <w:sz w:val="24"/>
          <w:szCs w:val="24"/>
        </w:rPr>
        <w:t xml:space="preserve">contexto de relación </w:t>
      </w:r>
      <w:r>
        <w:rPr>
          <w:rFonts w:ascii="Times New Roman" w:hAnsi="Times New Roman" w:cs="Times New Roman"/>
          <w:sz w:val="24"/>
          <w:szCs w:val="24"/>
        </w:rPr>
        <w:t xml:space="preserve">con los mismos ensayos y </w:t>
      </w:r>
      <w:r>
        <w:rPr>
          <w:rFonts w:ascii="Times New Roman" w:hAnsi="Times New Roman" w:cs="Times New Roman"/>
          <w:sz w:val="24"/>
          <w:szCs w:val="24"/>
        </w:rPr>
        <w:t xml:space="preserve">la misma instrucción</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Al finalizar la tarea de rastreo ocular, se les presentaron individualmente los 60 rostros (masculinizados y feminizados) y los evaluaron en atractivo y masculinidad.</w:t>
      </w:r>
      <w:r>
        <w:rPr>
          <w:rFonts w:ascii="Times New Roman" w:hAnsi="Times New Roman" w:cs="Times New Roman"/>
          <w:sz w:val="24"/>
          <w:szCs w:val="24"/>
        </w:rPr>
        <w:t xml:space="preserve"> </w:t>
      </w:r>
      <w:r>
        <w:rPr>
          <w:rFonts w:ascii="Times New Roman" w:hAnsi="Times New Roman" w:cs="Times New Roman"/>
          <w:sz w:val="24"/>
          <w:szCs w:val="24"/>
        </w:rPr>
        <w:t xml:space="preserve">Se confirmó un efecto principal significativo del dimorfismo sexual en el que las evaluaciones de atractivo (</w:t>
      </w:r>
      <w:r>
        <w:rPr>
          <w:rFonts w:ascii="Times New Roman" w:hAnsi="Times New Roman" w:cs="Times New Roman"/>
          <w:i/>
          <w:iCs/>
          <w:sz w:val="24"/>
          <w:szCs w:val="24"/>
        </w:rPr>
        <w:t xml:space="preserve">F</w:t>
      </w:r>
      <w:r>
        <w:rPr>
          <w:rFonts w:ascii="Times New Roman" w:hAnsi="Times New Roman" w:cs="Times New Roman"/>
          <w:sz w:val="24"/>
          <w:szCs w:val="24"/>
        </w:rPr>
        <w:t xml:space="preserve"> (1,2</w:t>
      </w:r>
      <w:r>
        <w:rPr>
          <w:rFonts w:ascii="Times New Roman" w:hAnsi="Times New Roman" w:cs="Times New Roman"/>
          <w:sz w:val="24"/>
          <w:szCs w:val="24"/>
        </w:rPr>
        <w:t xml:space="preserve">7</w:t>
      </w:r>
      <w:r>
        <w:rPr>
          <w:rFonts w:ascii="Times New Roman" w:hAnsi="Times New Roman" w:cs="Times New Roman"/>
          <w:sz w:val="24"/>
          <w:szCs w:val="24"/>
        </w:rPr>
        <w:t xml:space="preserve">9) = </w:t>
      </w:r>
      <w:r>
        <w:rPr>
          <w:rFonts w:ascii="Times New Roman" w:hAnsi="Times New Roman" w:cs="Times New Roman"/>
          <w:sz w:val="24"/>
          <w:szCs w:val="24"/>
        </w:rPr>
        <w:t xml:space="preserve">581.05</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sz w:val="24"/>
          <w:szCs w:val="24"/>
        </w:rPr>
        <w:t xml:space="preserve"> &lt;.000001) y masculinidad (</w:t>
      </w:r>
      <w:r>
        <w:rPr>
          <w:rFonts w:ascii="Times New Roman" w:hAnsi="Times New Roman" w:cs="Times New Roman"/>
          <w:i/>
          <w:iCs/>
          <w:sz w:val="24"/>
          <w:szCs w:val="24"/>
        </w:rPr>
        <w:t xml:space="preserve">F</w:t>
      </w:r>
      <w:r>
        <w:rPr>
          <w:rFonts w:ascii="Times New Roman" w:hAnsi="Times New Roman" w:cs="Times New Roman"/>
          <w:sz w:val="24"/>
          <w:szCs w:val="24"/>
        </w:rPr>
        <w:t xml:space="preserve"> (1,2</w:t>
      </w:r>
      <w:r>
        <w:rPr>
          <w:rFonts w:ascii="Times New Roman" w:hAnsi="Times New Roman" w:cs="Times New Roman"/>
          <w:sz w:val="24"/>
          <w:szCs w:val="24"/>
        </w:rPr>
        <w:t xml:space="preserve">7</w:t>
      </w:r>
      <w:r>
        <w:rPr>
          <w:rFonts w:ascii="Times New Roman" w:hAnsi="Times New Roman" w:cs="Times New Roman"/>
          <w:sz w:val="24"/>
          <w:szCs w:val="24"/>
        </w:rPr>
        <w:t xml:space="preserve">9) = </w:t>
      </w:r>
      <w:r>
        <w:rPr>
          <w:rFonts w:ascii="Times New Roman" w:hAnsi="Times New Roman" w:cs="Times New Roman"/>
          <w:sz w:val="24"/>
          <w:szCs w:val="24"/>
        </w:rPr>
        <w:t xml:space="preserve">1338.91</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sz w:val="24"/>
          <w:szCs w:val="24"/>
        </w:rPr>
        <w:t xml:space="preserve"> &lt;.000001) fueron significativamente mayores, para los estímulos masculinizados, </w:t>
      </w:r>
      <w:r>
        <w:rPr>
          <w:rFonts w:ascii="Times New Roman" w:hAnsi="Times New Roman" w:cs="Times New Roman"/>
          <w:sz w:val="24"/>
          <w:szCs w:val="24"/>
        </w:rPr>
        <w:t xml:space="preserve">que,</w:t>
      </w:r>
      <w:r>
        <w:rPr>
          <w:rFonts w:ascii="Times New Roman" w:hAnsi="Times New Roman" w:cs="Times New Roman"/>
          <w:sz w:val="24"/>
          <w:szCs w:val="24"/>
        </w:rPr>
        <w:t xml:space="preserve"> para los feminizados, independiente </w:t>
      </w:r>
      <w:r>
        <w:rPr>
          <w:rFonts w:ascii="Times New Roman" w:hAnsi="Times New Roman" w:cs="Times New Roman"/>
          <w:sz w:val="24"/>
          <w:szCs w:val="24"/>
        </w:rPr>
        <w:t xml:space="preserve">de la condición de disponibilidad de recursos</w:t>
      </w:r>
      <w:r>
        <w:rPr>
          <w:rFonts w:ascii="Times New Roman" w:hAnsi="Times New Roman" w:cs="Times New Roman"/>
          <w:sz w:val="24"/>
          <w:szCs w:val="24"/>
        </w:rPr>
        <w:t xml:space="preserve"> en la que participaron</w:t>
      </w: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(ver Figura S1 in </w:t>
      </w:r>
      <w:r>
        <w:rPr>
          <w:rFonts w:ascii="Times New Roman" w:hAnsi="Times New Roman" w:cs="Times New Roman"/>
          <w:color w:val="ff0000"/>
          <w:sz w:val="24"/>
          <w:szCs w:val="24"/>
        </w:rPr>
        <w:t xml:space="preserve">Supplementary</w:t>
      </w:r>
      <w:r>
        <w:rPr>
          <w:rFonts w:ascii="Times New Roman" w:hAnsi="Times New Roman" w:cs="Times New Roman"/>
          <w:color w:val="ff0000"/>
          <w:sz w:val="24"/>
          <w:szCs w:val="24"/>
        </w:rPr>
        <w:t xml:space="preserve"> Material)</w:t>
      </w:r>
      <w:r>
        <w:rPr>
          <w:rStyle w:val="859"/>
          <w:color w:val="ff0000"/>
        </w:rPr>
        <w:t xml:space="preserve">. </w:t>
      </w:r>
      <w:r>
        <w:rPr>
          <w:rFonts w:ascii="Times New Roman" w:hAnsi="Times New Roman" w:cs="Times New Roman"/>
          <w:sz w:val="24"/>
          <w:szCs w:val="24"/>
        </w:rPr>
      </w:r>
    </w:p>
    <w:p>
      <w:pPr>
        <w:pStyle w:val="677"/>
        <w:numPr>
          <w:ilvl w:val="1"/>
          <w:numId w:val="3"/>
        </w:numPr>
        <w:pBdr/>
        <w:spacing/>
        <w:ind/>
        <w:rPr>
          <w:rFonts w:cs="Times New Roman"/>
          <w:szCs w:val="24"/>
        </w:rPr>
      </w:pPr>
      <w:r>
        <w:rPr>
          <w:rFonts w:cs="Times New Roman"/>
          <w:szCs w:val="24"/>
        </w:rPr>
        <w:t xml:space="preserve">Data </w:t>
      </w:r>
      <w:r>
        <w:rPr>
          <w:rFonts w:cs="Times New Roman"/>
          <w:szCs w:val="24"/>
        </w:rPr>
        <w:t xml:space="preserve">processing</w:t>
      </w:r>
      <w:r>
        <w:rPr>
          <w:rFonts w:cs="Times New Roman"/>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Se incluyeron en el análisis solo datos válidos de registro de mirada del </w:t>
      </w:r>
      <w:r>
        <w:rPr>
          <w:rFonts w:ascii="Times New Roman" w:hAnsi="Times New Roman" w:cs="Times New Roman"/>
          <w:sz w:val="24"/>
          <w:szCs w:val="24"/>
        </w:rPr>
        <w:t xml:space="preserve">eye</w:t>
      </w:r>
      <w:r>
        <w:rPr>
          <w:rFonts w:ascii="Times New Roman" w:hAnsi="Times New Roman" w:cs="Times New Roman"/>
          <w:sz w:val="24"/>
          <w:szCs w:val="24"/>
        </w:rPr>
        <w:t xml:space="preserve"> </w:t>
      </w:r>
      <w:r>
        <w:rPr>
          <w:rFonts w:ascii="Times New Roman" w:hAnsi="Times New Roman" w:cs="Times New Roman"/>
          <w:sz w:val="24"/>
          <w:szCs w:val="24"/>
        </w:rPr>
        <w:t xml:space="preserve">tracker</w:t>
      </w:r>
      <w:r>
        <w:rPr>
          <w:rFonts w:ascii="Times New Roman" w:hAnsi="Times New Roman" w:cs="Times New Roman"/>
          <w:sz w:val="24"/>
          <w:szCs w:val="24"/>
        </w:rPr>
        <w:t xml:space="preserve"> &gt; 90% usando el promedio de ambos ojos</w:t>
      </w:r>
      <w:r>
        <w:rPr>
          <w:rFonts w:ascii="Times New Roman" w:hAnsi="Times New Roman" w:cs="Times New Roman"/>
          <w:sz w:val="24"/>
          <w:szCs w:val="24"/>
        </w:rPr>
        <w:t xml:space="preserve">. </w:t>
      </w:r>
      <w:r>
        <w:rPr>
          <w:rFonts w:ascii="Times New Roman" w:hAnsi="Times New Roman" w:cs="Times New Roman"/>
          <w:sz w:val="24"/>
          <w:szCs w:val="24"/>
        </w:rPr>
        <w:t xml:space="preserve">Se delimitaron dos grandes AOI según el dimorfismo sexual, rostro masculinizado vs feminizando, y se etiquetaron según el contexto de disponibilidad de recursos y el contexto de la relación. </w:t>
      </w:r>
      <w:r>
        <w:rPr>
          <w:rFonts w:ascii="Times New Roman" w:hAnsi="Times New Roman" w:cs="Times New Roman"/>
          <w:sz w:val="24"/>
          <w:szCs w:val="24"/>
        </w:rPr>
        <w:t xml:space="preserve">Se estableció un filtro I-VT</w:t>
      </w:r>
      <w:r>
        <w:rPr>
          <w:rFonts w:ascii="Times New Roman" w:hAnsi="Times New Roman" w:cs="Times New Roman"/>
          <w:sz w:val="24"/>
          <w:szCs w:val="24"/>
        </w:rPr>
        <w:t xml:space="preserve"> con un umbral de 30°/</w:t>
      </w:r>
      <w:r>
        <w:rPr>
          <w:rFonts w:ascii="Times New Roman" w:hAnsi="Times New Roman" w:cs="Times New Roman"/>
          <w:sz w:val="24"/>
          <w:szCs w:val="24"/>
        </w:rPr>
        <w:t xml:space="preserve">seg</w:t>
      </w:r>
      <w:r>
        <w:rPr>
          <w:rFonts w:ascii="Times New Roman" w:hAnsi="Times New Roman" w:cs="Times New Roman"/>
          <w:sz w:val="24"/>
          <w:szCs w:val="24"/>
        </w:rPr>
        <w:t xml:space="preserve">, aplicando una </w:t>
      </w:r>
      <w:r>
        <w:rPr>
          <w:rFonts w:ascii="Times New Roman" w:hAnsi="Times New Roman" w:cs="Times New Roman"/>
          <w:sz w:val="24"/>
          <w:szCs w:val="24"/>
        </w:rPr>
        <w:t xml:space="preserve">interpolación lineal de la mirada &lt;75 ms</w:t>
      </w:r>
      <w:r>
        <w:rPr>
          <w:rFonts w:ascii="Times New Roman" w:hAnsi="Times New Roman" w:cs="Times New Roman"/>
          <w:sz w:val="24"/>
          <w:szCs w:val="24"/>
        </w:rPr>
        <w:t xml:space="preserve">. Se redujo el ruido de lo</w:t>
      </w:r>
      <w:r>
        <w:rPr>
          <w:rFonts w:ascii="Times New Roman" w:hAnsi="Times New Roman" w:cs="Times New Roman"/>
          <w:sz w:val="24"/>
          <w:szCs w:val="24"/>
        </w:rPr>
        <w:t xml:space="preserve">s datos </w:t>
      </w:r>
      <w:r>
        <w:rPr>
          <w:rFonts w:ascii="Times New Roman" w:hAnsi="Times New Roman" w:cs="Times New Roman"/>
          <w:sz w:val="24"/>
          <w:szCs w:val="24"/>
        </w:rPr>
        <w:t xml:space="preserve">c</w:t>
      </w:r>
      <w:r>
        <w:rPr>
          <w:rFonts w:ascii="Times New Roman" w:hAnsi="Times New Roman" w:cs="Times New Roman"/>
          <w:sz w:val="24"/>
          <w:szCs w:val="24"/>
        </w:rPr>
        <w:t xml:space="preserve">on un filtro de </w:t>
      </w:r>
      <w:r>
        <w:rPr>
          <w:rFonts w:ascii="Times New Roman" w:hAnsi="Times New Roman" w:cs="Times New Roman"/>
          <w:i/>
          <w:iCs/>
          <w:sz w:val="24"/>
          <w:szCs w:val="24"/>
        </w:rPr>
        <w:t xml:space="preserve">moving</w:t>
      </w:r>
      <w:r>
        <w:rPr>
          <w:rFonts w:ascii="Times New Roman" w:hAnsi="Times New Roman" w:cs="Times New Roman"/>
          <w:i/>
          <w:iCs/>
          <w:sz w:val="24"/>
          <w:szCs w:val="24"/>
        </w:rPr>
        <w:t xml:space="preserve"> median</w:t>
      </w:r>
      <w:r>
        <w:rPr>
          <w:rFonts w:ascii="Times New Roman" w:hAnsi="Times New Roman" w:cs="Times New Roman"/>
          <w:sz w:val="24"/>
          <w:szCs w:val="24"/>
        </w:rPr>
        <w:t xml:space="preserve"> </w:t>
      </w:r>
      <w:r>
        <w:rPr>
          <w:rFonts w:ascii="Times New Roman" w:hAnsi="Times New Roman" w:cs="Times New Roman"/>
          <w:sz w:val="24"/>
          <w:szCs w:val="24"/>
        </w:rPr>
        <w:t xml:space="preserve">de tres </w:t>
      </w:r>
      <w:r>
        <w:rPr>
          <w:rFonts w:ascii="Times New Roman" w:hAnsi="Times New Roman" w:cs="Times New Roman"/>
          <w:sz w:val="24"/>
          <w:szCs w:val="24"/>
        </w:rPr>
        <w:t xml:space="preserve">puntos.</w:t>
      </w:r>
      <w:r>
        <w:rPr>
          <w:rFonts w:ascii="Times New Roman" w:hAnsi="Times New Roman" w:cs="Times New Roman"/>
          <w:sz w:val="24"/>
          <w:szCs w:val="24"/>
        </w:rPr>
        <w:t xml:space="preserve"> Se ajust</w:t>
      </w:r>
      <w:r>
        <w:rPr>
          <w:rFonts w:ascii="Times New Roman" w:hAnsi="Times New Roman" w:cs="Times New Roman"/>
          <w:sz w:val="24"/>
          <w:szCs w:val="24"/>
        </w:rPr>
        <w:t xml:space="preserve">ó</w:t>
      </w:r>
      <w:r>
        <w:rPr>
          <w:rFonts w:ascii="Times New Roman" w:hAnsi="Times New Roman" w:cs="Times New Roman"/>
          <w:sz w:val="24"/>
          <w:szCs w:val="24"/>
        </w:rPr>
        <w:t xml:space="preserve"> la </w:t>
      </w:r>
      <w:r>
        <w:rPr>
          <w:rFonts w:ascii="Times New Roman" w:hAnsi="Times New Roman" w:cs="Times New Roman"/>
          <w:sz w:val="24"/>
          <w:szCs w:val="24"/>
        </w:rPr>
        <w:t xml:space="preserve">velocity</w:t>
      </w:r>
      <w:r>
        <w:rPr>
          <w:rFonts w:ascii="Times New Roman" w:hAnsi="Times New Roman" w:cs="Times New Roman"/>
          <w:sz w:val="24"/>
          <w:szCs w:val="24"/>
        </w:rPr>
        <w:t xml:space="preserve"> </w:t>
      </w:r>
      <w:r>
        <w:rPr>
          <w:rFonts w:ascii="Times New Roman" w:hAnsi="Times New Roman" w:cs="Times New Roman"/>
          <w:sz w:val="24"/>
          <w:szCs w:val="24"/>
        </w:rPr>
        <w:t xml:space="preserve">calculator</w:t>
      </w:r>
      <w:r>
        <w:rPr>
          <w:rFonts w:ascii="Times New Roman" w:hAnsi="Times New Roman" w:cs="Times New Roman"/>
          <w:sz w:val="24"/>
          <w:szCs w:val="24"/>
        </w:rPr>
        <w:t xml:space="preserve"> a una </w:t>
      </w:r>
      <w:r>
        <w:rPr>
          <w:rFonts w:ascii="Times New Roman" w:hAnsi="Times New Roman" w:cs="Times New Roman"/>
          <w:sz w:val="24"/>
          <w:szCs w:val="24"/>
        </w:rPr>
        <w:t xml:space="preserve">window</w:t>
      </w:r>
      <w:r>
        <w:rPr>
          <w:rFonts w:ascii="Times New Roman" w:hAnsi="Times New Roman" w:cs="Times New Roman"/>
          <w:sz w:val="24"/>
          <w:szCs w:val="24"/>
        </w:rPr>
        <w:t xml:space="preserve"> </w:t>
      </w:r>
      <w:r>
        <w:rPr>
          <w:rFonts w:ascii="Times New Roman" w:hAnsi="Times New Roman" w:cs="Times New Roman"/>
          <w:sz w:val="24"/>
          <w:szCs w:val="24"/>
        </w:rPr>
        <w:t xml:space="preserve">length</w:t>
      </w:r>
      <w:r>
        <w:rPr>
          <w:rFonts w:ascii="Times New Roman" w:hAnsi="Times New Roman" w:cs="Times New Roman"/>
          <w:sz w:val="24"/>
          <w:szCs w:val="24"/>
        </w:rPr>
        <w:t xml:space="preserve"> de 20ms. </w:t>
      </w:r>
      <w:r>
        <w:rPr>
          <w:rFonts w:ascii="Times New Roman" w:hAnsi="Times New Roman" w:cs="Times New Roman"/>
          <w:sz w:val="24"/>
          <w:szCs w:val="24"/>
        </w:rPr>
        <w:t xml:space="preserve">Se permitió fusionar fijaciones adyacentes con un </w:t>
      </w:r>
      <w:r>
        <w:rPr>
          <w:rFonts w:ascii="Times New Roman" w:hAnsi="Times New Roman" w:cs="Times New Roman"/>
          <w:sz w:val="24"/>
          <w:szCs w:val="24"/>
        </w:rPr>
        <w:t xml:space="preserve">max</w:t>
      </w:r>
      <w:r>
        <w:rPr>
          <w:rFonts w:ascii="Times New Roman" w:hAnsi="Times New Roman" w:cs="Times New Roman"/>
          <w:sz w:val="24"/>
          <w:szCs w:val="24"/>
        </w:rPr>
        <w:t xml:space="preserve"> time </w:t>
      </w:r>
      <w:r>
        <w:rPr>
          <w:rFonts w:ascii="Times New Roman" w:hAnsi="Times New Roman" w:cs="Times New Roman"/>
          <w:sz w:val="24"/>
          <w:szCs w:val="24"/>
        </w:rPr>
        <w:t xml:space="preserve">between</w:t>
      </w:r>
      <w:r>
        <w:rPr>
          <w:rFonts w:ascii="Times New Roman" w:hAnsi="Times New Roman" w:cs="Times New Roman"/>
          <w:sz w:val="24"/>
          <w:szCs w:val="24"/>
        </w:rPr>
        <w:t xml:space="preserve"> </w:t>
      </w:r>
      <w:r>
        <w:rPr>
          <w:rFonts w:ascii="Times New Roman" w:hAnsi="Times New Roman" w:cs="Times New Roman"/>
          <w:sz w:val="24"/>
          <w:szCs w:val="24"/>
        </w:rPr>
        <w:t xml:space="preserve">fixations</w:t>
      </w:r>
      <w:r>
        <w:rPr>
          <w:rFonts w:ascii="Times New Roman" w:hAnsi="Times New Roman" w:cs="Times New Roman"/>
          <w:sz w:val="24"/>
          <w:szCs w:val="24"/>
        </w:rPr>
        <w:t xml:space="preserve"> de 75 ms y un </w:t>
      </w:r>
      <w:r>
        <w:rPr>
          <w:rFonts w:ascii="Times New Roman" w:hAnsi="Times New Roman" w:cs="Times New Roman"/>
          <w:sz w:val="24"/>
          <w:szCs w:val="24"/>
        </w:rPr>
        <w:t xml:space="preserve">max</w:t>
      </w:r>
      <w:r>
        <w:rPr>
          <w:rFonts w:ascii="Times New Roman" w:hAnsi="Times New Roman" w:cs="Times New Roman"/>
          <w:sz w:val="24"/>
          <w:szCs w:val="24"/>
        </w:rPr>
        <w:t xml:space="preserve"> angle </w:t>
      </w:r>
      <w:r>
        <w:rPr>
          <w:rFonts w:ascii="Times New Roman" w:hAnsi="Times New Roman" w:cs="Times New Roman"/>
          <w:sz w:val="24"/>
          <w:szCs w:val="24"/>
        </w:rPr>
        <w:t xml:space="preserve">between</w:t>
      </w:r>
      <w:r>
        <w:rPr>
          <w:rFonts w:ascii="Times New Roman" w:hAnsi="Times New Roman" w:cs="Times New Roman"/>
          <w:sz w:val="24"/>
          <w:szCs w:val="24"/>
        </w:rPr>
        <w:t xml:space="preserve"> </w:t>
      </w:r>
      <w:r>
        <w:rPr>
          <w:rFonts w:ascii="Times New Roman" w:hAnsi="Times New Roman" w:cs="Times New Roman"/>
          <w:sz w:val="24"/>
          <w:szCs w:val="24"/>
        </w:rPr>
        <w:t xml:space="preserve">fixations</w:t>
      </w:r>
      <w:r>
        <w:rPr>
          <w:rFonts w:ascii="Times New Roman" w:hAnsi="Times New Roman" w:cs="Times New Roman"/>
          <w:sz w:val="24"/>
          <w:szCs w:val="24"/>
        </w:rPr>
        <w:t xml:space="preserve"> de 0.5°. Se descartaron fijaciones cortas menores a 100ms.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Para obtener</w:t>
      </w:r>
      <w:r>
        <w:rPr>
          <w:rFonts w:ascii="Times New Roman" w:hAnsi="Times New Roman" w:cs="Times New Roman"/>
          <w:sz w:val="24"/>
          <w:szCs w:val="24"/>
        </w:rPr>
        <w:t xml:space="preserve"> medidas de procesamiento visual temprano (bottom-up) y tardías (top-</w:t>
      </w:r>
      <w:r>
        <w:rPr>
          <w:rFonts w:ascii="Times New Roman" w:hAnsi="Times New Roman" w:cs="Times New Roman"/>
          <w:sz w:val="24"/>
          <w:szCs w:val="24"/>
        </w:rPr>
        <w:t xml:space="preserve">down</w:t>
      </w:r>
      <w:r>
        <w:rPr>
          <w:rFonts w:ascii="Times New Roman" w:hAnsi="Times New Roman" w:cs="Times New Roman"/>
          <w:sz w:val="24"/>
          <w:szCs w:val="24"/>
        </w:rPr>
        <w:t xml:space="preserve">), se exportaron datos crudos para tres parámetros de fijación: una medida del procesamiento visual temprano de capture atencional, la </w:t>
      </w:r>
      <w:r>
        <w:rPr>
          <w:rFonts w:ascii="Times New Roman" w:hAnsi="Times New Roman" w:cs="Times New Roman"/>
          <w:sz w:val="24"/>
          <w:szCs w:val="24"/>
        </w:rPr>
        <w:t xml:space="preserve">First</w:t>
      </w:r>
      <w:r>
        <w:rPr>
          <w:rFonts w:ascii="Times New Roman" w:hAnsi="Times New Roman" w:cs="Times New Roman"/>
          <w:sz w:val="24"/>
          <w:szCs w:val="24"/>
        </w:rPr>
        <w:t xml:space="preserve"> </w:t>
      </w:r>
      <w:r>
        <w:rPr>
          <w:rFonts w:ascii="Times New Roman" w:hAnsi="Times New Roman" w:cs="Times New Roman"/>
          <w:sz w:val="24"/>
          <w:szCs w:val="24"/>
        </w:rPr>
        <w:t xml:space="preserve">Fixation</w:t>
      </w:r>
      <w:r>
        <w:rPr>
          <w:rFonts w:ascii="Times New Roman" w:hAnsi="Times New Roman" w:cs="Times New Roman"/>
          <w:sz w:val="24"/>
          <w:szCs w:val="24"/>
        </w:rPr>
        <w:t xml:space="preserve"> </w:t>
      </w:r>
      <w:r>
        <w:rPr>
          <w:rFonts w:ascii="Times New Roman" w:hAnsi="Times New Roman" w:cs="Times New Roman"/>
          <w:sz w:val="24"/>
          <w:szCs w:val="24"/>
        </w:rPr>
        <w:t xml:space="preserve">Duration</w:t>
      </w:r>
      <w:r>
        <w:rPr>
          <w:rFonts w:ascii="Times New Roman" w:hAnsi="Times New Roman" w:cs="Times New Roman"/>
          <w:sz w:val="24"/>
          <w:szCs w:val="24"/>
        </w:rPr>
        <w:t xml:space="preserve"> (FFD), definida como el tiempo de duración de la primera fijación que recae sobre el primer rostro fijado inmediatamente después a la aparición de una pareja de rostros (masculinizado/feminizado)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{"citationID":"h6p52bf</w:instrText>
      </w:r>
      <w:r>
        <w:rPr>
          <w:rFonts w:ascii="Times New Roman" w:hAnsi="Times New Roman" w:cs="Times New Roman"/>
          <w:sz w:val="24"/>
          <w:szCs w:val="24"/>
        </w:rPr>
        <w:instrText xml:space="preserve">o","properties":{"formattedCitation":"(Denson et\\uc0\\u160{}al., 2024)","plainCitation":"(Denson et al., 2024)","noteIndex":0},"citationItems":[{"id":3926,"uris":["http://zotero.org/users/7389460/items/XT449XG5"],"itemData":{"id":3926,"type":"article-jour</w:instrText>
      </w:r>
      <w:r>
        <w:rPr>
          <w:rFonts w:ascii="Times New Roman" w:hAnsi="Times New Roman" w:cs="Times New Roman"/>
          <w:sz w:val="24"/>
          <w:szCs w:val="24"/>
        </w:rPr>
        <w:instrText xml:space="preserve">nal","abstract":"Social-cognitive theories of aggression stipulate that aggressive people have an attentional bias for aggressive and ambiguously aggressive cues. This biased social information processing is thought to occur from very basic attentional pro</w:instrText>
      </w:r>
      <w:r>
        <w:rPr>
          <w:rFonts w:ascii="Times New Roman" w:hAnsi="Times New Roman" w:cs="Times New Roman"/>
          <w:sz w:val="24"/>
          <w:szCs w:val="24"/>
        </w:rPr>
        <w:instrText xml:space="preserve">cesses (encoding) through to higher order interpretative processes (representation). The present research was a detailed investigation into the relationships between aggression-related personality dimensions in young adults and attention toward images depi</w:instrText>
      </w:r>
      <w:r>
        <w:rPr>
          <w:rFonts w:ascii="Times New Roman" w:hAnsi="Times New Roman" w:cs="Times New Roman"/>
          <w:sz w:val="24"/>
          <w:szCs w:val="24"/>
        </w:rPr>
        <w:instrText xml:space="preserve">cting general violence, intimate partner violence, and non-violent images. Participants completed measures of trait aggression, intimate partner violence perpetration and victimization, alcohol use, psychopathy, empathy, and insecure adult attachment. In a</w:instrText>
      </w:r>
      <w:r>
        <w:rPr>
          <w:rFonts w:ascii="Times New Roman" w:hAnsi="Times New Roman" w:cs="Times New Roman"/>
          <w:sz w:val="24"/>
          <w:szCs w:val="24"/>
        </w:rPr>
        <w:instrText xml:space="preserve"> dual-picture free-viewing eye tracker paradigm, participants viewed three trial types for 2000 ms: general violence versus neutral cues; intimate partner violence versus neutral cues; and intimate partner violence versus general violence. Experiment 1 (N </w:instrText>
      </w:r>
      <w:r>
        <w:rPr>
          <w:rFonts w:ascii="Times New Roman" w:hAnsi="Times New Roman" w:cs="Times New Roman"/>
          <w:sz w:val="24"/>
          <w:szCs w:val="24"/>
        </w:rPr>
        <w:instrText xml:space="preserve">= 127) showed a few of the predicted relationships between the traits and attention, but Experiment 2 (N = 127) failed to replicate these findings and there was no overlap in significant results between studies. These data provide very little support for a</w:instrText>
      </w:r>
      <w:r>
        <w:rPr>
          <w:rFonts w:ascii="Times New Roman" w:hAnsi="Times New Roman" w:cs="Times New Roman"/>
          <w:sz w:val="24"/>
          <w:szCs w:val="24"/>
        </w:rPr>
        <w:instrText xml:space="preserve">ttentional biases in a healthy population toward unambiguously violent stimuli as a function of aggression-related traits.","container-title":"Personality and Individual Differences","DOI":"10.1016/j.paid.2023.112425","ISSN":"01918869","journalAbbreviation</w:instrText>
      </w:r>
      <w:r>
        <w:rPr>
          <w:rFonts w:ascii="Times New Roman" w:hAnsi="Times New Roman" w:cs="Times New Roman"/>
          <w:sz w:val="24"/>
          <w:szCs w:val="24"/>
        </w:rPr>
        <w:instrText xml:space="preserve">":"Personality and Individual Differences","language":"en","page":"112425","source":"DOI.org (Crossref)","title":"Eye tracking shows no substantive relationships between individual differences related to aggression and visual attention to unambiguously vio</w:instrText>
      </w:r>
      <w:r>
        <w:rPr>
          <w:rFonts w:ascii="Times New Roman" w:hAnsi="Times New Roman" w:cs="Times New Roman"/>
          <w:sz w:val="24"/>
          <w:szCs w:val="24"/>
        </w:rPr>
        <w:instrText xml:space="preserve">lent stimuli","URL":"https://linkinghub.elsevier.com/retrieve/pii/S0191886923003483","volume":"217","author":[{"family":"Denson","given":"Thomas F."},{"family":"Watson","given":"Poppy"},{"family":"Yeong","given":"Audrey"},{"family":"Armstrong","given":"Ang</w:instrText>
      </w:r>
      <w:r>
        <w:rPr>
          <w:rFonts w:ascii="Times New Roman" w:hAnsi="Times New Roman" w:cs="Times New Roman"/>
          <w:sz w:val="24"/>
          <w:szCs w:val="24"/>
        </w:rPr>
        <w:instrText xml:space="preserve">el"},{"family":"Beames","given":"Joanne R."},{"family":"Bertsch","given":"Katja"}],"accessed":{"date-parts":[["2024",9,10]]},"issued":{"date-parts":[["2024",2]]}}}],"schema":"https://github.com/citation-style-language/schema/raw/master/csl-citation.json"}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(Denson et al., 2024)</w:t>
      </w:r>
      <w:r>
        <w:rPr>
          <w:rFonts w:ascii="Times New Roman" w:hAnsi="Times New Roman" w:cs="Times New Roman"/>
          <w:sz w:val="24"/>
          <w:szCs w:val="24"/>
        </w:rPr>
        <w:fldChar w:fldCharType="end"/>
      </w:r>
      <w:r>
        <w:rPr>
          <w:rFonts w:ascii="Times New Roman" w:hAnsi="Times New Roman" w:cs="Times New Roman"/>
          <w:sz w:val="24"/>
          <w:szCs w:val="24"/>
        </w:rPr>
        <w:t xml:space="preserve">. Y dos medidas de procesamiento visual tardío de </w:t>
      </w:r>
      <w:r>
        <w:rPr>
          <w:rFonts w:ascii="Times New Roman" w:hAnsi="Times New Roman" w:cs="Times New Roman"/>
          <w:sz w:val="24"/>
          <w:szCs w:val="24"/>
        </w:rPr>
        <w:t xml:space="preserve">engagement</w:t>
      </w:r>
      <w:r>
        <w:rPr>
          <w:rFonts w:ascii="Times New Roman" w:hAnsi="Times New Roman" w:cs="Times New Roman"/>
          <w:sz w:val="24"/>
          <w:szCs w:val="24"/>
        </w:rPr>
        <w:t xml:space="preserve"> atencional 2) Total </w:t>
      </w:r>
      <w:r>
        <w:rPr>
          <w:rFonts w:ascii="Times New Roman" w:hAnsi="Times New Roman" w:cs="Times New Roman"/>
          <w:sz w:val="24"/>
          <w:szCs w:val="24"/>
        </w:rPr>
        <w:t xml:space="preserve">Fixation</w:t>
      </w:r>
      <w:r>
        <w:rPr>
          <w:rFonts w:ascii="Times New Roman" w:hAnsi="Times New Roman" w:cs="Times New Roman"/>
          <w:sz w:val="24"/>
          <w:szCs w:val="24"/>
        </w:rPr>
        <w:t xml:space="preserve"> </w:t>
      </w:r>
      <w:r>
        <w:rPr>
          <w:rFonts w:ascii="Times New Roman" w:hAnsi="Times New Roman" w:cs="Times New Roman"/>
          <w:sz w:val="24"/>
          <w:szCs w:val="24"/>
        </w:rPr>
        <w:t xml:space="preserve">Duration</w:t>
      </w:r>
      <w:r>
        <w:rPr>
          <w:rFonts w:ascii="Times New Roman" w:hAnsi="Times New Roman" w:cs="Times New Roman"/>
          <w:sz w:val="24"/>
          <w:szCs w:val="24"/>
        </w:rPr>
        <w:t xml:space="preserve"> (TFD)</w:t>
      </w:r>
      <w:r>
        <w:rPr>
          <w:rStyle w:val="859"/>
        </w:rPr>
        <w:t xml:space="preserve">, </w:t>
      </w:r>
      <w:r>
        <w:rPr>
          <w:rFonts w:ascii="Times New Roman" w:hAnsi="Times New Roman" w:cs="Times New Roman"/>
          <w:sz w:val="24"/>
          <w:szCs w:val="24"/>
        </w:rPr>
        <w:t xml:space="preserve">cantidad total de tiempo dedicado a mirar cada uno de los dos rostros, desde la aparición del estímulo hasta su desaparición; y 3) </w:t>
      </w:r>
      <w:r>
        <w:rPr>
          <w:rFonts w:ascii="Times New Roman" w:hAnsi="Times New Roman" w:cs="Times New Roman"/>
          <w:sz w:val="24"/>
          <w:szCs w:val="24"/>
        </w:rPr>
        <w:t xml:space="preserve">Number</w:t>
      </w:r>
      <w:r>
        <w:rPr>
          <w:rFonts w:ascii="Times New Roman" w:hAnsi="Times New Roman" w:cs="Times New Roman"/>
          <w:sz w:val="24"/>
          <w:szCs w:val="24"/>
        </w:rPr>
        <w:t xml:space="preserve"> </w:t>
      </w:r>
      <w:r>
        <w:rPr>
          <w:rFonts w:ascii="Times New Roman" w:hAnsi="Times New Roman" w:cs="Times New Roman"/>
          <w:sz w:val="24"/>
          <w:szCs w:val="24"/>
        </w:rPr>
        <w:t xml:space="preserve">of</w:t>
      </w:r>
      <w:r>
        <w:rPr>
          <w:rFonts w:ascii="Times New Roman" w:hAnsi="Times New Roman" w:cs="Times New Roman"/>
          <w:sz w:val="24"/>
          <w:szCs w:val="24"/>
        </w:rPr>
        <w:t xml:space="preserve"> </w:t>
      </w:r>
      <w:r>
        <w:rPr>
          <w:rFonts w:ascii="Times New Roman" w:hAnsi="Times New Roman" w:cs="Times New Roman"/>
          <w:sz w:val="24"/>
          <w:szCs w:val="24"/>
        </w:rPr>
        <w:t xml:space="preserve">Fixation</w:t>
      </w:r>
      <w:r>
        <w:rPr>
          <w:rFonts w:ascii="Times New Roman" w:hAnsi="Times New Roman" w:cs="Times New Roman"/>
          <w:sz w:val="24"/>
          <w:szCs w:val="24"/>
        </w:rPr>
        <w:t xml:space="preserve"> (NF), conteo del número total de fijaciones dentro de cada uno de los dos rostros de interés, desde la aparición del estímulo hasta su desaparición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{"citationID":"qRtaeUKg","properties":{"formattedCitation":"(Dong et\\uc0\\u160{}al., 2023; V\\uc0\\u225{}squez Am\\uc0\\u233{}zquita et\\uc0\\u160{}al., 2019; V\\uc0\\u225{}squez-Am\\uc0\\</w:instrText>
      </w:r>
      <w:r>
        <w:rPr>
          <w:rFonts w:ascii="Times New Roman" w:hAnsi="Times New Roman" w:cs="Times New Roman"/>
          <w:sz w:val="24"/>
          <w:szCs w:val="24"/>
        </w:rPr>
        <w:instrText xml:space="preserve">u233{}zquita et\\uc0\\u160{}al., 2018, 2019, 2023)","plainCitation":"(Dong et al., 2023; Vásquez Amézquita et al., 2019; Vásquez-Amézquita et al., 2018, 2019, 2023)","noteIndex":0},"citationItems":[{"id":3929,"uris":["http://zotero.org/users/7389460/items/</w:instrText>
      </w:r>
      <w:r>
        <w:rPr>
          <w:rFonts w:ascii="Times New Roman" w:hAnsi="Times New Roman" w:cs="Times New Roman"/>
          <w:sz w:val="24"/>
          <w:szCs w:val="24"/>
        </w:rPr>
        <w:instrText xml:space="preserve">CHS48G62"],"itemData":{"id":3929,"type":"article-journal","container-title":"Personality and Individual Differences","DOI":"10.1016/j.paid.2022.111903","ISSN":"01918869","journalAbbreviation":"Personality and Individual Differences","language":"en","page":</w:instrText>
      </w:r>
      <w:r>
        <w:rPr>
          <w:rFonts w:ascii="Times New Roman" w:hAnsi="Times New Roman" w:cs="Times New Roman"/>
          <w:sz w:val="24"/>
          <w:szCs w:val="24"/>
        </w:rPr>
        <w:instrText xml:space="preserve">"111903","source":"DOI.org (Crossref)","title":"Positive and spontaneous facial expressions convey kindness and competence personality traits: Visual reasoning in personality attribution to faces","title-short":"Positive and spontaneous facial expressions </w:instrText>
      </w:r>
      <w:r>
        <w:rPr>
          <w:rFonts w:ascii="Times New Roman" w:hAnsi="Times New Roman" w:cs="Times New Roman"/>
          <w:sz w:val="24"/>
          <w:szCs w:val="24"/>
        </w:rPr>
        <w:instrText xml:space="preserve">convey kindness and competence personality traits","URL":"https://linkinghub.elsevier.com/retrieve/pii/S0191886922004081","volume":"200","author":[{"family":"Dong","given":"Tiantian"},{"family":"Sun","given":"Juncai"},{"family":"He","given":"Wen"}],"access</w:instrText>
      </w:r>
      <w:r>
        <w:rPr>
          <w:rFonts w:ascii="Times New Roman" w:hAnsi="Times New Roman" w:cs="Times New Roman"/>
          <w:sz w:val="24"/>
          <w:szCs w:val="24"/>
        </w:rPr>
        <w:instrText xml:space="preserve">ed":{"date-parts":[["2024",9,10]]},"issued":{"date-parts":[["2023",1]]}}},{"id":3603,"uris":["http://zotero.org/users/7389460/items/7ESKDG95"],"itemData":{"id":3603,"type":"article-journal","container-title":"The Journal of Sex Research","DOI":"10.1080/002</w:instrText>
      </w:r>
      <w:r>
        <w:rPr>
          <w:rFonts w:ascii="Times New Roman" w:hAnsi="Times New Roman" w:cs="Times New Roman"/>
          <w:sz w:val="24"/>
          <w:szCs w:val="24"/>
        </w:rPr>
        <w:instrText xml:space="preserve">24499.2018.1511965","ISSN":"0022-4499, 1559-8519","issue":"2","journalAbbreviation":"The Journal of Sex Research","language":"en","page":"213-228","source":"DOI.org (Crossref)","title":"Differences in Visual Attention Patterns to Sexually Mature and Immatu</w:instrText>
      </w:r>
      <w:r>
        <w:rPr>
          <w:rFonts w:ascii="Times New Roman" w:hAnsi="Times New Roman" w:cs="Times New Roman"/>
          <w:sz w:val="24"/>
          <w:szCs w:val="24"/>
        </w:rPr>
        <w:instrText xml:space="preserve">re Stimuli Between Heterosexual Sexual Offenders, Nonsexual Offenders, and Nonoffending Men","URL":"https://www.tandfonline.com/doi/full/10.1080/00224499.2018.1511965","volume":"56","author":[{"family":"Vásquez Amézquita","given":"Milena"},{"family":"Leong</w:instrText>
      </w:r>
      <w:r>
        <w:rPr>
          <w:rFonts w:ascii="Times New Roman" w:hAnsi="Times New Roman" w:cs="Times New Roman"/>
          <w:sz w:val="24"/>
          <w:szCs w:val="24"/>
        </w:rPr>
        <w:instrText xml:space="preserve">oméz","given":"Juan David"},{"family":"Seto","given":"Michael C."},{"family":"Salvador","given":"Alicia"}],"accessed":{"date-parts":[["2024",6,18]]},"issued":{"date-parts":[["2019",2,12]]}}},{"id":1218,"uris":["http://zotero.org/users/7389460/items/YY9VJAG</w:instrText>
      </w:r>
      <w:r>
        <w:rPr>
          <w:rFonts w:ascii="Times New Roman" w:hAnsi="Times New Roman" w:cs="Times New Roman"/>
          <w:sz w:val="24"/>
          <w:szCs w:val="24"/>
        </w:rPr>
        <w:instrText xml:space="preserve">3"],"itemData":{"id":1218,"type":"article-journal","container-title":"Personality and Individual Differences","DOI":"10.1016/j.paid.2017.08.022","ISSN":"01918869","note":"Citation Key: Vasquez-Amezquita2018","page":"151-158","title":"No relation between di</w:instrText>
      </w:r>
      <w:r>
        <w:rPr>
          <w:rFonts w:ascii="Times New Roman" w:hAnsi="Times New Roman" w:cs="Times New Roman"/>
          <w:sz w:val="24"/>
          <w:szCs w:val="24"/>
        </w:rPr>
        <w:instrText xml:space="preserve">git ratio (2D:4D) and visual attention patterns to sexually preferred and non-preferred stimuli","URL":"http://linkinghub.elsevier.com/retrieve/pii/S0191886917305147","volume":"120","author":[{"family":"Vásquez-Amézquita","given":"Milena"},{"family":"Leong</w:instrText>
      </w:r>
      <w:r>
        <w:rPr>
          <w:rFonts w:ascii="Times New Roman" w:hAnsi="Times New Roman" w:cs="Times New Roman"/>
          <w:sz w:val="24"/>
          <w:szCs w:val="24"/>
        </w:rPr>
        <w:instrText xml:space="preserve">ómez","given":"Juan David"},{"family":"Seto","given":"Michael C"},{"family":"Bonilla","given":"Fidel Mauricio"},{"family":"Rodríguez-Padilla","given":"Alexa"},{"family":"Salvador","given":"Alicia"}],"issued":{"date-parts":[["2018",1]]}}},{"id":1149,"uris":</w:instrText>
      </w:r>
      <w:r>
        <w:rPr>
          <w:rFonts w:ascii="Times New Roman" w:hAnsi="Times New Roman" w:cs="Times New Roman"/>
          <w:sz w:val="24"/>
          <w:szCs w:val="24"/>
        </w:rPr>
        <w:instrText xml:space="preserve">["http://zotero.org/users/7389460/items/68HE5PHS"],"itemData":{"id":1149,"type":"article-journal","container-title":"The Journal of Sex Research","DOI":"10.1080/00224499.2017.1372353","ISSN":"0022-4499","issue":"1","note":"Citation Key: Vasquez-Amezquita20</w:instrText>
      </w:r>
      <w:r>
        <w:rPr>
          <w:rFonts w:ascii="Times New Roman" w:hAnsi="Times New Roman" w:cs="Times New Roman"/>
          <w:sz w:val="24"/>
          <w:szCs w:val="24"/>
        </w:rPr>
        <w:instrText xml:space="preserve">19","page":"85-101","title":"Visual Attention Patterns Differ in Gynephilic and Androphilic Men and Women Depending on Age and Gender of Targets","URL":"https://www.tandfonline.com/doi/full/10.1080/00224499.2017.1372353","volume":"56","author":[{"family":"</w:instrText>
      </w:r>
      <w:r>
        <w:rPr>
          <w:rFonts w:ascii="Times New Roman" w:hAnsi="Times New Roman" w:cs="Times New Roman"/>
          <w:sz w:val="24"/>
          <w:szCs w:val="24"/>
        </w:rPr>
        <w:instrText xml:space="preserve">Vásquez-Amézquita","given":"Milena"},{"family":"Leongómez","given":"Juan David"},{"family":"Seto","given":"Michael C."},{"family":"Bonilla","given":"Mauricio"},{"family":"Rodríguez-Padilla","given":"Alexa"},{"family":"Salvador","given":"Alicia"}],"issued":</w:instrText>
      </w:r>
      <w:r>
        <w:rPr>
          <w:rFonts w:ascii="Times New Roman" w:hAnsi="Times New Roman" w:cs="Times New Roman"/>
          <w:sz w:val="24"/>
          <w:szCs w:val="24"/>
        </w:rPr>
        <w:instrText xml:space="preserve">{"date-parts":[["2019",1,2]]}}},{"id":3490,"uris":["http://zotero.org/users/7389460/items/RR5TS8PI"],"itemData":{"id":3490,"type":"article-journal","abstract":"Visual attention plays a central role in current theories of sexual information processing and i</w:instrText>
      </w:r>
      <w:r>
        <w:rPr>
          <w:rFonts w:ascii="Times New Roman" w:hAnsi="Times New Roman" w:cs="Times New Roman"/>
          <w:sz w:val="24"/>
          <w:szCs w:val="24"/>
        </w:rPr>
        <w:instrText xml:space="preserve">s key to informing the use of eye-tracking techniques in the study of typical sexual preferences and more recently, in the study of atypical preferences such as pedophilia (prepubescent children) and hebephilia (pubescent children). The aim of this theoret</w:instrText>
      </w:r>
      <w:r>
        <w:rPr>
          <w:rFonts w:ascii="Times New Roman" w:hAnsi="Times New Roman" w:cs="Times New Roman"/>
          <w:sz w:val="24"/>
          <w:szCs w:val="24"/>
        </w:rPr>
        <w:instrText xml:space="preserve">ical-empirical review is to connect the concepts of a visual attention-based model of sexual arousal processing with eye movements as indicators of atypical sexual interests, to substantiate the use of eye-tracking as a useful indirect measure of sexual pr</w:instrText>
      </w:r>
      <w:r>
        <w:rPr>
          <w:rFonts w:ascii="Times New Roman" w:hAnsi="Times New Roman" w:cs="Times New Roman"/>
          <w:sz w:val="24"/>
          <w:szCs w:val="24"/>
        </w:rPr>
        <w:instrText xml:space="preserve">eferences according to sex and age of the stimuli. Implications for research are discussed in terms of recognizing the value, scope and limitations of eye-tracking in the study of pedophilia and other chronophilias in males and females, and the generation </w:instrText>
      </w:r>
      <w:r>
        <w:rPr>
          <w:rFonts w:ascii="Times New Roman" w:hAnsi="Times New Roman" w:cs="Times New Roman"/>
          <w:sz w:val="24"/>
          <w:szCs w:val="24"/>
        </w:rPr>
        <w:instrText xml:space="preserve">of new hypotheses using this type of indirect measure of human sexual response.","container-title":"Forensic Sciences Research","DOI":"10.1093/fsr/owad009","ISSN":"2096-1790","issue":"1","page":"5-15","title":"What can the eyes tell us about atypical sexua</w:instrText>
      </w:r>
      <w:r>
        <w:rPr>
          <w:rFonts w:ascii="Times New Roman" w:hAnsi="Times New Roman" w:cs="Times New Roman"/>
          <w:sz w:val="24"/>
          <w:szCs w:val="24"/>
        </w:rPr>
        <w:instrText xml:space="preserve">l preferences as a function of sex and age? Linking eye movements with child-related chronophilias","URL":"https://academic.oup.com/fsr/advance-article/doi/10.1093/fsr/owad009/7084855","volume":"8","author":[{"family":"Vásquez-Amézquita","given":"Milena"},</w:instrText>
      </w:r>
      <w:r>
        <w:rPr>
          <w:rFonts w:ascii="Times New Roman" w:hAnsi="Times New Roman" w:cs="Times New Roman"/>
          <w:sz w:val="24"/>
          <w:szCs w:val="24"/>
        </w:rPr>
        <w:instrText xml:space="preserve">{"family":"Leongómez","given":"Juan David"},{"family":"Salvador","given":"Alicia"},{"family":"Seto","given":"Michael C"}],"issued":{"date-parts":[["2023",6,12]]}}}],"schema":"https://github.com/citation-style-language/schema/raw/master/csl-citation.json"}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(Dong et al., 2023; Vásquez Amézquita et al., 2019; Vásquez-Amézquita et al., 2018, 2019, 2023)</w:t>
      </w:r>
      <w:r>
        <w:rPr>
          <w:rFonts w:ascii="Times New Roman" w:hAnsi="Times New Roman" w:cs="Times New Roman"/>
          <w:sz w:val="24"/>
          <w:szCs w:val="24"/>
        </w:rPr>
        <w:fldChar w:fldCharType="end"/>
      </w:r>
      <w:r>
        <w:rPr>
          <w:rFonts w:ascii="Times New Roman" w:hAnsi="Times New Roman" w:cs="Times New Roman"/>
          <w:sz w:val="24"/>
          <w:szCs w:val="24"/>
        </w:rPr>
        <w:t xml:space="preserve">. Fijaciones tempranas más largas, indican una mayor capture atencional (DFF) y fijaciones totales más largas (TFD) y frecuentes (NF), indican mayor </w:t>
      </w:r>
      <w:r>
        <w:rPr>
          <w:rFonts w:ascii="Times New Roman" w:hAnsi="Times New Roman" w:cs="Times New Roman"/>
          <w:sz w:val="24"/>
          <w:szCs w:val="24"/>
        </w:rPr>
        <w:t xml:space="preserve">engagement</w:t>
      </w:r>
      <w:r>
        <w:rPr>
          <w:rFonts w:ascii="Times New Roman" w:hAnsi="Times New Roman" w:cs="Times New Roman"/>
          <w:sz w:val="24"/>
          <w:szCs w:val="24"/>
        </w:rPr>
        <w:t xml:space="preserve"> atencional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{"citationID":"jNBIQUl9","properties":{"formattedCitation":"(Velten et\\uc0\\u160{}al., 2021)","plainCitation":"(Velten et al., 2021)","noteIndex":0},"citationItems":[{"id":2693,"uris":["http://zotero.org/users/7389460/it</w:instrText>
      </w:r>
      <w:r>
        <w:rPr>
          <w:rFonts w:ascii="Times New Roman" w:hAnsi="Times New Roman" w:cs="Times New Roman"/>
          <w:sz w:val="24"/>
          <w:szCs w:val="24"/>
        </w:rPr>
        <w:instrText xml:space="preserve">ems/ZS5DKECJ"],"itemData":{"id":2693,"type":"article-journal","abstract":"Background: Visual attention to sexual stimuli is an important means to facilitate sexual arousal and is thereby relevant for healthy sexual functioning. Experimental studies suggest</w:instrText>
      </w:r>
      <w:r>
        <w:rPr>
          <w:rFonts w:ascii="Times New Roman" w:hAnsi="Times New Roman" w:cs="Times New Roman"/>
          <w:sz w:val="24"/>
          <w:szCs w:val="24"/>
        </w:rPr>
        <w:instrText xml:space="preserve"> that sexual dysfunction is associated with less attention toward sexual stimuli. Aim: The goal of this study was to use an eye-tracking-based free-viewing paradigm to investigate whether women in the clinical range of sexual function attend to a genital a</w:instrText>
      </w:r>
      <w:r>
        <w:rPr>
          <w:rFonts w:ascii="Times New Roman" w:hAnsi="Times New Roman" w:cs="Times New Roman"/>
          <w:sz w:val="24"/>
          <w:szCs w:val="24"/>
        </w:rPr>
        <w:instrText xml:space="preserve">rea in visual sexual stimuli differently than women with subclinical sexual function or those with normal sexual functioning. Methods: Toward this goal, 69 women (Mage = 27.77, SD = 8.00, range = 19–54) with clinical (n = 30), subclinical (n = 23), and nor</w:instrText>
      </w:r>
      <w:r>
        <w:rPr>
          <w:rFonts w:ascii="Times New Roman" w:hAnsi="Times New Roman" w:cs="Times New Roman"/>
          <w:sz w:val="24"/>
          <w:szCs w:val="24"/>
        </w:rPr>
        <w:instrText xml:space="preserve">mal (n = 16) levels of sexual functioning watched a series of 10 pictures depicting heterosexual couples during vaginal intercourse while their eye movements were recorded. Each picture was presented twice—once with a distracting object (eg, a to-do list o</w:instrText>
      </w:r>
      <w:r>
        <w:rPr>
          <w:rFonts w:ascii="Times New Roman" w:hAnsi="Times New Roman" w:cs="Times New Roman"/>
          <w:sz w:val="24"/>
          <w:szCs w:val="24"/>
        </w:rPr>
        <w:instrText xml:space="preserve">r household appliance) present in the picture and once without—for 8 seconds, each. Outcomes: 5 eye-tracking measures indicative of different aspects of initial and sustained attention were analyzed. Results: As hypothesized, 3 out of 5 eye-tracking measur</w:instrText>
      </w:r>
      <w:r>
        <w:rPr>
          <w:rFonts w:ascii="Times New Roman" w:hAnsi="Times New Roman" w:cs="Times New Roman"/>
          <w:sz w:val="24"/>
          <w:szCs w:val="24"/>
        </w:rPr>
        <w:instrText xml:space="preserve">es (ie, first fixation duration, number of first fixations, and total fixation duration) indicated that women in the clinical group attended less to the genital area in the pictures than women with normal sexual functioning. For 2 indices (ie, first fixati</w:instrText>
      </w:r>
      <w:r>
        <w:rPr>
          <w:rFonts w:ascii="Times New Roman" w:hAnsi="Times New Roman" w:cs="Times New Roman"/>
          <w:sz w:val="24"/>
          <w:szCs w:val="24"/>
        </w:rPr>
        <w:instrText xml:space="preserve">on duration and total fixation duration), women with subclinical (vs normal) sexual functioning also attended less to the genital area. In contrast to our hypothesis, the presence of a distracting object did not influence attention to the genital area in e</w:instrText>
      </w:r>
      <w:r>
        <w:rPr>
          <w:rFonts w:ascii="Times New Roman" w:hAnsi="Times New Roman" w:cs="Times New Roman"/>
          <w:sz w:val="24"/>
          <w:szCs w:val="24"/>
        </w:rPr>
        <w:instrText xml:space="preserve">ither of the sexual function groups. Clinical Implications: This study provides further evidence of the role of attentional biases in sexual dysfunction in women. Strengths and Limitations: Eye-tracking methodology allows for a continuous measurement of vi</w:instrText>
      </w:r>
      <w:r>
        <w:rPr>
          <w:rFonts w:ascii="Times New Roman" w:hAnsi="Times New Roman" w:cs="Times New Roman"/>
          <w:sz w:val="24"/>
          <w:szCs w:val="24"/>
        </w:rPr>
        <w:instrText xml:space="preserve">sual attention; this is one of the first studies using this methodology to assess differences in visual attention in women with and without sexual dysfunction. However, the cross-sectional nature of this study prevents causal interpretation of findings. Co</w:instrText>
      </w:r>
      <w:r>
        <w:rPr>
          <w:rFonts w:ascii="Times New Roman" w:hAnsi="Times New Roman" w:cs="Times New Roman"/>
          <w:sz w:val="24"/>
          <w:szCs w:val="24"/>
        </w:rPr>
        <w:instrText xml:space="preserve">nclusion: Future studies should use experimental paradigms to determine the causal role of visual attention for the development or maintenance of sexual dysfunction. Velten J, Milani S, Margraf J, et al. Visual Attention to Sexual Stimuli in Women With Cli</w:instrText>
      </w:r>
      <w:r>
        <w:rPr>
          <w:rFonts w:ascii="Times New Roman" w:hAnsi="Times New Roman" w:cs="Times New Roman"/>
          <w:sz w:val="24"/>
          <w:szCs w:val="24"/>
        </w:rPr>
        <w:instrText xml:space="preserve">nical, Subclinical, and Normal Sexual Functioning: An Eye-Tracking Study. J Sex Med 2021;18:144–155.","container-title":"Journal of Sexual Medicine","DOI":"10.1016/j.jsxm.2020.10.005","ISSN":"17436109","issue":"1","note":"PMID: 33281077\npublisher: Elsevie</w:instrText>
      </w:r>
      <w:r>
        <w:rPr>
          <w:rFonts w:ascii="Times New Roman" w:hAnsi="Times New Roman" w:cs="Times New Roman"/>
          <w:sz w:val="24"/>
          <w:szCs w:val="24"/>
        </w:rPr>
        <w:instrText xml:space="preserve">r Inc","page":"144-155","title":"Visual Attention to Sexual Stimuli in Women With Clinical, Subclinical, and Normal Sexual Functioning: An Eye-Tracking Study","URL":"https://doi.org/10.1016/j.jsxm.2020.10.005","volume":"18","author":[{"family":"Velten","gi</w:instrText>
      </w:r>
      <w:r>
        <w:rPr>
          <w:rFonts w:ascii="Times New Roman" w:hAnsi="Times New Roman" w:cs="Times New Roman"/>
          <w:sz w:val="24"/>
          <w:szCs w:val="24"/>
        </w:rPr>
        <w:instrText xml:space="preserve">ven":"Julia"},{"family":"Milani","given":"Sonia"},{"family":"Margraf","given":"Jürgen"},{"family":"Brotto","given":"Lori A."}],"issued":{"date-parts":[["2021"]]}}}],"schema":"https://github.com/citation-style-language/schema/raw/master/csl-citation.json"}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w:t>
      </w:r>
      <w:r>
        <w:rPr>
          <w:rFonts w:ascii="Times New Roman" w:hAnsi="Times New Roman" w:cs="Times New Roman"/>
          <w:sz w:val="24"/>
          <w:szCs w:val="24"/>
        </w:rPr>
        <w:t xml:space="preserve">Velten</w:t>
      </w:r>
      <w:r>
        <w:rPr>
          <w:rFonts w:ascii="Times New Roman" w:hAnsi="Times New Roman" w:cs="Times New Roman"/>
          <w:sz w:val="24"/>
          <w:szCs w:val="24"/>
        </w:rPr>
        <w:t xml:space="preserve">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Así mismo, para la evaluación de la preferencia por el tipo de rostro sexualmente </w:t>
      </w:r>
      <w:r>
        <w:rPr>
          <w:rFonts w:ascii="Times New Roman" w:hAnsi="Times New Roman" w:cs="Times New Roman"/>
          <w:sz w:val="24"/>
          <w:szCs w:val="24"/>
        </w:rPr>
        <w:t xml:space="preserve">dimorfico</w:t>
      </w:r>
      <w:r>
        <w:rPr>
          <w:rFonts w:ascii="Times New Roman" w:hAnsi="Times New Roman" w:cs="Times New Roman"/>
          <w:sz w:val="24"/>
          <w:szCs w:val="24"/>
        </w:rPr>
        <w:t xml:space="preserve"> se calculó la </w:t>
      </w:r>
      <w:commentRangeStart w:id="4"/>
      <w:r>
        <w:rPr>
          <w:rFonts w:ascii="Times New Roman" w:hAnsi="Times New Roman" w:cs="Times New Roman"/>
          <w:sz w:val="24"/>
          <w:szCs w:val="24"/>
        </w:rPr>
        <w:t xml:space="preserve">Chosen</w:t>
      </w:r>
      <w:r>
        <w:rPr>
          <w:rFonts w:ascii="Times New Roman" w:hAnsi="Times New Roman" w:cs="Times New Roman"/>
          <w:sz w:val="24"/>
          <w:szCs w:val="24"/>
        </w:rPr>
        <w:t xml:space="preserve"> Faces </w:t>
      </w:r>
      <w:r>
        <w:rPr>
          <w:rFonts w:ascii="Times New Roman" w:hAnsi="Times New Roman" w:cs="Times New Roman"/>
          <w:sz w:val="24"/>
          <w:szCs w:val="24"/>
        </w:rPr>
        <w:t xml:space="preserve">Proportion</w:t>
      </w:r>
      <w:r>
        <w:rPr>
          <w:rFonts w:ascii="Times New Roman" w:hAnsi="Times New Roman" w:cs="Times New Roman"/>
          <w:sz w:val="24"/>
          <w:szCs w:val="24"/>
        </w:rPr>
        <w:t xml:space="preserve"> (CFP)</w:t>
      </w:r>
      <w:commentRangeEnd w:id="4"/>
      <w:r>
        <w:commentReference w:id="4"/>
      </w:r>
      <w:r>
        <w:rPr>
          <w:rFonts w:ascii="Times New Roman" w:hAnsi="Times New Roman" w:cs="Times New Roman"/>
          <w:sz w:val="24"/>
          <w:szCs w:val="24"/>
        </w:rPr>
        <w:t xml:space="preserve">. Una mayor proporción</w:t>
      </w:r>
      <w:r>
        <w:rPr>
          <w:rFonts w:ascii="Times New Roman" w:hAnsi="Times New Roman" w:cs="Times New Roman"/>
          <w:sz w:val="24"/>
          <w:szCs w:val="24"/>
        </w:rPr>
        <w:t xml:space="preserve"> representa mayor preferencia por el rostro de una categoría para establecer una relación de pareja.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En</w:t>
      </w:r>
      <w:r>
        <w:rPr>
          <w:rFonts w:ascii="Times New Roman" w:hAnsi="Times New Roman" w:cs="Times New Roman"/>
          <w:sz w:val="24"/>
          <w:szCs w:val="24"/>
        </w:rPr>
        <w:t xml:space="preserve"> la</w:t>
      </w:r>
      <w:r>
        <w:rPr>
          <w:rFonts w:ascii="Times New Roman" w:hAnsi="Times New Roman" w:cs="Times New Roman"/>
          <w:sz w:val="24"/>
          <w:szCs w:val="24"/>
        </w:rPr>
        <w:t xml:space="preserve">s</w:t>
      </w:r>
      <w:r>
        <w:rPr>
          <w:rFonts w:ascii="Times New Roman" w:hAnsi="Times New Roman" w:cs="Times New Roman"/>
          <w:sz w:val="24"/>
          <w:szCs w:val="24"/>
        </w:rPr>
        <w:t xml:space="preserve"> base</w:t>
      </w:r>
      <w:r>
        <w:rPr>
          <w:rFonts w:ascii="Times New Roman" w:hAnsi="Times New Roman" w:cs="Times New Roman"/>
          <w:sz w:val="24"/>
          <w:szCs w:val="24"/>
        </w:rPr>
        <w:t xml:space="preserve">s</w:t>
      </w:r>
      <w:r>
        <w:rPr>
          <w:rFonts w:ascii="Times New Roman" w:hAnsi="Times New Roman" w:cs="Times New Roman"/>
          <w:sz w:val="24"/>
          <w:szCs w:val="24"/>
        </w:rPr>
        <w:t xml:space="preserve"> de datos</w:t>
      </w:r>
      <w:r>
        <w:rPr>
          <w:rFonts w:ascii="Times New Roman" w:hAnsi="Times New Roman" w:cs="Times New Roman"/>
          <w:sz w:val="24"/>
          <w:szCs w:val="24"/>
        </w:rPr>
        <w:t xml:space="preserve"> finales</w:t>
      </w:r>
      <w:r>
        <w:rPr>
          <w:rFonts w:ascii="Times New Roman" w:hAnsi="Times New Roman" w:cs="Times New Roman"/>
          <w:sz w:val="24"/>
          <w:szCs w:val="24"/>
        </w:rPr>
        <w:t xml:space="preserve">, para los análisis de cada variable dependiente, se excluyeron datos</w:t>
      </w:r>
      <w:r>
        <w:rPr>
          <w:rFonts w:ascii="Times New Roman" w:hAnsi="Times New Roman" w:cs="Times New Roman"/>
          <w:sz w:val="24"/>
          <w:szCs w:val="24"/>
        </w:rPr>
        <w:t xml:space="preserve"> por estímulo</w:t>
      </w:r>
      <w:r>
        <w:rPr>
          <w:rFonts w:ascii="Times New Roman" w:hAnsi="Times New Roman" w:cs="Times New Roman"/>
          <w:sz w:val="24"/>
          <w:szCs w:val="24"/>
        </w:rPr>
        <w:t xml:space="preserve"> de DFF con fijaciones &lt;100 y &gt;1000, en el TF</w:t>
      </w:r>
      <w:r>
        <w:rPr>
          <w:rFonts w:ascii="Times New Roman" w:hAnsi="Times New Roman" w:cs="Times New Roman"/>
          <w:sz w:val="24"/>
          <w:szCs w:val="24"/>
        </w:rPr>
        <w:t xml:space="preserve">D</w:t>
      </w:r>
      <w:r>
        <w:rPr>
          <w:rFonts w:ascii="Times New Roman" w:hAnsi="Times New Roman" w:cs="Times New Roman"/>
          <w:sz w:val="24"/>
          <w:szCs w:val="24"/>
        </w:rPr>
        <w:t xml:space="preserve">, NF y </w:t>
      </w:r>
      <w:r>
        <w:rPr>
          <w:rFonts w:ascii="Times New Roman" w:hAnsi="Times New Roman" w:cs="Times New Roman"/>
          <w:sz w:val="24"/>
          <w:szCs w:val="24"/>
        </w:rPr>
        <w:t xml:space="preserve">CFN</w:t>
      </w:r>
      <w:r>
        <w:rPr>
          <w:rFonts w:ascii="Times New Roman" w:hAnsi="Times New Roman" w:cs="Times New Roman"/>
          <w:sz w:val="24"/>
          <w:szCs w:val="24"/>
        </w:rPr>
        <w:t xml:space="preserve">, se excluyeron los ceros, en todos los ensayos en los que se registraban ceros en ambos estímulos, ya que podían ser indicadores de fallas en el registro o ausencia de respuesta.</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77"/>
        <w:numPr>
          <w:ilvl w:val="1"/>
          <w:numId w:val="3"/>
        </w:numPr>
        <w:pBdr/>
        <w:spacing/>
        <w:ind/>
        <w:rPr>
          <w:rFonts w:cs="Times New Roman"/>
          <w:szCs w:val="24"/>
        </w:rPr>
      </w:pPr>
      <w:r>
        <w:rPr>
          <w:rFonts w:cs="Times New Roman"/>
          <w:szCs w:val="24"/>
        </w:rPr>
        <w:t xml:space="preserve">Statistical</w:t>
      </w:r>
      <w:r>
        <w:rPr>
          <w:rFonts w:cs="Times New Roman"/>
          <w:szCs w:val="24"/>
        </w:rPr>
        <w:t xml:space="preserve"> </w:t>
      </w:r>
      <w:r>
        <w:rPr>
          <w:rFonts w:cs="Times New Roman"/>
          <w:szCs w:val="24"/>
        </w:rPr>
        <w:t xml:space="preserve">analyses</w:t>
      </w:r>
      <w:r>
        <w:rPr>
          <w:rFonts w:cs="Times New Roman"/>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Para abordar nuestras hipótesis </w:t>
      </w:r>
      <w:r>
        <w:rPr>
          <w:rFonts w:ascii="Times New Roman" w:hAnsi="Times New Roman" w:cs="Times New Roman"/>
          <w:sz w:val="24"/>
          <w:szCs w:val="24"/>
        </w:rPr>
        <w:t xml:space="preserve">codificamos</w:t>
      </w:r>
      <w:r>
        <w:rPr>
          <w:rFonts w:ascii="Times New Roman" w:hAnsi="Times New Roman" w:cs="Times New Roman"/>
          <w:sz w:val="24"/>
          <w:szCs w:val="24"/>
        </w:rPr>
        <w:t xml:space="preserve"> todos los análisis</w:t>
      </w:r>
      <w:r>
        <w:rPr>
          <w:rFonts w:ascii="Times New Roman" w:hAnsi="Times New Roman" w:cs="Times New Roman"/>
          <w:sz w:val="24"/>
          <w:szCs w:val="24"/>
        </w:rPr>
        <w:t xml:space="preserve">, figuras y tablas</w:t>
      </w:r>
      <w:r>
        <w:rPr>
          <w:rFonts w:ascii="Times New Roman" w:hAnsi="Times New Roman" w:cs="Times New Roman"/>
          <w:sz w:val="24"/>
          <w:szCs w:val="24"/>
        </w:rPr>
        <w:t xml:space="preserve"> usando </w:t>
      </w:r>
      <w:r>
        <w:rPr>
          <w:rFonts w:ascii="Times New Roman" w:hAnsi="Times New Roman" w:cs="Times New Roman"/>
          <w:sz w:val="24"/>
          <w:szCs w:val="24"/>
        </w:rPr>
        <w:t xml:space="preserve">R </w:t>
      </w:r>
      <w:r>
        <w:rPr>
          <w:rFonts w:ascii="Times New Roman" w:hAnsi="Times New Roman" w:cs="Times New Roman"/>
          <w:sz w:val="24"/>
          <w:szCs w:val="24"/>
        </w:rPr>
        <w:t xml:space="preserve">version</w:t>
      </w:r>
      <w:r>
        <w:rPr>
          <w:rFonts w:ascii="Times New Roman" w:hAnsi="Times New Roman" w:cs="Times New Roman"/>
          <w:sz w:val="24"/>
          <w:szCs w:val="24"/>
        </w:rPr>
        <w:t xml:space="preserve"> </w:t>
      </w:r>
      <w:r>
        <w:rPr>
          <w:rFonts w:ascii="Times New Roman" w:hAnsi="Times New Roman" w:cs="Times New Roman"/>
          <w:sz w:val="24"/>
          <w:szCs w:val="24"/>
          <w:highlight w:val="yellow"/>
        </w:rPr>
      </w:r>
      <w:commentRangeStart w:id="5"/>
      <w:r>
        <w:rPr>
          <w:rFonts w:ascii="Times New Roman" w:hAnsi="Times New Roman" w:cs="Times New Roman"/>
          <w:sz w:val="24"/>
          <w:szCs w:val="24"/>
          <w:highlight w:val="yellow"/>
        </w:rPr>
        <w:t xml:space="preserve">4.</w:t>
      </w:r>
      <w:del w:id="0" w:author="Juan David Leongómez" w:date="2024-09-23T14:11:25Z" oouserid="Juan David Leongómez">
        <w:r>
          <w:rPr>
            <w:rFonts w:ascii="Times New Roman" w:hAnsi="Times New Roman" w:cs="Times New Roman"/>
            <w:sz w:val="24"/>
            <w:szCs w:val="24"/>
            <w:highlight w:val="yellow"/>
          </w:rPr>
          <w:delText xml:space="preserve">3</w:delText>
        </w:r>
      </w:del>
      <w:ins w:id="1" w:author="Juan David Leongómez" w:date="2024-09-23T14:11:25Z" oouserid="Juan David Leongómez">
        <w:r>
          <w:rPr>
            <w:rFonts w:ascii="Times New Roman" w:hAnsi="Times New Roman" w:cs="Times New Roman"/>
            <w:sz w:val="24"/>
            <w:szCs w:val="24"/>
            <w:highlight w:val="yellow"/>
          </w:rPr>
          <w:t xml:space="preserve">4</w:t>
        </w:r>
      </w:ins>
      <w:r>
        <w:rPr>
          <w:rFonts w:ascii="Times New Roman" w:hAnsi="Times New Roman" w:cs="Times New Roman"/>
          <w:sz w:val="24"/>
          <w:szCs w:val="24"/>
          <w:highlight w:val="yellow"/>
        </w:rPr>
        <w:t xml:space="preserve">.</w:t>
      </w:r>
      <w:del w:id="2" w:author="Juan David Leongómez" w:date="2024-09-23T14:11:27Z" oouserid="Juan David Leongómez">
        <w:r>
          <w:rPr>
            <w:rFonts w:ascii="Times New Roman" w:hAnsi="Times New Roman" w:cs="Times New Roman"/>
            <w:sz w:val="24"/>
            <w:szCs w:val="24"/>
            <w:highlight w:val="yellow"/>
          </w:rPr>
          <w:delText xml:space="preserve">2</w:delText>
        </w:r>
      </w:del>
      <w:ins w:id="3" w:author="Juan David Leongómez" w:date="2024-09-23T14:11:27Z" oouserid="Juan David Leongómez">
        <w:r>
          <w:rPr>
            <w:rFonts w:ascii="Times New Roman" w:hAnsi="Times New Roman" w:cs="Times New Roman"/>
            <w:sz w:val="24"/>
            <w:szCs w:val="24"/>
            <w:highlight w:val="none"/>
          </w:rPr>
          <w:t xml:space="preserve">1</w:t>
        </w:r>
      </w:ins>
      <w:commentRangeEnd w:id="5"/>
      <w:r>
        <w:commentReference w:id="5"/>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{"citationID":"drYLb8QQ","properties":{"formattedCitation":"(R Core Team, 2023)","plainCitation":"(R Core Team, 2023)","noteIndex":0},"ci</w:instrText>
      </w:r>
      <w:r>
        <w:rPr>
          <w:rFonts w:ascii="Times New Roman" w:hAnsi="Times New Roman" w:cs="Times New Roman"/>
          <w:sz w:val="24"/>
          <w:szCs w:val="24"/>
        </w:rPr>
        <w:instrText xml:space="preserve">tationItems":[{"id":3216,"uris":["http://zotero.org/users/7389460/items/CY3WAW7E"],"itemData":{"id":3216,"type":"software","event-place":"Vienna, Austria","publisher":"R Foundation for Statistical Computing","publisher-place":"Vienna, Austria","title":"R: </w:instrText>
      </w:r>
      <w:r>
        <w:rPr>
          <w:rFonts w:ascii="Times New Roman" w:hAnsi="Times New Roman" w:cs="Times New Roman"/>
          <w:sz w:val="24"/>
          <w:szCs w:val="24"/>
        </w:rPr>
        <w:instrText xml:space="preserve">A language and environment for statistical computing","URL":"https://www.R-project.org/.","author":[{"literal":"R Core Team"}],"issued":{"date-parts":[["2023"]]}}}],"schema":"https://github.com/citation-style-language/schema/raw/master/csl-citation.json"}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(R Core Team, </w:t>
      </w:r>
      <w:r>
        <w:rPr>
          <w:rFonts w:ascii="Times New Roman" w:hAnsi="Times New Roman" w:cs="Times New Roman"/>
          <w:sz w:val="24"/>
          <w:highlight w:val="yellow"/>
        </w:rPr>
        <w:t xml:space="preserve">202</w:t>
      </w:r>
      <w:del w:id="4" w:author="Juan David Leongómez" w:date="2024-09-23T14:11:30Z" oouserid="Juan David Leongómez">
        <w:r>
          <w:rPr>
            <w:rFonts w:ascii="Times New Roman" w:hAnsi="Times New Roman" w:cs="Times New Roman"/>
            <w:sz w:val="24"/>
            <w:highlight w:val="yellow"/>
          </w:rPr>
          <w:delText xml:space="preserve">3</w:delText>
        </w:r>
      </w:del>
      <w:ins w:id="5" w:author="Juan David Leongómez" w:date="2024-09-23T14:11:30Z" oouserid="Juan David Leongómez">
        <w:r>
          <w:rPr>
            <w:rFonts w:ascii="Times New Roman" w:hAnsi="Times New Roman" w:cs="Times New Roman"/>
            <w:sz w:val="24"/>
            <w:highlight w:val="none"/>
          </w:rPr>
          <w:t xml:space="preserve">4</w:t>
        </w:r>
      </w:ins>
      <w:r>
        <w:rPr>
          <w:rFonts w:ascii="Times New Roman" w:hAnsi="Times New Roman" w:cs="Times New Roman"/>
          <w:sz w:val="24"/>
        </w:rPr>
        <w:t xml:space="preserve">)</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Hicimos análisis </w:t>
      </w:r>
      <w:r>
        <w:rPr>
          <w:rFonts w:ascii="Times New Roman" w:hAnsi="Times New Roman" w:cs="Times New Roman"/>
          <w:sz w:val="24"/>
          <w:szCs w:val="24"/>
        </w:rPr>
        <w:t xml:space="preserve">descriptivos para todas las variables dependientes de seguimiento ocular y elección del rostro, así como para las covariables incluidas en el estudio, según la condición de disponibilidad de recursos asignada a las mujeres (ver </w:t>
      </w:r>
      <w:r>
        <w:rPr>
          <w:rFonts w:ascii="Times New Roman" w:hAnsi="Times New Roman" w:cs="Times New Roman"/>
          <w:color w:val="ff0000"/>
          <w:sz w:val="24"/>
          <w:szCs w:val="24"/>
          <w:highlight w:val="yellow"/>
        </w:rPr>
        <w:t xml:space="preserve">Tablas </w:t>
      </w:r>
      <w:r>
        <w:rPr>
          <w:rFonts w:ascii="Times New Roman" w:hAnsi="Times New Roman" w:cs="Times New Roman"/>
          <w:color w:val="ff0000"/>
          <w:sz w:val="24"/>
          <w:szCs w:val="24"/>
          <w:highlight w:val="yellow"/>
        </w:rPr>
        <w:t xml:space="preserve">x,xx,xxx</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del </w:t>
      </w:r>
      <w:r>
        <w:rPr>
          <w:rFonts w:ascii="Times New Roman" w:hAnsi="Times New Roman" w:cs="Times New Roman"/>
          <w:sz w:val="24"/>
          <w:szCs w:val="24"/>
        </w:rPr>
        <w:t xml:space="preserve">supplementary</w:t>
      </w:r>
      <w:r>
        <w:rPr>
          <w:rFonts w:ascii="Times New Roman" w:hAnsi="Times New Roman" w:cs="Times New Roman"/>
          <w:sz w:val="24"/>
          <w:szCs w:val="24"/>
        </w:rPr>
        <w:t xml:space="preserve"> material).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Ajustamos </w:t>
      </w:r>
      <w:r>
        <w:rPr>
          <w:rFonts w:ascii="Times New Roman" w:hAnsi="Times New Roman" w:cs="Times New Roman"/>
          <w:sz w:val="24"/>
          <w:szCs w:val="24"/>
        </w:rPr>
        <w:t xml:space="preserve">Linear </w:t>
      </w:r>
      <w:r>
        <w:rPr>
          <w:rFonts w:ascii="Times New Roman" w:hAnsi="Times New Roman" w:cs="Times New Roman"/>
          <w:sz w:val="24"/>
          <w:szCs w:val="24"/>
        </w:rPr>
        <w:t xml:space="preserve">Mixed-Effects</w:t>
      </w:r>
      <w:r>
        <w:rPr>
          <w:rFonts w:ascii="Times New Roman" w:hAnsi="Times New Roman" w:cs="Times New Roman"/>
          <w:sz w:val="24"/>
          <w:szCs w:val="24"/>
        </w:rPr>
        <w:t xml:space="preserve"> </w:t>
      </w:r>
      <w:r>
        <w:rPr>
          <w:rFonts w:ascii="Times New Roman" w:hAnsi="Times New Roman" w:cs="Times New Roman"/>
          <w:sz w:val="24"/>
          <w:szCs w:val="24"/>
        </w:rPr>
        <w:t xml:space="preserve">Models</w:t>
      </w:r>
      <w:r>
        <w:rPr>
          <w:rFonts w:ascii="Times New Roman" w:hAnsi="Times New Roman" w:cs="Times New Roman"/>
          <w:sz w:val="24"/>
          <w:szCs w:val="24"/>
        </w:rPr>
        <w:t xml:space="preserve"> (LMM) us</w:t>
      </w:r>
      <w:r>
        <w:rPr>
          <w:rFonts w:ascii="Times New Roman" w:hAnsi="Times New Roman" w:cs="Times New Roman"/>
          <w:sz w:val="24"/>
          <w:szCs w:val="24"/>
        </w:rPr>
        <w:t xml:space="preserve">ando</w:t>
      </w:r>
      <w:r>
        <w:rPr>
          <w:rFonts w:ascii="Times New Roman" w:hAnsi="Times New Roman" w:cs="Times New Roman"/>
          <w:sz w:val="24"/>
          <w:szCs w:val="24"/>
        </w:rPr>
        <w:t xml:space="preserve"> </w:t>
      </w:r>
      <w:r>
        <w:rPr>
          <w:rFonts w:ascii="Times New Roman" w:hAnsi="Times New Roman" w:cs="Times New Roman"/>
          <w:sz w:val="24"/>
          <w:szCs w:val="24"/>
        </w:rPr>
        <w:t xml:space="preserve">the</w:t>
      </w:r>
      <w:r>
        <w:rPr>
          <w:rFonts w:ascii="Times New Roman" w:hAnsi="Times New Roman" w:cs="Times New Roman"/>
          <w:sz w:val="24"/>
          <w:szCs w:val="24"/>
        </w:rPr>
        <w:t xml:space="preserve"> </w:t>
      </w:r>
      <w:r>
        <w:rPr>
          <w:rFonts w:ascii="Times New Roman" w:hAnsi="Times New Roman" w:cs="Times New Roman"/>
          <w:i/>
          <w:iCs/>
          <w:sz w:val="24"/>
          <w:szCs w:val="24"/>
          <w:rPrChange w:id="6" w:author="Juan David Leongómez" w:date="2024-09-23T14:18:55Z" oouserid="Juan David Leongómez">
            <w:rPr>
              <w:rFonts w:ascii="Times New Roman" w:hAnsi="Times New Roman" w:cs="Times New Roman"/>
              <w:sz w:val="24"/>
              <w:szCs w:val="24"/>
            </w:rPr>
          </w:rPrChange>
        </w:rPr>
        <w:t xml:space="preserve">lmerTest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w:instrText>
      </w:r>
      <w:r>
        <w:rPr>
          <w:rFonts w:ascii="Times New Roman" w:hAnsi="Times New Roman" w:cs="Times New Roman"/>
          <w:sz w:val="24"/>
          <w:szCs w:val="24"/>
        </w:rPr>
        <w:instrText xml:space="preserve">citationID":"LTUEOv5r","properties":{"formattedCitation":"(Kuznetsova et\\uc0\\u160{}al., 2017)","plainCitation":"(Kuznetsova et al., 2017)","noteIndex":0},"citationItems":[{"id":1377,"uris":["http://zotero.org/users/7389460/items/HWQCZMLM"],"itemData":{"i</w:instrText>
      </w:r>
      <w:r>
        <w:rPr>
          <w:rFonts w:ascii="Times New Roman" w:hAnsi="Times New Roman" w:cs="Times New Roman"/>
          <w:sz w:val="24"/>
          <w:szCs w:val="24"/>
        </w:rPr>
        <w:instrText xml:space="preserve">d":1377,"type":"article-journal","container-title":"Journal of Statistical Software","DOI":"10.18637/jss.v082.i13","ISSN":"1548-7660","issue":"13","page":"1 - 26","title":"lmerTest Package: Tests in Linear Mixed Effects Models","volume":"82","author":[{"fa</w:instrText>
      </w:r>
      <w:r>
        <w:rPr>
          <w:rFonts w:ascii="Times New Roman" w:hAnsi="Times New Roman" w:cs="Times New Roman"/>
          <w:sz w:val="24"/>
          <w:szCs w:val="24"/>
        </w:rPr>
        <w:instrText xml:space="preserve">mily":"Kuznetsova","given":"Alexandra"},{"family":"Brockhoff","given":"Per B."},{"family":"Christensen","given":"Rune H. B."}],"issued":{"date-parts":[["2017"]]}}}],"schema":"https://github.com/citation-style-language/schema/raw/master/csl-citation.json"}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w:t>
      </w:r>
      <w:r>
        <w:rPr>
          <w:rFonts w:ascii="Times New Roman" w:hAnsi="Times New Roman" w:cs="Times New Roman"/>
          <w:sz w:val="24"/>
          <w:szCs w:val="24"/>
        </w:rPr>
        <w:t xml:space="preserve">Kuznetsova</w:t>
      </w:r>
      <w:r>
        <w:rPr>
          <w:rFonts w:ascii="Times New Roman" w:hAnsi="Times New Roman" w:cs="Times New Roman"/>
          <w:sz w:val="24"/>
          <w:szCs w:val="24"/>
        </w:rPr>
        <w:t xml:space="preserve">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package</w:t>
      </w:r>
      <w:r>
        <w:rPr>
          <w:rFonts w:ascii="Times New Roman" w:hAnsi="Times New Roman" w:cs="Times New Roman"/>
          <w:sz w:val="24"/>
          <w:szCs w:val="24"/>
        </w:rPr>
        <w:t xml:space="preserve">, separados </w:t>
      </w:r>
      <w:r>
        <w:rPr>
          <w:rFonts w:ascii="Times New Roman" w:hAnsi="Times New Roman" w:cs="Times New Roman"/>
          <w:sz w:val="24"/>
          <w:szCs w:val="24"/>
        </w:rPr>
        <w:t xml:space="preserve">para cada variable dependiente</w:t>
      </w:r>
      <w:r>
        <w:rPr>
          <w:rFonts w:ascii="Times New Roman" w:hAnsi="Times New Roman" w:cs="Times New Roman"/>
          <w:sz w:val="24"/>
          <w:szCs w:val="24"/>
        </w:rPr>
        <w:t xml:space="preserve"> de la m</w:t>
      </w:r>
      <w:r>
        <w:rPr>
          <w:rFonts w:ascii="Times New Roman" w:hAnsi="Times New Roman" w:cs="Times New Roman"/>
          <w:sz w:val="24"/>
          <w:szCs w:val="24"/>
        </w:rPr>
        <w:t xml:space="preserve">irada</w:t>
      </w:r>
      <w:r>
        <w:rPr>
          <w:rFonts w:ascii="Times New Roman" w:hAnsi="Times New Roman" w:cs="Times New Roman"/>
          <w:sz w:val="24"/>
          <w:szCs w:val="24"/>
        </w:rPr>
        <w:t xml:space="preserve"> (FFD, TFD, y NF</w:t>
      </w:r>
      <w:r>
        <w:rPr>
          <w:rFonts w:ascii="Times New Roman" w:hAnsi="Times New Roman" w:cs="Times New Roman"/>
          <w:sz w:val="24"/>
          <w:szCs w:val="24"/>
        </w:rPr>
        <w:t xml:space="preserve">). Incluimos como efectos fijos tres factores, la condición de disponibilidad de recursos, el contexto de relación y el dimorfismo sexual,</w:t>
      </w:r>
      <w:r>
        <w:t xml:space="preserve"> </w:t>
      </w:r>
      <w:r>
        <w:rPr>
          <w:rFonts w:ascii="Times New Roman" w:hAnsi="Times New Roman" w:cs="Times New Roman"/>
          <w:sz w:val="24"/>
          <w:szCs w:val="24"/>
        </w:rPr>
        <w:t xml:space="preserve">y analizamos tanto los efectos principales</w:t>
      </w:r>
      <w:r>
        <w:rPr>
          <w:rFonts w:ascii="Times New Roman" w:hAnsi="Times New Roman" w:cs="Times New Roman"/>
          <w:sz w:val="24"/>
          <w:szCs w:val="24"/>
        </w:rPr>
        <w:t xml:space="preserve">,</w:t>
      </w:r>
      <w:r>
        <w:rPr>
          <w:rFonts w:ascii="Times New Roman" w:hAnsi="Times New Roman" w:cs="Times New Roman"/>
          <w:sz w:val="24"/>
          <w:szCs w:val="24"/>
        </w:rPr>
        <w:t xml:space="preserve"> como sus interacciones. </w:t>
      </w:r>
      <w:r>
        <w:rPr>
          <w:rFonts w:ascii="Times New Roman" w:hAnsi="Times New Roman" w:cs="Times New Roman"/>
          <w:sz w:val="24"/>
          <w:szCs w:val="24"/>
        </w:rPr>
        <w:t xml:space="preserve">Se ajustaron </w:t>
      </w:r>
      <w:r>
        <w:rPr>
          <w:rFonts w:ascii="Times New Roman" w:hAnsi="Times New Roman" w:cs="Times New Roman"/>
          <w:sz w:val="24"/>
          <w:szCs w:val="24"/>
        </w:rPr>
        <w:t xml:space="preserve">interceptos</w:t>
      </w:r>
      <w:r>
        <w:rPr>
          <w:rFonts w:ascii="Times New Roman" w:hAnsi="Times New Roman" w:cs="Times New Roman"/>
          <w:sz w:val="24"/>
          <w:szCs w:val="24"/>
        </w:rPr>
        <w:t xml:space="preserve"> aleatorios </w:t>
      </w:r>
      <w:moveToRangeStart w:author="Juan David Leongómez" w:date="2024-09-23T14:15:37Z" w:id="7" w:name="move2" oouserid="Juan David Leongómez"/>
      <w:moveTo w:id="8" w:author="Juan David Leongómez" w:date="2024-09-23T14:15:37Z" oouserid="Juan David Leongómez">
        <w:r>
          <w:rPr>
            <w:rFonts w:ascii="Times New Roman" w:hAnsi="Times New Roman" w:cs="Times New Roman"/>
            <w:sz w:val="24"/>
            <w:szCs w:val="24"/>
          </w:rPr>
          <w:t xml:space="preserve">por </w:t>
        </w:r>
      </w:moveTo>
      <w:moveTo w:id="9" w:author="Juan David Leongómez" w:date="2024-09-23T14:15:37Z" oouserid="Juan David Leongómez">
        <w:r>
          <w:rPr>
            <w:rFonts w:ascii="Times New Roman" w:hAnsi="Times New Roman" w:cs="Times New Roman"/>
            <w:sz w:val="24"/>
            <w:szCs w:val="24"/>
          </w:rPr>
          <w:t xml:space="preserve">estímulo</w:t>
        </w:r>
      </w:moveTo>
      <w:moveToRangeEnd w:id="7"/>
      <w:ins w:id="10" w:author="Juan David Leongómez" w:date="2024-09-23T14:16:10Z" oouserid="Juan David Leongómez">
        <w:r>
          <w:rPr>
            <w:rFonts w:ascii="Times New Roman" w:hAnsi="Times New Roman" w:cs="Times New Roman"/>
            <w:sz w:val="24"/>
            <w:szCs w:val="24"/>
          </w:rPr>
          <w:t xml:space="preserve"> y tanto interceptos como pendientes aleatorias para el efecto de la manipulaci</w:t>
        </w:r>
      </w:ins>
      <w:ins w:id="11" w:author="Juan David Leongómez" w:date="2024-09-23T14:16:26Z" oouserid="Juan David Leongómez">
        <w:r>
          <w:rPr>
            <w:rFonts w:ascii="Times New Roman" w:hAnsi="Times New Roman" w:cs="Times New Roman"/>
            <w:sz w:val="24"/>
            <w:szCs w:val="24"/>
          </w:rPr>
          <w:t xml:space="preserve">ón de dimorfismo secual para cada </w:t>
        </w:r>
      </w:ins>
      <w:del w:id="12" w:author="Juan David Leongómez" w:date="2024-09-23T14:16:27Z" oouserid="Juan David Leongómez">
        <w:r>
          <w:rPr>
            <w:rFonts w:ascii="Times New Roman" w:hAnsi="Times New Roman" w:cs="Times New Roman"/>
            <w:sz w:val="24"/>
            <w:szCs w:val="24"/>
          </w:rPr>
          <w:delText xml:space="preserve">por</w:delText>
        </w:r>
      </w:del>
      <w:del w:id="13" w:author="Juan David Leongómez" w:date="2024-09-23T14:16:27Z" oouserid="Juan David Leongómez">
        <w:r>
          <w:rPr>
            <w:rFonts w:ascii="Times New Roman" w:hAnsi="Times New Roman" w:cs="Times New Roman"/>
            <w:sz w:val="24"/>
            <w:szCs w:val="24"/>
          </w:rPr>
          <w:delText xml:space="preserve"> </w:delText>
        </w:r>
      </w:del>
      <w:r>
        <w:rPr>
          <w:rFonts w:ascii="Times New Roman" w:hAnsi="Times New Roman" w:cs="Times New Roman"/>
          <w:sz w:val="24"/>
          <w:szCs w:val="24"/>
        </w:rPr>
        <w:t xml:space="preserve">participante</w:t>
      </w:r>
      <w:del w:id="14" w:author="Juan David Leongómez" w:date="2024-09-23T14:16:32Z" oouserid="Juan David Leongómez">
        <w:r>
          <w:rPr>
            <w:rFonts w:ascii="Times New Roman" w:hAnsi="Times New Roman" w:cs="Times New Roman"/>
            <w:sz w:val="24"/>
            <w:szCs w:val="24"/>
          </w:rPr>
          <w:delText xml:space="preserve"> y</w:delText>
        </w:r>
      </w:del>
      <w:del w:id="15" w:author="Juan David Leongómez" w:date="2024-09-23T14:16:32Z" oouserid="Juan David Leongómez">
        <w:r>
          <w:rPr>
            <w:rFonts w:ascii="Times New Roman" w:hAnsi="Times New Roman" w:cs="Times New Roman"/>
            <w:sz w:val="24"/>
            <w:szCs w:val="24"/>
          </w:rPr>
          <w:delText xml:space="preserve"> </w:delText>
        </w:r>
      </w:del>
      <w:r>
        <w:rPr>
          <w:rFonts w:ascii="Times New Roman" w:hAnsi="Times New Roman" w:cs="Times New Roman"/>
          <w:sz w:val="24"/>
          <w:szCs w:val="24"/>
        </w:rPr>
      </w:r>
      <w:moveFromRangeStart w:author="Juan David Leongómez" w:date="2024-09-23T14:15:37Z" w:id="16" w:name="move2" oouserid="Juan David Leongómez"/>
      <w:moveFrom w:id="17" w:author="Juan David Leongómez" w:date="2024-09-23T14:15:37Z" oouserid="Juan David Leongómez">
        <w:r>
          <w:rPr>
            <w:rFonts w:ascii="Times New Roman" w:hAnsi="Times New Roman" w:cs="Times New Roman"/>
            <w:sz w:val="24"/>
            <w:szCs w:val="24"/>
          </w:rPr>
          <w:t xml:space="preserve">por </w:t>
        </w:r>
      </w:moveFrom>
      <w:moveFrom w:id="18" w:author="Juan David Leongómez" w:date="2024-09-23T14:15:37Z" oouserid="Juan David Leongómez">
        <w:r>
          <w:rPr>
            <w:rFonts w:ascii="Times New Roman" w:hAnsi="Times New Roman" w:cs="Times New Roman"/>
            <w:sz w:val="24"/>
            <w:szCs w:val="24"/>
          </w:rPr>
          <w:t xml:space="preserve">estímulo</w:t>
        </w:r>
      </w:moveFrom>
      <w:moveFromRangeEnd w:id="16"/>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Para los modelos mixtos con efectos aleatorios </w:t>
      </w:r>
      <w:r>
        <w:rPr>
          <w:rFonts w:ascii="Times New Roman" w:hAnsi="Times New Roman" w:cs="Times New Roman"/>
          <w:sz w:val="24"/>
          <w:szCs w:val="24"/>
        </w:rPr>
        <w:t xml:space="preserve">reportamos los valores </w:t>
      </w:r>
      <w:r>
        <w:rPr>
          <w:rFonts w:ascii="Times New Roman" w:hAnsi="Times New Roman" w:cs="Times New Roman"/>
          <w:i/>
          <w:iCs/>
          <w:sz w:val="24"/>
          <w:szCs w:val="24"/>
          <w:rPrChange w:id="19" w:author="Juan David Leongómez" w:date="2024-09-23T14:16:47Z" oouserid="Juan David Leongómez">
            <w:rPr>
              <w:rFonts w:ascii="Times New Roman" w:hAnsi="Times New Roman" w:cs="Times New Roman"/>
              <w:sz w:val="24"/>
              <w:szCs w:val="24"/>
            </w:rPr>
          </w:rPrChange>
        </w:rPr>
        <w:t xml:space="preserve">R</w:t>
      </w:r>
      <w:r>
        <w:rPr>
          <w:rFonts w:ascii="Times New Roman" w:hAnsi="Times New Roman" w:cs="Times New Roman"/>
          <w:i/>
          <w:iCs/>
          <w:sz w:val="24"/>
          <w:szCs w:val="24"/>
          <w:vertAlign w:val="superscript"/>
          <w:rPrChange w:id="20" w:author="Juan David Leongómez" w:date="2024-09-23T14:16:47Z" oouserid="Juan David Leongómez">
            <w:rPr>
              <w:rFonts w:ascii="Times New Roman" w:hAnsi="Times New Roman" w:cs="Times New Roman"/>
              <w:sz w:val="24"/>
              <w:szCs w:val="24"/>
            </w:rPr>
          </w:rPrChange>
        </w:rPr>
        <w:t xml:space="preserve">2</w:t>
      </w:r>
      <w:r>
        <w:rPr>
          <w:rFonts w:ascii="Times New Roman" w:hAnsi="Times New Roman" w:cs="Times New Roman"/>
          <w:sz w:val="24"/>
          <w:szCs w:val="24"/>
        </w:rPr>
        <w:t xml:space="preserve"> de Nakagawa</w:t>
      </w:r>
      <w:r>
        <w:rPr>
          <w:rFonts w:ascii="Times New Roman" w:hAnsi="Times New Roman" w:cs="Times New Roman"/>
          <w:sz w:val="24"/>
          <w:szCs w:val="24"/>
        </w:rPr>
        <w:t xml:space="preserve">,</w:t>
      </w:r>
      <w:r>
        <w:rPr>
          <w:rFonts w:ascii="Times New Roman" w:hAnsi="Times New Roman" w:cs="Times New Roman"/>
          <w:sz w:val="24"/>
          <w:szCs w:val="24"/>
        </w:rPr>
        <w:t xml:space="preserve"> tanto marginales como condicionales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{"citationID":"Nm28LRGB","properties":{"formattedCitation":"(Nakagawa &amp; Schielzeth, 2013)","plainCitation":"(Nakagawa &amp; Schiel</w:instrText>
      </w:r>
      <w:r>
        <w:rPr>
          <w:rFonts w:ascii="Times New Roman" w:hAnsi="Times New Roman" w:cs="Times New Roman"/>
          <w:sz w:val="24"/>
          <w:szCs w:val="24"/>
        </w:rPr>
        <w:instrText xml:space="preserve">zeth, 2013)","noteIndex":0},"citationItems":[{"id":3221,"uris":["http://zotero.org/users/7389460/items/87ITINR7"],"itemData":{"id":3221,"type":"article-journal","container-title":"Methods in Ecology and Evolution","DOI":"10.1111/j.2041-210x.2012.00261.x","</w:instrText>
      </w:r>
      <w:r>
        <w:rPr>
          <w:rFonts w:ascii="Times New Roman" w:hAnsi="Times New Roman" w:cs="Times New Roman"/>
          <w:sz w:val="24"/>
          <w:szCs w:val="24"/>
        </w:rPr>
        <w:instrText xml:space="preserve">ISSN":"2041210X","issue":"2","page":"133-142","title":"A general and simple method for obtaining R 2 from generalized linear mixed-effects models","URL":"https://onlinelibrary.wiley.com/doi/10.1111/j.2041-210x.2012.00261.x","volume":"4","author":[{"family"</w:instrText>
      </w:r>
      <w:r>
        <w:rPr>
          <w:rFonts w:ascii="Times New Roman" w:hAnsi="Times New Roman" w:cs="Times New Roman"/>
          <w:sz w:val="24"/>
          <w:szCs w:val="24"/>
        </w:rPr>
        <w:instrText xml:space="preserve">:"Nakagawa","given":"Shinichi"},{"family":"Schielzeth","given":"Holger"}],"editor":[{"family":"O'Hara","given":"Robert B."}],"issued":{"date-parts":[["2013",2]]}}}],"schema":"https://github.com/citation-style-language/schema/raw/master/csl-citation.json"}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(Nakagawa &amp; Schielzeth,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que corresponden a tamaños del efecto globales para todo el modelo.</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Para </w:t>
      </w:r>
      <w:r>
        <w:rPr>
          <w:rFonts w:ascii="Times New Roman" w:hAnsi="Times New Roman" w:cs="Times New Roman"/>
          <w:sz w:val="24"/>
          <w:szCs w:val="24"/>
        </w:rPr>
        <w:t xml:space="preserve">en análisis del </w:t>
      </w:r>
      <w:ins w:id="21" w:author="Juan David Leongómez" w:date="2024-09-23T14:24:20Z" oouserid="Juan David Leongómez">
        <w:r>
          <w:rPr>
            <w:rFonts w:ascii="Times New Roman" w:hAnsi="Times New Roman" w:cs="Times New Roman"/>
            <w:sz w:val="24"/>
            <w:szCs w:val="24"/>
          </w:rPr>
          <w:t xml:space="preserve">Proportion of </w:t>
        </w:r>
      </w:ins>
      <w:r>
        <w:rPr>
          <w:rFonts w:ascii="Times New Roman" w:hAnsi="Times New Roman" w:cs="Times New Roman"/>
          <w:sz w:val="24"/>
          <w:szCs w:val="24"/>
        </w:rPr>
        <w:t xml:space="preserve">Chosen</w:t>
      </w:r>
      <w:r>
        <w:rPr>
          <w:rFonts w:ascii="Times New Roman" w:hAnsi="Times New Roman" w:cs="Times New Roman"/>
          <w:sz w:val="24"/>
          <w:szCs w:val="24"/>
        </w:rPr>
        <w:t xml:space="preserve"> Faces</w:t>
      </w:r>
      <w:del w:id="22" w:author="Juan David Leongómez" w:date="2024-09-23T14:24:25Z" oouserid="Juan David Leongómez">
        <w:r>
          <w:rPr>
            <w:rFonts w:ascii="Times New Roman" w:hAnsi="Times New Roman" w:cs="Times New Roman"/>
            <w:sz w:val="24"/>
            <w:szCs w:val="24"/>
          </w:rPr>
          <w:delText xml:space="preserve"> </w:delText>
        </w:r>
      </w:del>
      <w:del w:id="23" w:author="Juan David Leongómez" w:date="2024-09-23T14:24:25Z" oouserid="Juan David Leongómez">
        <w:r>
          <w:rPr>
            <w:rFonts w:ascii="Times New Roman" w:hAnsi="Times New Roman" w:cs="Times New Roman"/>
            <w:sz w:val="24"/>
            <w:szCs w:val="24"/>
          </w:rPr>
          <w:delText xml:space="preserve">Number</w:delText>
        </w:r>
      </w:del>
      <w:r>
        <w:rPr>
          <w:rFonts w:ascii="Times New Roman" w:hAnsi="Times New Roman" w:cs="Times New Roman"/>
          <w:sz w:val="24"/>
          <w:szCs w:val="24"/>
        </w:rPr>
        <w:t xml:space="preserve"> </w:t>
      </w:r>
      <w:r>
        <w:rPr>
          <w:rFonts w:ascii="Times New Roman" w:hAnsi="Times New Roman" w:cs="Times New Roman"/>
          <w:sz w:val="24"/>
          <w:szCs w:val="24"/>
        </w:rPr>
        <w:t xml:space="preserve">como </w:t>
      </w:r>
      <w:r>
        <w:rPr>
          <w:rFonts w:ascii="Times New Roman" w:hAnsi="Times New Roman" w:cs="Times New Roman"/>
          <w:sz w:val="24"/>
          <w:szCs w:val="24"/>
        </w:rPr>
        <w:t xml:space="preserve">preferido</w:t>
      </w:r>
      <w:r>
        <w:rPr>
          <w:rFonts w:ascii="Times New Roman" w:hAnsi="Times New Roman" w:cs="Times New Roman"/>
          <w:sz w:val="24"/>
          <w:szCs w:val="24"/>
        </w:rPr>
        <w:t xml:space="preserve">s,</w:t>
      </w:r>
      <w:r>
        <w:rPr>
          <w:rFonts w:ascii="Times New Roman" w:hAnsi="Times New Roman" w:cs="Times New Roman"/>
          <w:sz w:val="24"/>
          <w:szCs w:val="24"/>
        </w:rPr>
        <w:t xml:space="preserve"> ajustamos un </w:t>
      </w:r>
      <w:r>
        <w:rPr>
          <w:rFonts w:ascii="Times New Roman" w:hAnsi="Times New Roman" w:cs="Times New Roman"/>
          <w:sz w:val="24"/>
          <w:szCs w:val="24"/>
        </w:rPr>
        <w:t xml:space="preserve">Linear </w:t>
      </w:r>
      <w:r>
        <w:rPr>
          <w:rFonts w:ascii="Times New Roman" w:hAnsi="Times New Roman" w:cs="Times New Roman"/>
          <w:sz w:val="24"/>
          <w:szCs w:val="24"/>
        </w:rPr>
        <w:t xml:space="preserve">Fixed</w:t>
      </w:r>
      <w:r>
        <w:rPr>
          <w:rFonts w:ascii="Times New Roman" w:hAnsi="Times New Roman" w:cs="Times New Roman"/>
          <w:sz w:val="24"/>
          <w:szCs w:val="24"/>
        </w:rPr>
        <w:t xml:space="preserve">-Effects</w:t>
      </w:r>
      <w:r>
        <w:rPr>
          <w:rFonts w:ascii="Times New Roman" w:hAnsi="Times New Roman" w:cs="Times New Roman"/>
          <w:sz w:val="24"/>
          <w:szCs w:val="24"/>
        </w:rPr>
        <w:t xml:space="preserve"> </w:t>
      </w:r>
      <w:r>
        <w:rPr>
          <w:rFonts w:ascii="Times New Roman" w:hAnsi="Times New Roman" w:cs="Times New Roman"/>
          <w:sz w:val="24"/>
          <w:szCs w:val="24"/>
        </w:rPr>
        <w:t xml:space="preserve">Model</w:t>
      </w:r>
      <w:r>
        <w:rPr>
          <w:rFonts w:ascii="Times New Roman" w:hAnsi="Times New Roman" w:cs="Times New Roman"/>
          <w:sz w:val="24"/>
          <w:szCs w:val="24"/>
        </w:rPr>
        <w:t xml:space="preserve"> </w:t>
      </w:r>
      <w:r>
        <w:rPr>
          <w:rFonts w:ascii="Times New Roman" w:hAnsi="Times New Roman" w:cs="Times New Roman"/>
          <w:sz w:val="24"/>
          <w:szCs w:val="24"/>
        </w:rPr>
        <w:t xml:space="preserve">(LM) usando la función </w:t>
      </w:r>
      <w:r>
        <w:rPr>
          <w:rFonts w:ascii="Times New Roman" w:hAnsi="Times New Roman" w:cs="Times New Roman"/>
          <w:i/>
          <w:iCs/>
          <w:sz w:val="24"/>
          <w:szCs w:val="24"/>
        </w:rPr>
        <w:t xml:space="preserve">lm</w:t>
      </w:r>
      <w:r>
        <w:rPr>
          <w:rFonts w:ascii="Times New Roman" w:hAnsi="Times New Roman" w:cs="Times New Roman"/>
          <w:i/>
          <w:iCs/>
          <w:sz w:val="24"/>
          <w:szCs w:val="24"/>
        </w:rPr>
        <w:t xml:space="preserve"> </w:t>
      </w:r>
      <w:r>
        <w:rPr>
          <w:rFonts w:ascii="Times New Roman" w:hAnsi="Times New Roman" w:cs="Times New Roman"/>
          <w:sz w:val="24"/>
          <w:szCs w:val="24"/>
        </w:rPr>
        <w:t xml:space="preserve">en</w:t>
      </w:r>
      <w:r>
        <w:rPr>
          <w:rFonts w:ascii="Times New Roman" w:hAnsi="Times New Roman" w:cs="Times New Roman"/>
          <w:i/>
          <w:iCs/>
          <w:sz w:val="24"/>
          <w:szCs w:val="24"/>
        </w:rPr>
        <w:t xml:space="preserve"> 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{"citationID":"rkeZew5N","properties":{"formattedCitation":"(R Core Team, 2023)","plainCitation":"(R Core Team, 2023)","noteIndex":0},"ci</w:instrText>
      </w:r>
      <w:r>
        <w:rPr>
          <w:rFonts w:ascii="Times New Roman" w:hAnsi="Times New Roman" w:cs="Times New Roman"/>
          <w:sz w:val="24"/>
          <w:szCs w:val="24"/>
        </w:rPr>
        <w:instrText xml:space="preserve">tationItems":[{"id":3216,"uris":["http://zotero.org/users/7389460/items/CY3WAW7E"],"itemData":{"id":3216,"type":"software","event-place":"Vienna, Austria","publisher":"R Foundation for Statistical Computing","publisher-place":"Vienna, Austria","title":"R: </w:instrText>
      </w:r>
      <w:r>
        <w:rPr>
          <w:rFonts w:ascii="Times New Roman" w:hAnsi="Times New Roman" w:cs="Times New Roman"/>
          <w:sz w:val="24"/>
          <w:szCs w:val="24"/>
        </w:rPr>
        <w:instrText xml:space="preserve">A language and environment for statistical computing","URL":"https://www.R-project.org/.","author":[{"literal":"R Core Team"}],"issued":{"date-parts":[["2023"]]}}}],"schema":"https://github.com/citation-style-language/schema/raw/master/csl-citation.json"}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(R Core Team,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con los mismos términos de los </w:t>
      </w:r>
      <w:r>
        <w:rPr>
          <w:rFonts w:ascii="Times New Roman" w:hAnsi="Times New Roman" w:cs="Times New Roman"/>
          <w:sz w:val="24"/>
          <w:szCs w:val="24"/>
        </w:rPr>
        <w:t xml:space="preserve">LMMs</w:t>
      </w:r>
      <w:r>
        <w:rPr>
          <w:rFonts w:ascii="Times New Roman" w:hAnsi="Times New Roman" w:cs="Times New Roman"/>
          <w:sz w:val="24"/>
          <w:szCs w:val="24"/>
        </w:rPr>
        <w:t xml:space="preserve"> pero sin efectos aleatorios. Analizamos los efectos principales y las interacciones entre factores, </w:t>
      </w:r>
      <w:r>
        <w:rPr>
          <w:rFonts w:ascii="Times New Roman" w:hAnsi="Times New Roman" w:cs="Times New Roman"/>
          <w:sz w:val="24"/>
          <w:szCs w:val="24"/>
        </w:rPr>
        <w:t xml:space="preserve">y </w:t>
      </w:r>
      <w:r>
        <w:rPr>
          <w:rFonts w:ascii="Times New Roman" w:hAnsi="Times New Roman" w:cs="Times New Roman"/>
          <w:color w:val="ff0000"/>
          <w:sz w:val="24"/>
          <w:szCs w:val="24"/>
        </w:rPr>
        <w:t xml:space="preserve">reportamos los tamaños de efecto para cada </w:t>
      </w:r>
      <w:commentRangeStart w:id="6"/>
      <w:commentRangeStart w:id="7"/>
      <w:r>
        <w:rPr>
          <w:rFonts w:ascii="Times New Roman" w:hAnsi="Times New Roman" w:cs="Times New Roman"/>
          <w:color w:val="ff0000"/>
          <w:sz w:val="24"/>
          <w:szCs w:val="24"/>
        </w:rPr>
        <w:t xml:space="preserve">termino</w:t>
      </w:r>
      <w:commentRangeEnd w:id="6"/>
      <w:commentRangeEnd w:id="7"/>
      <w:r>
        <w:commentReference w:id="6"/>
        <w:commentReference w:id="7"/>
      </w:r>
      <w:r>
        <w:rPr>
          <w:rFonts w:ascii="Times New Roman" w:hAnsi="Times New Roman" w:cs="Times New Roman"/>
          <w:color w:val="ff0000"/>
          <w:sz w:val="24"/>
          <w:szCs w:val="24"/>
        </w:rPr>
        <w:t xml:space="preserve">. </w:t>
      </w:r>
      <w:r>
        <w:rPr>
          <w:rFonts w:ascii="Times New Roman" w:hAnsi="Times New Roman" w:cs="Times New Roman"/>
          <w:sz w:val="24"/>
          <w:szCs w:val="24"/>
        </w:rPr>
      </w:r>
    </w:p>
    <w:p>
      <w:pPr>
        <w:pBdr/>
        <w:spacing w:after="0" w:line="480" w:lineRule="auto"/>
        <w:ind w:firstLine="360"/>
        <w:rPr>
          <w:rFonts w:ascii="Times New Roman" w:hAnsi="Times New Roman" w:cs="Times New Roman"/>
          <w:color w:val="ff0000"/>
          <w:sz w:val="24"/>
          <w:szCs w:val="24"/>
        </w:rPr>
      </w:pPr>
      <w:r>
        <w:rPr>
          <w:rFonts w:ascii="Times New Roman" w:hAnsi="Times New Roman" w:cs="Times New Roman"/>
          <w:sz w:val="24"/>
          <w:szCs w:val="24"/>
        </w:rPr>
        <w:t xml:space="preserve">Exploramos </w:t>
      </w:r>
      <w:r>
        <w:rPr>
          <w:rFonts w:ascii="Times New Roman" w:hAnsi="Times New Roman" w:cs="Times New Roman"/>
          <w:sz w:val="24"/>
          <w:szCs w:val="24"/>
        </w:rPr>
        <w:t xml:space="preserve">los </w:t>
      </w:r>
      <w:commentRangeStart w:id="8"/>
      <w:r>
        <w:rPr>
          <w:rFonts w:ascii="Times New Roman" w:hAnsi="Times New Roman" w:cs="Times New Roman"/>
          <w:sz w:val="24"/>
          <w:szCs w:val="24"/>
        </w:rPr>
        <w:t xml:space="preserve">supuestos y las distribuciones de probabilidad </w:t>
      </w:r>
      <w:commentRangeEnd w:id="8"/>
      <w:r>
        <w:commentReference w:id="8"/>
      </w:r>
      <w:r>
        <w:rPr>
          <w:rFonts w:ascii="Times New Roman" w:hAnsi="Times New Roman" w:cs="Times New Roman"/>
          <w:sz w:val="24"/>
          <w:szCs w:val="24"/>
        </w:rPr>
        <w:t xml:space="preserve">mediante las funciones </w:t>
      </w:r>
      <w:r>
        <w:rPr>
          <w:rFonts w:ascii="Times New Roman" w:hAnsi="Times New Roman" w:cs="Times New Roman"/>
          <w:i/>
          <w:iCs/>
          <w:sz w:val="24"/>
          <w:szCs w:val="24"/>
          <w:rPrChange w:id="24" w:author="Juan David Leongómez" w:date="2024-09-23T14:18:40Z" oouserid="Juan David Leongómez">
            <w:rPr>
              <w:rFonts w:ascii="Times New Roman" w:hAnsi="Times New Roman" w:cs="Times New Roman"/>
              <w:sz w:val="24"/>
              <w:szCs w:val="24"/>
            </w:rPr>
          </w:rPrChange>
        </w:rPr>
        <w:t xml:space="preserve">check_model</w:t>
      </w:r>
      <w:r>
        <w:rPr>
          <w:rFonts w:ascii="Times New Roman" w:hAnsi="Times New Roman" w:cs="Times New Roman"/>
          <w:sz w:val="24"/>
          <w:szCs w:val="24"/>
        </w:rPr>
        <w:t xml:space="preserve"> </w:t>
      </w:r>
      <w:commentRangeStart w:id="9"/>
      <w:r>
        <w:rPr>
          <w:rFonts w:ascii="Times New Roman" w:hAnsi="Times New Roman" w:cs="Times New Roman"/>
          <w:sz w:val="24"/>
          <w:szCs w:val="24"/>
        </w:rPr>
        <w:t xml:space="preserve">y </w:t>
      </w:r>
      <w:r>
        <w:rPr>
          <w:rFonts w:ascii="Times New Roman" w:hAnsi="Times New Roman" w:cs="Times New Roman"/>
          <w:i/>
          <w:iCs/>
          <w:sz w:val="24"/>
          <w:szCs w:val="24"/>
          <w:rPrChange w:id="25" w:author="Juan David Leongómez" w:date="2024-09-23T14:18:43Z" oouserid="Juan David Leongómez">
            <w:rPr>
              <w:rFonts w:ascii="Times New Roman" w:hAnsi="Times New Roman" w:cs="Times New Roman"/>
              <w:sz w:val="24"/>
              <w:szCs w:val="24"/>
            </w:rPr>
          </w:rPrChange>
        </w:rPr>
        <w:t xml:space="preserve">check_distribution</w:t>
      </w:r>
      <w:r>
        <w:rPr>
          <w:rFonts w:ascii="Times New Roman" w:hAnsi="Times New Roman" w:cs="Times New Roman"/>
          <w:sz w:val="24"/>
          <w:szCs w:val="24"/>
        </w:rPr>
      </w:r>
      <w:commentRangeEnd w:id="9"/>
      <w:r>
        <w:commentReference w:id="9"/>
      </w:r>
      <w:r>
        <w:rPr>
          <w:rFonts w:ascii="Times New Roman" w:hAnsi="Times New Roman" w:cs="Times New Roman"/>
          <w:sz w:val="24"/>
          <w:szCs w:val="24"/>
        </w:rPr>
        <w:t xml:space="preserve"> del paquete performance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{"citationID":"BmuAvXfS","properties":{"formattedCitation":"(L\\uc0\\u252{}decke et\\uc0\\u160{}al., 2021)","plainCitation":"(Lüdecke et al., 2021)","noteIndex":0},"cit</w:instrText>
      </w:r>
      <w:r>
        <w:rPr>
          <w:rFonts w:ascii="Times New Roman" w:hAnsi="Times New Roman" w:cs="Times New Roman"/>
          <w:sz w:val="24"/>
          <w:szCs w:val="24"/>
        </w:rPr>
        <w:instrText xml:space="preserve">ationItems":[{"id":3259,"uris":["http://zotero.org/users/7389460/items/U3A8NW8E"],"itemData":{"id":3259,"type":"article-journal","container-title":"Journal of Open Source Software","DOI":"10.21105/joss.03139","ISSN":"2475-9066","issue":"60","page":"3139","</w:instrText>
      </w:r>
      <w:r>
        <w:rPr>
          <w:rFonts w:ascii="Times New Roman" w:hAnsi="Times New Roman" w:cs="Times New Roman"/>
          <w:sz w:val="24"/>
          <w:szCs w:val="24"/>
        </w:rPr>
        <w:instrText xml:space="preserve">title":"performance: An R Package for Assessment, Comparison and Testing of Statistical Models","URL":"https://joss.theoj.org/papers/10.21105/joss.03139","volume":"6","author":[{"family":"Lüdecke","given":"Daniel"},{"family":"Ben-Shachar","given":"Mattan"}</w:instrText>
      </w:r>
      <w:r>
        <w:rPr>
          <w:rFonts w:ascii="Times New Roman" w:hAnsi="Times New Roman" w:cs="Times New Roman"/>
          <w:sz w:val="24"/>
          <w:szCs w:val="24"/>
        </w:rPr>
        <w:instrText xml:space="preserve">,{"family":"Patil","given":"Indrajeet"},{"family":"Waggoner","given":"Philip"},{"family":"Makowski","given":"Dominique"}],"issued":{"date-parts":[["2021",4,21]]}}}],"schema":"https://github.com/citation-style-language/schema/raw/master/csl-citation.json"}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(Lüdecke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para todos los modelos </w:t>
      </w:r>
      <w:r>
        <w:rPr>
          <w:rFonts w:ascii="Times New Roman" w:hAnsi="Times New Roman" w:cs="Times New Roman"/>
          <w:color w:val="ff0000"/>
          <w:sz w:val="24"/>
          <w:szCs w:val="24"/>
        </w:rPr>
        <w:t xml:space="preserve">(ver </w:t>
      </w:r>
      <w:r>
        <w:rPr>
          <w:rFonts w:ascii="Times New Roman" w:hAnsi="Times New Roman" w:cs="Times New Roman"/>
          <w:color w:val="ff0000"/>
          <w:sz w:val="24"/>
          <w:szCs w:val="24"/>
        </w:rPr>
        <w:t xml:space="preserve">Supplementary</w:t>
      </w:r>
      <w:r>
        <w:rPr>
          <w:rFonts w:ascii="Times New Roman" w:hAnsi="Times New Roman" w:cs="Times New Roman"/>
          <w:color w:val="ff0000"/>
          <w:sz w:val="24"/>
          <w:szCs w:val="24"/>
        </w:rPr>
        <w:t xml:space="preserve"> Material)</w:t>
      </w:r>
      <w:r>
        <w:rPr>
          <w:rFonts w:ascii="Times New Roman" w:hAnsi="Times New Roman" w:cs="Times New Roman"/>
          <w:color w:val="ff0000"/>
          <w:sz w:val="24"/>
          <w:szCs w:val="24"/>
        </w:rPr>
        <w:t xml:space="preserve">.</w:t>
      </w:r>
      <w:r>
        <w:rPr>
          <w:rFonts w:ascii="Times New Roman" w:hAnsi="Times New Roman" w:cs="Times New Roman"/>
          <w:color w:val="ff0000"/>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Adicionalmente para abordar nuestra hipótesis exploratoria</w:t>
      </w:r>
      <w:r>
        <w:rPr>
          <w:rFonts w:ascii="Times New Roman" w:hAnsi="Times New Roman" w:cs="Times New Roman"/>
          <w:sz w:val="24"/>
          <w:szCs w:val="24"/>
        </w:rPr>
        <w:t xml:space="preserve"> sobre el efecto de la violencia sobre las preferencias por la masculinidad según el contexto de la relación y la condición de disponibilidad de recursos, </w:t>
      </w:r>
      <w:r>
        <w:rPr>
          <w:rFonts w:ascii="Times New Roman" w:hAnsi="Times New Roman" w:cs="Times New Roman"/>
          <w:sz w:val="24"/>
          <w:szCs w:val="24"/>
        </w:rPr>
        <w:t xml:space="preserve">con cada variable dependiente </w:t>
      </w:r>
      <w:r>
        <w:rPr>
          <w:rFonts w:ascii="Times New Roman" w:hAnsi="Times New Roman" w:cs="Times New Roman"/>
          <w:sz w:val="24"/>
          <w:szCs w:val="24"/>
        </w:rPr>
        <w:t xml:space="preserve">ajustamos</w:t>
      </w:r>
      <w:r>
        <w:rPr>
          <w:rFonts w:ascii="Times New Roman" w:hAnsi="Times New Roman" w:cs="Times New Roman"/>
          <w:sz w:val="24"/>
          <w:szCs w:val="24"/>
        </w:rPr>
        <w:t xml:space="preserve"> </w:t>
      </w:r>
      <w:r>
        <w:rPr>
          <w:rFonts w:ascii="Times New Roman" w:hAnsi="Times New Roman" w:cs="Times New Roman"/>
          <w:sz w:val="24"/>
          <w:szCs w:val="24"/>
        </w:rPr>
        <w:t xml:space="preserve">Linear </w:t>
      </w:r>
      <w:r>
        <w:rPr>
          <w:rFonts w:ascii="Times New Roman" w:hAnsi="Times New Roman" w:cs="Times New Roman"/>
          <w:sz w:val="24"/>
          <w:szCs w:val="24"/>
        </w:rPr>
        <w:t xml:space="preserve">Mixed-Effects</w:t>
      </w:r>
      <w:r>
        <w:rPr>
          <w:rFonts w:ascii="Times New Roman" w:hAnsi="Times New Roman" w:cs="Times New Roman"/>
          <w:sz w:val="24"/>
          <w:szCs w:val="24"/>
        </w:rPr>
        <w:t xml:space="preserve"> </w:t>
      </w:r>
      <w:r>
        <w:rPr>
          <w:rFonts w:ascii="Times New Roman" w:hAnsi="Times New Roman" w:cs="Times New Roman"/>
          <w:sz w:val="24"/>
          <w:szCs w:val="24"/>
        </w:rPr>
        <w:t xml:space="preserve">Model</w:t>
      </w:r>
      <w:r>
        <w:rPr>
          <w:rFonts w:ascii="Times New Roman" w:hAnsi="Times New Roman" w:cs="Times New Roman"/>
          <w:sz w:val="24"/>
          <w:szCs w:val="24"/>
        </w:rPr>
        <w:t xml:space="preserve">s</w:t>
      </w:r>
      <w:r>
        <w:rPr>
          <w:rFonts w:ascii="Times New Roman" w:hAnsi="Times New Roman" w:cs="Times New Roman"/>
          <w:sz w:val="24"/>
          <w:szCs w:val="24"/>
        </w:rPr>
        <w:t xml:space="preserve"> </w:t>
      </w:r>
      <w:r>
        <w:rPr>
          <w:rFonts w:ascii="Times New Roman" w:hAnsi="Times New Roman" w:cs="Times New Roman"/>
          <w:sz w:val="24"/>
          <w:szCs w:val="24"/>
        </w:rPr>
        <w:t xml:space="preserve">(LMM) us</w:t>
      </w:r>
      <w:r>
        <w:rPr>
          <w:rFonts w:ascii="Times New Roman" w:hAnsi="Times New Roman" w:cs="Times New Roman"/>
          <w:sz w:val="24"/>
          <w:szCs w:val="24"/>
        </w:rPr>
        <w:t xml:space="preserve">ando</w:t>
      </w:r>
      <w:r>
        <w:rPr>
          <w:rFonts w:ascii="Times New Roman" w:hAnsi="Times New Roman" w:cs="Times New Roman"/>
          <w:sz w:val="24"/>
          <w:szCs w:val="24"/>
        </w:rPr>
        <w:t xml:space="preserve"> </w:t>
      </w:r>
      <w:r>
        <w:rPr>
          <w:rFonts w:ascii="Times New Roman" w:hAnsi="Times New Roman" w:cs="Times New Roman"/>
          <w:sz w:val="24"/>
          <w:szCs w:val="24"/>
        </w:rPr>
        <w:t xml:space="preserve">the</w:t>
      </w:r>
      <w:r>
        <w:rPr>
          <w:rFonts w:ascii="Times New Roman" w:hAnsi="Times New Roman" w:cs="Times New Roman"/>
          <w:sz w:val="24"/>
          <w:szCs w:val="24"/>
        </w:rPr>
        <w:t xml:space="preserve"> </w:t>
      </w:r>
      <w:r>
        <w:rPr>
          <w:rFonts w:ascii="Times New Roman" w:hAnsi="Times New Roman" w:cs="Times New Roman"/>
          <w:i/>
          <w:iCs/>
          <w:sz w:val="24"/>
          <w:szCs w:val="24"/>
          <w:rPrChange w:id="26" w:author="Juan David Leongómez" w:date="2024-09-23T14:19:50Z" oouserid="Juan David Leongómez">
            <w:rPr>
              <w:rFonts w:ascii="Times New Roman" w:hAnsi="Times New Roman" w:cs="Times New Roman"/>
              <w:sz w:val="24"/>
              <w:szCs w:val="24"/>
            </w:rPr>
          </w:rPrChange>
        </w:rPr>
        <w:t xml:space="preserve">lmerTest</w:t>
      </w:r>
      <w:r>
        <w:rPr>
          <w:rFonts w:ascii="Times New Roman" w:hAnsi="Times New Roman" w:cs="Times New Roman"/>
          <w:i/>
          <w:iCs/>
          <w:sz w:val="24"/>
          <w:szCs w:val="24"/>
          <w:rPrChange w:id="27" w:author="Juan David Leongómez" w:date="2024-09-23T14:19:50Z" oouserid="Juan David Leongómez">
            <w:rPr>
              <w:rFonts w:ascii="Times New Roman" w:hAnsi="Times New Roman" w:cs="Times New Roman"/>
              <w:sz w:val="24"/>
              <w:szCs w:val="24"/>
            </w:rPr>
          </w:rPrChange>
        </w:rPr>
        <w:t xml:space="preserve"> </w:t>
      </w:r>
      <w:r>
        <w:rPr>
          <w:rFonts w:ascii="Times New Roman" w:hAnsi="Times New Roman" w:cs="Times New Roman"/>
          <w:sz w:val="24"/>
          <w:szCs w:val="24"/>
        </w:rPr>
        <w:t xml:space="preserve">por separado </w:t>
      </w:r>
      <w:r>
        <w:rPr>
          <w:rFonts w:ascii="Times New Roman" w:hAnsi="Times New Roman" w:cs="Times New Roman"/>
          <w:sz w:val="24"/>
          <w:szCs w:val="24"/>
        </w:rPr>
        <w:t xml:space="preserve">con cada covariable de</w:t>
      </w:r>
      <w:r>
        <w:rPr>
          <w:rFonts w:ascii="Times New Roman" w:hAnsi="Times New Roman" w:cs="Times New Roman"/>
          <w:sz w:val="24"/>
          <w:szCs w:val="24"/>
        </w:rPr>
        <w:t xml:space="preserve"> interés</w:t>
      </w:r>
      <w:r>
        <w:rPr>
          <w:rFonts w:ascii="Times New Roman" w:hAnsi="Times New Roman" w:cs="Times New Roman"/>
          <w:sz w:val="24"/>
          <w:szCs w:val="24"/>
        </w:rPr>
        <w:t xml:space="preserve">:</w:t>
      </w:r>
      <w:r>
        <w:rPr>
          <w:rFonts w:ascii="Times New Roman" w:hAnsi="Times New Roman" w:cs="Times New Roman"/>
          <w:sz w:val="24"/>
          <w:szCs w:val="24"/>
        </w:rPr>
        <w:t xml:space="preserve"> a) </w:t>
      </w:r>
      <w:r>
        <w:rPr>
          <w:rFonts w:ascii="Times New Roman" w:hAnsi="Times New Roman" w:cs="Times New Roman"/>
          <w:sz w:val="24"/>
          <w:szCs w:val="24"/>
        </w:rPr>
        <w:t xml:space="preserve">frecuencia de experiencias de </w:t>
      </w:r>
      <w:r>
        <w:rPr>
          <w:rFonts w:ascii="Times New Roman" w:hAnsi="Times New Roman" w:cs="Times New Roman"/>
          <w:sz w:val="24"/>
          <w:szCs w:val="24"/>
        </w:rPr>
        <w:t xml:space="preserve">Intimate</w:t>
      </w:r>
      <w:r>
        <w:rPr>
          <w:rFonts w:ascii="Times New Roman" w:hAnsi="Times New Roman" w:cs="Times New Roman"/>
          <w:sz w:val="24"/>
          <w:szCs w:val="24"/>
        </w:rPr>
        <w:t xml:space="preserve"> </w:t>
      </w:r>
      <w:r>
        <w:rPr>
          <w:rFonts w:ascii="Times New Roman" w:hAnsi="Times New Roman" w:cs="Times New Roman"/>
          <w:sz w:val="24"/>
          <w:szCs w:val="24"/>
        </w:rPr>
        <w:t xml:space="preserve">partner</w:t>
      </w:r>
      <w:r>
        <w:rPr>
          <w:rFonts w:ascii="Times New Roman" w:hAnsi="Times New Roman" w:cs="Times New Roman"/>
          <w:sz w:val="24"/>
          <w:szCs w:val="24"/>
        </w:rPr>
        <w:t xml:space="preserve"> sexual </w:t>
      </w:r>
      <w:r>
        <w:rPr>
          <w:rFonts w:ascii="Times New Roman" w:hAnsi="Times New Roman" w:cs="Times New Roman"/>
          <w:sz w:val="24"/>
          <w:szCs w:val="24"/>
        </w:rPr>
        <w:t xml:space="preserve">violence</w:t>
      </w:r>
      <w:r>
        <w:rPr>
          <w:rFonts w:ascii="Times New Roman" w:hAnsi="Times New Roman" w:cs="Times New Roman"/>
          <w:sz w:val="24"/>
          <w:szCs w:val="24"/>
        </w:rPr>
        <w:t xml:space="preserve">, </w:t>
      </w:r>
      <w:r>
        <w:rPr>
          <w:rFonts w:ascii="Times New Roman" w:hAnsi="Times New Roman" w:cs="Times New Roman"/>
          <w:sz w:val="24"/>
          <w:szCs w:val="24"/>
        </w:rPr>
        <w:t xml:space="preserve">b) </w:t>
      </w:r>
      <w:r>
        <w:rPr>
          <w:rFonts w:ascii="Times New Roman" w:hAnsi="Times New Roman" w:cs="Times New Roman"/>
          <w:sz w:val="24"/>
          <w:szCs w:val="24"/>
        </w:rPr>
        <w:t xml:space="preserve">intimate</w:t>
      </w:r>
      <w:r>
        <w:rPr>
          <w:rFonts w:ascii="Times New Roman" w:hAnsi="Times New Roman" w:cs="Times New Roman"/>
          <w:sz w:val="24"/>
          <w:szCs w:val="24"/>
        </w:rPr>
        <w:t xml:space="preserve"> </w:t>
      </w:r>
      <w:r>
        <w:rPr>
          <w:rFonts w:ascii="Times New Roman" w:hAnsi="Times New Roman" w:cs="Times New Roman"/>
          <w:sz w:val="24"/>
          <w:szCs w:val="24"/>
        </w:rPr>
        <w:t xml:space="preserve">partner</w:t>
      </w:r>
      <w:r>
        <w:rPr>
          <w:rFonts w:ascii="Times New Roman" w:hAnsi="Times New Roman" w:cs="Times New Roman"/>
          <w:sz w:val="24"/>
          <w:szCs w:val="24"/>
        </w:rPr>
        <w:t xml:space="preserve"> </w:t>
      </w:r>
      <w:r>
        <w:rPr>
          <w:rFonts w:ascii="Times New Roman" w:hAnsi="Times New Roman" w:cs="Times New Roman"/>
          <w:sz w:val="24"/>
          <w:szCs w:val="24"/>
        </w:rPr>
        <w:t xml:space="preserve">physical</w:t>
      </w:r>
      <w:r>
        <w:rPr>
          <w:rFonts w:ascii="Times New Roman" w:hAnsi="Times New Roman" w:cs="Times New Roman"/>
          <w:sz w:val="24"/>
          <w:szCs w:val="24"/>
        </w:rPr>
        <w:t xml:space="preserve"> </w:t>
      </w:r>
      <w:r>
        <w:rPr>
          <w:rFonts w:ascii="Times New Roman" w:hAnsi="Times New Roman" w:cs="Times New Roman"/>
          <w:sz w:val="24"/>
          <w:szCs w:val="24"/>
        </w:rPr>
        <w:t xml:space="preserve">violence</w:t>
      </w:r>
      <w:r>
        <w:rPr>
          <w:rFonts w:ascii="Times New Roman" w:hAnsi="Times New Roman" w:cs="Times New Roman"/>
          <w:sz w:val="24"/>
          <w:szCs w:val="24"/>
        </w:rPr>
        <w:t xml:space="preserve">, </w:t>
      </w:r>
      <w:r>
        <w:rPr>
          <w:rFonts w:ascii="Times New Roman" w:hAnsi="Times New Roman" w:cs="Times New Roman"/>
          <w:sz w:val="24"/>
          <w:szCs w:val="24"/>
        </w:rPr>
        <w:t xml:space="preserve">c) </w:t>
      </w:r>
      <w:r>
        <w:rPr>
          <w:rFonts w:ascii="Times New Roman" w:hAnsi="Times New Roman" w:cs="Times New Roman"/>
          <w:sz w:val="24"/>
          <w:szCs w:val="24"/>
        </w:rPr>
        <w:t xml:space="preserve">partner</w:t>
      </w:r>
      <w:r>
        <w:rPr>
          <w:rFonts w:ascii="Times New Roman" w:hAnsi="Times New Roman" w:cs="Times New Roman"/>
          <w:sz w:val="24"/>
          <w:szCs w:val="24"/>
        </w:rPr>
        <w:t xml:space="preserve"> </w:t>
      </w:r>
      <w:r>
        <w:rPr>
          <w:rFonts w:ascii="Times New Roman" w:hAnsi="Times New Roman" w:cs="Times New Roman"/>
          <w:sz w:val="24"/>
          <w:szCs w:val="24"/>
        </w:rPr>
        <w:t xml:space="preserve">infidelity</w:t>
      </w:r>
      <w:r>
        <w:rPr>
          <w:rFonts w:ascii="Times New Roman" w:hAnsi="Times New Roman" w:cs="Times New Roman"/>
          <w:sz w:val="24"/>
          <w:szCs w:val="24"/>
        </w:rPr>
        <w:t xml:space="preserve">, </w:t>
      </w:r>
      <w:r>
        <w:rPr>
          <w:rFonts w:ascii="Times New Roman" w:hAnsi="Times New Roman" w:cs="Times New Roman"/>
          <w:sz w:val="24"/>
          <w:szCs w:val="24"/>
        </w:rPr>
        <w:t xml:space="preserve">d) </w:t>
      </w:r>
      <w:r>
        <w:rPr>
          <w:rFonts w:ascii="Times New Roman" w:hAnsi="Times New Roman" w:cs="Times New Roman"/>
          <w:sz w:val="24"/>
          <w:szCs w:val="24"/>
        </w:rPr>
        <w:t xml:space="preserve">percepción de peligrosidad de los hombres</w:t>
      </w:r>
      <w:r>
        <w:rPr>
          <w:rFonts w:ascii="Times New Roman" w:hAnsi="Times New Roman" w:cs="Times New Roman"/>
          <w:sz w:val="24"/>
          <w:szCs w:val="24"/>
        </w:rPr>
        <w:t xml:space="preserve">, y </w:t>
      </w:r>
      <w:r>
        <w:rPr>
          <w:rFonts w:ascii="Times New Roman" w:hAnsi="Times New Roman" w:cs="Times New Roman"/>
          <w:sz w:val="24"/>
          <w:szCs w:val="24"/>
        </w:rPr>
        <w:t xml:space="preserve">e</w:t>
      </w:r>
      <w:r>
        <w:rPr>
          <w:rFonts w:ascii="Times New Roman" w:hAnsi="Times New Roman" w:cs="Times New Roman"/>
          <w:sz w:val="24"/>
          <w:szCs w:val="24"/>
        </w:rPr>
        <w:t xml:space="preserve">) </w:t>
      </w:r>
      <w:r>
        <w:rPr>
          <w:rFonts w:ascii="Times New Roman" w:hAnsi="Times New Roman" w:cs="Times New Roman"/>
          <w:sz w:val="24"/>
          <w:szCs w:val="24"/>
        </w:rPr>
        <w:t xml:space="preserve">p</w:t>
      </w:r>
      <w:r>
        <w:rPr>
          <w:rFonts w:ascii="Times New Roman" w:hAnsi="Times New Roman" w:cs="Times New Roman"/>
          <w:sz w:val="24"/>
          <w:szCs w:val="24"/>
        </w:rPr>
        <w:t xml:space="preserve">ercepción de seguridad en el hoga</w:t>
      </w:r>
      <w:r>
        <w:rPr>
          <w:rFonts w:ascii="Times New Roman" w:hAnsi="Times New Roman" w:cs="Times New Roman"/>
          <w:sz w:val="24"/>
          <w:szCs w:val="24"/>
        </w:rPr>
        <w:t xml:space="preserve">r. </w:t>
      </w:r>
      <w:r>
        <w:rPr>
          <w:rFonts w:ascii="Times New Roman" w:hAnsi="Times New Roman" w:cs="Times New Roman"/>
          <w:sz w:val="24"/>
          <w:szCs w:val="24"/>
        </w:rPr>
        <w:t xml:space="preserve">Seleccionamos e</w:t>
      </w:r>
      <w:r>
        <w:rPr>
          <w:rFonts w:ascii="Times New Roman" w:hAnsi="Times New Roman" w:cs="Times New Roman"/>
          <w:sz w:val="24"/>
          <w:szCs w:val="24"/>
        </w:rPr>
        <w:t xml:space="preserve">l mejor modelo </w:t>
      </w:r>
      <w:r>
        <w:rPr>
          <w:rFonts w:ascii="Times New Roman" w:hAnsi="Times New Roman" w:cs="Times New Roman"/>
          <w:sz w:val="24"/>
          <w:szCs w:val="24"/>
        </w:rPr>
        <w:t xml:space="preserve">de los cinco ajustados con cada covariable </w:t>
      </w:r>
      <w:r>
        <w:rPr>
          <w:rFonts w:ascii="Times New Roman" w:hAnsi="Times New Roman" w:cs="Times New Roman"/>
          <w:sz w:val="24"/>
          <w:szCs w:val="24"/>
        </w:rPr>
        <w:t xml:space="preserve">basado</w:t>
      </w:r>
      <w:r>
        <w:rPr>
          <w:rFonts w:ascii="Times New Roman" w:hAnsi="Times New Roman" w:cs="Times New Roman"/>
          <w:sz w:val="24"/>
          <w:szCs w:val="24"/>
        </w:rPr>
        <w:t xml:space="preserve">s</w:t>
      </w:r>
      <w:r>
        <w:rPr>
          <w:rFonts w:ascii="Times New Roman" w:hAnsi="Times New Roman" w:cs="Times New Roman"/>
          <w:sz w:val="24"/>
          <w:szCs w:val="24"/>
        </w:rPr>
        <w:t xml:space="preserve"> en el Índice de Criterio de Información de Akaike (AIC) utilizando la función </w:t>
      </w:r>
      <w:r>
        <w:rPr>
          <w:rFonts w:ascii="Times New Roman" w:hAnsi="Times New Roman" w:cs="Times New Roman"/>
          <w:i/>
          <w:iCs/>
          <w:sz w:val="24"/>
          <w:szCs w:val="24"/>
          <w:rPrChange w:id="28" w:author="Juan David Leongómez" w:date="2024-09-23T14:20:08Z" oouserid="Juan David Leongómez">
            <w:rPr>
              <w:rFonts w:ascii="Times New Roman" w:hAnsi="Times New Roman" w:cs="Times New Roman"/>
              <w:sz w:val="24"/>
              <w:szCs w:val="24"/>
            </w:rPr>
          </w:rPrChange>
        </w:rPr>
        <w:t xml:space="preserve">AICctab</w:t>
      </w:r>
      <w:r>
        <w:rPr>
          <w:rFonts w:ascii="Times New Roman" w:hAnsi="Times New Roman" w:cs="Times New Roman"/>
          <w:i/>
          <w:iCs/>
          <w:sz w:val="24"/>
          <w:szCs w:val="24"/>
          <w:rPrChange w:id="29" w:author="Juan David Leongómez" w:date="2024-09-23T14:20:08Z" oouserid="Juan David Leongómez">
            <w:rPr>
              <w:rFonts w:ascii="Times New Roman" w:hAnsi="Times New Roman" w:cs="Times New Roman"/>
              <w:sz w:val="24"/>
              <w:szCs w:val="24"/>
            </w:rPr>
          </w:rPrChange>
        </w:rPr>
        <w:t xml:space="preserve"> </w:t>
      </w:r>
      <w:r>
        <w:rPr>
          <w:rFonts w:ascii="Times New Roman" w:hAnsi="Times New Roman" w:cs="Times New Roman"/>
          <w:sz w:val="24"/>
          <w:szCs w:val="24"/>
        </w:rPr>
        <w:t xml:space="preserve">del paquete </w:t>
      </w:r>
      <w:r>
        <w:rPr>
          <w:rFonts w:ascii="Times New Roman" w:hAnsi="Times New Roman" w:cs="Times New Roman"/>
          <w:i/>
          <w:iCs/>
          <w:sz w:val="24"/>
          <w:szCs w:val="24"/>
          <w:rPrChange w:id="30" w:author="Juan David Leongómez" w:date="2024-09-23T14:20:10Z" oouserid="Juan David Leongómez">
            <w:rPr>
              <w:rFonts w:ascii="Times New Roman" w:hAnsi="Times New Roman" w:cs="Times New Roman"/>
              <w:sz w:val="24"/>
              <w:szCs w:val="24"/>
            </w:rPr>
          </w:rPrChange>
        </w:rPr>
        <w:t xml:space="preserve">bbmle</w:t>
      </w:r>
      <w:r>
        <w:rPr>
          <w:rFonts w:ascii="Times New Roman" w:hAnsi="Times New Roman" w:cs="Times New Roman"/>
          <w:i/>
          <w:iCs/>
          <w:sz w:val="24"/>
          <w:szCs w:val="24"/>
          <w:rPrChange w:id="31" w:author="Juan David Leongómez" w:date="2024-09-23T14:20:10Z" oouserid="Juan David Leongómez">
            <w:rPr>
              <w:rFonts w:ascii="Times New Roman" w:hAnsi="Times New Roman" w:cs="Times New Roman"/>
              <w:sz w:val="24"/>
              <w:szCs w:val="24"/>
            </w:rPr>
          </w:rPrChange>
        </w:rPr>
        <w:t xml:space="preserve"> </w:t>
      </w:r>
      <w:r>
        <w:rPr>
          <w:rFonts w:ascii="Times New Roman" w:hAnsi="Times New Roman" w:cs="Times New Roman"/>
          <w:sz w:val="24"/>
          <w:szCs w:val="24"/>
        </w:rPr>
        <w:t xml:space="preserve">en R</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{"citationID":"2IhLKXSn","properties":{"formattedCitation":"(Bolker &amp; R Development Core Team, 2023)","plainCitation":"(Bolker &amp; R Development Core Team, 2023)","noteInde</w:instrText>
      </w:r>
      <w:r>
        <w:rPr>
          <w:rFonts w:ascii="Times New Roman" w:hAnsi="Times New Roman" w:cs="Times New Roman"/>
          <w:sz w:val="24"/>
          <w:szCs w:val="24"/>
        </w:rPr>
        <w:instrText xml:space="preserve">x":0},"citationItems":[{"id":3930,"uris":["http://zotero.org/users/7389460/items/D2N66AKT"],"itemData":{"id":3930,"type":"software","title":"Package bbmle: Tools for General Maximum Likelihood Estimation","URL":"https://cran.r-project.org/web/packages/bbml</w:instrText>
      </w:r>
      <w:r>
        <w:rPr>
          <w:rFonts w:ascii="Times New Roman" w:hAnsi="Times New Roman" w:cs="Times New Roman"/>
          <w:sz w:val="24"/>
          <w:szCs w:val="24"/>
        </w:rPr>
        <w:instrText xml:space="preserve">e/bbmle.pdf","version":"R package 1.0.25.1","author":[{"family":"Bolker","given":"Ben"},{"literal":"R Development Core Team"}],"issued":{"date-parts":[["2023"]]}}}],"schema":"https://github.com/citation-style-language/schema/raw/master/csl-citation.json"}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(Bolker &amp; R Development Core Team, 2023)</w:t>
      </w:r>
      <w:r>
        <w:rPr>
          <w:rFonts w:ascii="Times New Roman" w:hAnsi="Times New Roman" w:cs="Times New Roman"/>
          <w:sz w:val="24"/>
          <w:szCs w:val="24"/>
        </w:rPr>
        <w:fldChar w:fldCharType="end"/>
      </w:r>
      <w:r>
        <w:rPr>
          <w:rFonts w:ascii="Times New Roman" w:hAnsi="Times New Roman" w:cs="Times New Roman"/>
          <w:sz w:val="24"/>
          <w:szCs w:val="24"/>
        </w:rPr>
        <w:t xml:space="preserve">.</w:t>
      </w:r>
      <w:r>
        <w:rPr>
          <w:rFonts w:ascii="Times New Roman" w:hAnsi="Times New Roman" w:cs="Times New Roman"/>
          <w:sz w:val="24"/>
          <w:szCs w:val="24"/>
        </w:rPr>
        <w:t xml:space="preserve"> El modelo </w:t>
      </w:r>
      <w:r>
        <w:rPr>
          <w:rFonts w:ascii="Times New Roman" w:hAnsi="Times New Roman" w:cs="Times New Roman"/>
          <w:sz w:val="24"/>
          <w:szCs w:val="24"/>
        </w:rPr>
        <w:t xml:space="preserve">con el AIC más bajo </w:t>
      </w:r>
      <w:r>
        <w:rPr>
          <w:rFonts w:ascii="Times New Roman" w:hAnsi="Times New Roman" w:cs="Times New Roman"/>
          <w:sz w:val="24"/>
          <w:szCs w:val="24"/>
        </w:rPr>
        <w:t xml:space="preserve">se considera el </w:t>
      </w:r>
      <w:r>
        <w:rPr>
          <w:rFonts w:ascii="Times New Roman" w:hAnsi="Times New Roman" w:cs="Times New Roman"/>
          <w:sz w:val="24"/>
          <w:szCs w:val="24"/>
        </w:rPr>
        <w:t xml:space="preserve">mejor</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Posteriormente,  </w:t>
      </w:r>
      <w:r>
        <w:rPr>
          <w:rFonts w:ascii="Times New Roman" w:hAnsi="Times New Roman" w:cs="Times New Roman"/>
          <w:sz w:val="24"/>
          <w:szCs w:val="24"/>
        </w:rPr>
        <w:t xml:space="preserve">para analizar </w:t>
      </w:r>
      <w:r>
        <w:rPr>
          <w:rFonts w:ascii="Times New Roman" w:hAnsi="Times New Roman" w:cs="Times New Roman"/>
          <w:sz w:val="24"/>
          <w:szCs w:val="24"/>
        </w:rPr>
        <w:t xml:space="preserve">el </w:t>
      </w:r>
      <w:r>
        <w:rPr>
          <w:rFonts w:ascii="Times New Roman" w:hAnsi="Times New Roman" w:cs="Times New Roman"/>
          <w:sz w:val="24"/>
          <w:szCs w:val="24"/>
        </w:rPr>
        <w:t xml:space="preserve">ajuste</w:t>
      </w:r>
      <w:r>
        <w:rPr>
          <w:rFonts w:ascii="Times New Roman" w:hAnsi="Times New Roman" w:cs="Times New Roman"/>
          <w:sz w:val="24"/>
          <w:szCs w:val="24"/>
        </w:rPr>
        <w:t xml:space="preserve"> del modelo seleccionado como el mejor</w:t>
      </w:r>
      <w:r>
        <w:rPr>
          <w:rFonts w:ascii="Times New Roman" w:hAnsi="Times New Roman" w:cs="Times New Roman"/>
          <w:sz w:val="24"/>
          <w:szCs w:val="24"/>
        </w:rPr>
        <w:t xml:space="preserve"> y para </w:t>
      </w:r>
      <w:r>
        <w:rPr>
          <w:rFonts w:ascii="Times New Roman" w:hAnsi="Times New Roman" w:cs="Times New Roman"/>
          <w:sz w:val="24"/>
          <w:szCs w:val="24"/>
        </w:rPr>
        <w:t xml:space="preserve">verificar la significancia de los términos</w:t>
      </w:r>
      <w:r>
        <w:rPr>
          <w:rFonts w:ascii="Times New Roman" w:hAnsi="Times New Roman" w:cs="Times New Roman"/>
          <w:sz w:val="24"/>
          <w:szCs w:val="24"/>
        </w:rPr>
        <w:t xml:space="preserve"> para cada variable dependiente</w:t>
      </w:r>
      <w:r>
        <w:rPr>
          <w:rFonts w:ascii="Times New Roman" w:hAnsi="Times New Roman" w:cs="Times New Roman"/>
          <w:sz w:val="24"/>
          <w:szCs w:val="24"/>
        </w:rPr>
        <w:t xml:space="preserve">, se hi</w:t>
      </w:r>
      <w:r>
        <w:rPr>
          <w:rFonts w:ascii="Times New Roman" w:hAnsi="Times New Roman" w:cs="Times New Roman"/>
          <w:sz w:val="24"/>
          <w:szCs w:val="24"/>
        </w:rPr>
        <w:t xml:space="preserve">cieron</w:t>
      </w:r>
      <w:r>
        <w:rPr>
          <w:rFonts w:ascii="Times New Roman" w:hAnsi="Times New Roman" w:cs="Times New Roman"/>
          <w:sz w:val="24"/>
          <w:szCs w:val="24"/>
        </w:rPr>
        <w:t xml:space="preserve"> </w:t>
      </w:r>
      <w:del w:id="32" w:author="Juan David Leongómez" w:date="2024-09-23T14:22:21Z" oouserid="Juan David Leongómez">
        <w:r>
          <w:rPr>
            <w:rFonts w:ascii="Times New Roman" w:hAnsi="Times New Roman" w:cs="Times New Roman"/>
            <w:sz w:val="24"/>
            <w:szCs w:val="24"/>
          </w:rPr>
        </w:r>
      </w:del>
      <w:del w:id="33" w:author="Juan David Leongómez" w:date="2024-09-23T14:22:21Z" oouserid="Juan David Leongómez">
        <w:r>
          <w:rPr>
            <w:rFonts w:ascii="Times New Roman" w:hAnsi="Times New Roman" w:cs="Times New Roman"/>
            <w:sz w:val="24"/>
            <w:szCs w:val="24"/>
          </w:rPr>
          <w:delText xml:space="preserve">ANOVA</w:delText>
        </w:r>
      </w:del>
      <w:del w:id="34" w:author="Juan David Leongómez" w:date="2024-09-23T14:22:21Z" oouserid="Juan David Leongómez">
        <w:r>
          <w:rPr>
            <w:rFonts w:ascii="Times New Roman" w:hAnsi="Times New Roman" w:cs="Times New Roman"/>
            <w:sz w:val="24"/>
            <w:szCs w:val="24"/>
          </w:rPr>
          <w:delText xml:space="preserve">s</w:delText>
        </w:r>
      </w:del>
      <w:ins w:id="35" w:author="Juan David Leongómez" w:date="2024-09-23T14:22:28Z" oouserid="Juan David Leongómez">
        <w:r>
          <w:rPr>
            <w:rFonts w:ascii="Times New Roman" w:hAnsi="Times New Roman" w:cs="Times New Roman"/>
            <w:sz w:val="24"/>
            <w:szCs w:val="24"/>
          </w:rPr>
          <w:t xml:space="preserve">tablas de efectos fijos</w:t>
        </w:r>
      </w:ins>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(ver </w:t>
      </w:r>
      <w:r>
        <w:rPr>
          <w:rFonts w:ascii="Times New Roman" w:hAnsi="Times New Roman" w:cs="Times New Roman"/>
          <w:color w:val="ff0000"/>
          <w:sz w:val="24"/>
          <w:szCs w:val="24"/>
        </w:rPr>
        <w:t xml:space="preserve">Supplementary</w:t>
      </w:r>
      <w:r>
        <w:rPr>
          <w:rFonts w:ascii="Times New Roman" w:hAnsi="Times New Roman" w:cs="Times New Roman"/>
          <w:color w:val="ff0000"/>
          <w:sz w:val="24"/>
          <w:szCs w:val="24"/>
        </w:rPr>
        <w:t xml:space="preserve"> Material)</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Los resultados de los modelos del diseño experimental general y los mejores modelos con las covariables se representaron en figuras con paneles según cada variable dependiente.</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76"/>
        <w:numPr>
          <w:ilvl w:val="0"/>
          <w:numId w:val="3"/>
        </w:numPr>
        <w:pBdr/>
        <w:spacing/>
        <w:ind/>
        <w:rPr>
          <w:rFonts w:cs="Times New Roman"/>
          <w:szCs w:val="24"/>
        </w:rPr>
      </w:pPr>
      <w:r>
        <w:rPr>
          <w:rFonts w:cs="Times New Roman"/>
          <w:szCs w:val="24"/>
        </w:rPr>
        <w:t xml:space="preserve">Results</w:t>
      </w:r>
      <w:r>
        <w:rPr>
          <w:rFonts w:cs="Times New Roman"/>
          <w:szCs w:val="24"/>
        </w:rPr>
        <w:t xml:space="preserve"> </w:t>
      </w:r>
      <w:r>
        <w:rPr>
          <w:rFonts w:cs="Times New Roman"/>
          <w:szCs w:val="24"/>
        </w:rPr>
      </w:r>
    </w:p>
    <w:p>
      <w:pPr>
        <w:pStyle w:val="677"/>
        <w:pBdr/>
        <w:spacing/>
        <w:ind/>
        <w:rPr>
          <w:rFonts w:cs="Times New Roman"/>
          <w:szCs w:val="24"/>
          <w:lang w:val="en-US"/>
        </w:rPr>
      </w:pPr>
      <w:r>
        <w:rPr>
          <w:rFonts w:cs="Times New Roman"/>
          <w:szCs w:val="24"/>
          <w:lang w:val="en-US"/>
        </w:rPr>
        <w:t xml:space="preserve">Descriptives </w:t>
      </w:r>
      <w:r>
        <w:rPr>
          <w:rFonts w:cs="Times New Roman"/>
          <w:szCs w:val="24"/>
          <w:lang w:val="en-US"/>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Estadísticas descriptivas de datos de mi</w:t>
      </w:r>
      <w:r>
        <w:rPr>
          <w:rFonts w:ascii="Times New Roman" w:hAnsi="Times New Roman" w:cs="Times New Roman"/>
          <w:sz w:val="24"/>
          <w:szCs w:val="24"/>
        </w:rPr>
        <w:t xml:space="preserve">rada, elección de rostro preferido, y de todas las covariables de violencia de pareja, infidelidad, percepción de peligrosidad de los hombres, y percepción de seguridad en el hogar, según la condición de disponibilidad de recursos asignada, se reportan en </w:t>
      </w:r>
      <w:r>
        <w:rPr>
          <w:rFonts w:ascii="Times New Roman" w:hAnsi="Times New Roman" w:cs="Times New Roman"/>
          <w:sz w:val="24"/>
          <w:szCs w:val="24"/>
          <w:highlight w:val="yellow"/>
        </w:rPr>
        <w:t xml:space="preserve">la Tabla 2</w:t>
      </w:r>
      <w:r>
        <w:rPr>
          <w:rFonts w:ascii="Times New Roman" w:hAnsi="Times New Roman" w:cs="Times New Roman"/>
          <w:sz w:val="24"/>
          <w:szCs w:val="24"/>
        </w:rPr>
        <w:t xml:space="preserve">. Las distribuciones de todas las variables se muestran en </w:t>
      </w:r>
      <w:r>
        <w:rPr>
          <w:rFonts w:ascii="Times New Roman" w:hAnsi="Times New Roman" w:cs="Times New Roman"/>
          <w:sz w:val="24"/>
          <w:szCs w:val="24"/>
          <w:highlight w:val="yellow"/>
        </w:rPr>
        <w:t xml:space="preserve">la</w:t>
      </w:r>
      <w:ins w:id="36" w:author="Juan David Leongómez" w:date="2024-09-23T14:41:23Z" oouserid="Juan David Leongómez">
        <w:r>
          <w:rPr>
            <w:rFonts w:ascii="Times New Roman" w:hAnsi="Times New Roman" w:cs="Times New Roman"/>
            <w:sz w:val="24"/>
            <w:szCs w:val="24"/>
            <w:highlight w:val="yellow"/>
          </w:rPr>
          <w:t xml:space="preserve">s</w:t>
        </w:r>
      </w:ins>
      <w:r>
        <w:rPr>
          <w:rFonts w:ascii="Times New Roman" w:hAnsi="Times New Roman" w:cs="Times New Roman"/>
          <w:sz w:val="24"/>
          <w:szCs w:val="24"/>
          <w:highlight w:val="yellow"/>
        </w:rPr>
        <w:t xml:space="preserve"> Figura</w:t>
      </w:r>
      <w:ins w:id="37" w:author="Juan David Leongómez" w:date="2024-09-23T14:41:24Z" oouserid="Juan David Leongómez">
        <w:r>
          <w:rPr>
            <w:rFonts w:ascii="Times New Roman" w:hAnsi="Times New Roman" w:cs="Times New Roman"/>
            <w:sz w:val="24"/>
            <w:szCs w:val="24"/>
            <w:highlight w:val="yellow"/>
          </w:rPr>
          <w:t xml:space="preserve">s</w:t>
        </w:r>
      </w:ins>
      <w:r>
        <w:rPr>
          <w:rFonts w:ascii="Times New Roman" w:hAnsi="Times New Roman" w:cs="Times New Roman"/>
          <w:sz w:val="24"/>
          <w:szCs w:val="24"/>
          <w:highlight w:val="yellow"/>
        </w:rPr>
        <w:t xml:space="preserve"> </w:t>
      </w:r>
      <w:del w:id="38" w:author="Juan David Leongómez" w:date="2024-09-23T14:41:26Z" oouserid="Juan David Leongómez">
        <w:r>
          <w:rPr>
            <w:rFonts w:ascii="Times New Roman" w:hAnsi="Times New Roman" w:cs="Times New Roman"/>
            <w:sz w:val="24"/>
            <w:szCs w:val="24"/>
            <w:highlight w:val="yellow"/>
          </w:rPr>
          <w:delText xml:space="preserve">1</w:delText>
        </w:r>
      </w:del>
      <w:ins w:id="39" w:author="Juan David Leongómez" w:date="2024-09-23T14:41:30Z" oouserid="Juan David Leongómez">
        <w:r>
          <w:rPr>
            <w:rFonts w:ascii="Times New Roman" w:hAnsi="Times New Roman" w:cs="Times New Roman"/>
            <w:sz w:val="24"/>
            <w:szCs w:val="24"/>
            <w:highlight w:val="none"/>
          </w:rPr>
          <w:t xml:space="preserve">S4 a S13</w:t>
        </w:r>
      </w:ins>
      <w:r>
        <w:rPr>
          <w:rFonts w:ascii="Times New Roman" w:hAnsi="Times New Roman" w:cs="Times New Roman"/>
          <w:sz w:val="24"/>
          <w:szCs w:val="24"/>
        </w:rPr>
        <w:t xml:space="preserve">. </w:t>
      </w:r>
      <w:r>
        <w:rPr>
          <w:rFonts w:ascii="Times New Roman" w:hAnsi="Times New Roman" w:cs="Times New Roman"/>
          <w:sz w:val="24"/>
          <w:szCs w:val="24"/>
        </w:rPr>
        <w:t xml:space="preserve">S</w:t>
      </w:r>
      <w:r>
        <w:rPr>
          <w:rFonts w:ascii="Times New Roman" w:hAnsi="Times New Roman" w:cs="Times New Roman"/>
          <w:sz w:val="24"/>
          <w:szCs w:val="24"/>
        </w:rPr>
        <w:t xml:space="preserve">e hicieron </w:t>
      </w:r>
      <w:commentRangeStart w:id="10"/>
      <w:r>
        <w:rPr>
          <w:rFonts w:ascii="Times New Roman" w:hAnsi="Times New Roman" w:cs="Times New Roman"/>
          <w:sz w:val="24"/>
          <w:szCs w:val="24"/>
        </w:rPr>
        <w:t xml:space="preserve">correlaciones</w:t>
      </w:r>
      <w:commentRangeEnd w:id="10"/>
      <w:r>
        <w:commentReference w:id="10"/>
      </w:r>
      <w:r>
        <w:rPr>
          <w:rFonts w:ascii="Times New Roman" w:hAnsi="Times New Roman" w:cs="Times New Roman"/>
          <w:sz w:val="24"/>
          <w:szCs w:val="24"/>
        </w:rPr>
        <w:t xml:space="preserve"> entre todas las variables para los grupos de mujeres asignados a cada condición de disponibilidad de recursos (alta vs baja</w:t>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Figura </w:t>
      </w:r>
      <w:r>
        <w:rPr>
          <w:rFonts w:ascii="Times New Roman" w:hAnsi="Times New Roman" w:cs="Times New Roman"/>
          <w:sz w:val="24"/>
          <w:szCs w:val="24"/>
          <w:highlight w:val="yellow"/>
        </w:rPr>
        <w:t xml:space="preserve">2</w:t>
      </w:r>
      <w:r>
        <w:rPr>
          <w:rFonts w:ascii="Times New Roman" w:hAnsi="Times New Roman" w:cs="Times New Roman"/>
          <w:sz w:val="24"/>
          <w:szCs w:val="24"/>
          <w:highlight w:val="yellow"/>
        </w:rPr>
        <w:t xml:space="preserve">)</w:t>
      </w:r>
      <w:r>
        <w:rPr>
          <w:rFonts w:ascii="Times New Roman" w:hAnsi="Times New Roman" w:cs="Times New Roman"/>
          <w:sz w:val="24"/>
          <w:szCs w:val="24"/>
        </w:rPr>
        <w:t xml:space="preserve">. Encontramos que la TFD correlacionó fuertemente con el NF (r &gt;.95) en ambas condiciones y contextos de relación. La proporción del rostro elegido correlacionó fuertemente con la TFD (r &gt;. 70) y con el NF (r &gt;.64) en todas las condiciones y contextos </w:t>
      </w:r>
      <w:r>
        <w:rPr>
          <w:rFonts w:ascii="Times New Roman" w:hAnsi="Times New Roman" w:cs="Times New Roman"/>
          <w:sz w:val="24"/>
          <w:szCs w:val="24"/>
        </w:rPr>
        <w:t xml:space="preserve">de relación. Y finalmente, la evaluación subjetiva de los rostros de masculinidad correlacionó significativamente con atractivo en los dos grupos asignados a ambas condiciones de disponibilidad de recursos (r &gt;.57). Las correlaciones de Pearson </w:t>
      </w:r>
      <w:r>
        <w:rPr>
          <w:rFonts w:ascii="Times New Roman" w:hAnsi="Times New Roman" w:cs="Times New Roman"/>
          <w:sz w:val="24"/>
          <w:szCs w:val="24"/>
        </w:rPr>
        <w:t xml:space="preserve">bivariadas</w:t>
      </w:r>
      <w:r>
        <w:rPr>
          <w:rFonts w:ascii="Times New Roman" w:hAnsi="Times New Roman" w:cs="Times New Roman"/>
          <w:sz w:val="24"/>
          <w:szCs w:val="24"/>
        </w:rPr>
        <w:t xml:space="preserve"> entre todas las variables medidas para </w:t>
      </w:r>
      <w:r>
        <w:rPr>
          <w:rFonts w:ascii="Times New Roman" w:hAnsi="Times New Roman" w:cs="Times New Roman"/>
          <w:sz w:val="24"/>
          <w:szCs w:val="24"/>
        </w:rPr>
        <w:t xml:space="preserve">las</w:t>
      </w:r>
      <w:r>
        <w:rPr>
          <w:rFonts w:ascii="Times New Roman" w:hAnsi="Times New Roman" w:cs="Times New Roman"/>
          <w:sz w:val="24"/>
          <w:szCs w:val="24"/>
        </w:rPr>
        <w:t xml:space="preserve"> participantes según las condiciones del experimento se muestran en la </w:t>
      </w:r>
      <w:r>
        <w:rPr>
          <w:rFonts w:ascii="Times New Roman" w:hAnsi="Times New Roman" w:cs="Times New Roman"/>
          <w:sz w:val="24"/>
          <w:szCs w:val="24"/>
          <w:highlight w:val="yellow"/>
        </w:rPr>
        <w:t xml:space="preserve">Tabla suplementaria </w:t>
      </w:r>
      <w:r>
        <w:rPr>
          <w:rFonts w:ascii="Times New Roman" w:hAnsi="Times New Roman" w:cs="Times New Roman"/>
          <w:sz w:val="24"/>
          <w:szCs w:val="24"/>
          <w:highlight w:val="yellow"/>
        </w:rPr>
        <w:t xml:space="preserve">Sx</w:t>
      </w:r>
      <w:r>
        <w:rPr>
          <w:rFonts w:ascii="Times New Roman" w:hAnsi="Times New Roman" w:cs="Times New Roman"/>
          <w:sz w:val="24"/>
          <w:szCs w:val="24"/>
        </w:rPr>
      </w:r>
    </w:p>
    <w:p>
      <w:pPr>
        <w:pStyle w:val="677"/>
        <w:pBdr/>
        <w:spacing/>
        <w:ind/>
        <w:rPr>
          <w:lang w:val="en-US"/>
        </w:rPr>
      </w:pPr>
      <w:r/>
      <w:bookmarkStart w:id="12" w:name="_Hlk177395288"/>
      <w:r>
        <w:rPr>
          <w:lang w:val="en-US"/>
        </w:rPr>
        <w:t xml:space="preserve">Effect of masculinity by relationship context and resource availability</w:t>
      </w:r>
      <w:bookmarkEnd w:id="12"/>
      <w:r>
        <w:rPr>
          <w:lang w:val="en-US"/>
        </w:rPr>
      </w:r>
    </w:p>
    <w:p>
      <w:pPr>
        <w:pStyle w:val="678"/>
        <w:pBdr/>
        <w:spacing/>
        <w:ind/>
        <w:rPr/>
      </w:pPr>
      <w:r>
        <w:t xml:space="preserve">Early</w:t>
      </w:r>
      <w:r>
        <w:t xml:space="preserve"> </w:t>
      </w:r>
      <w:r>
        <w:t xml:space="preserve">attention</w:t>
      </w:r>
      <w:r>
        <w:t xml:space="preserve">: </w:t>
      </w:r>
      <w:r>
        <w:t xml:space="preserve">Attentional</w:t>
      </w:r>
      <w:r>
        <w:t xml:space="preserve"> </w:t>
      </w:r>
      <w:r>
        <w:rPr>
          <w:rFonts w:cs="Times New Roman"/>
          <w:szCs w:val="24"/>
        </w:rPr>
        <w:t xml:space="preserve">capture</w:t>
      </w: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Los </w:t>
      </w:r>
      <w:r>
        <w:rPr>
          <w:rFonts w:ascii="Times New Roman" w:hAnsi="Times New Roman" w:cs="Times New Roman"/>
          <w:i/>
          <w:iCs/>
          <w:sz w:val="24"/>
          <w:szCs w:val="24"/>
        </w:rPr>
        <w:t xml:space="preserve">LMM</w:t>
      </w:r>
      <w:r>
        <w:rPr>
          <w:rFonts w:ascii="Times New Roman" w:hAnsi="Times New Roman" w:cs="Times New Roman"/>
          <w:sz w:val="24"/>
          <w:szCs w:val="24"/>
        </w:rPr>
        <w:t xml:space="preserve"> mostraron un e</w:t>
      </w:r>
      <w:r>
        <w:rPr>
          <w:rFonts w:ascii="Times New Roman" w:hAnsi="Times New Roman" w:cs="Times New Roman"/>
          <w:sz w:val="24"/>
          <w:szCs w:val="24"/>
        </w:rPr>
        <w:t xml:space="preserve">fecto principal </w:t>
      </w:r>
      <w:r>
        <w:rPr>
          <w:rFonts w:ascii="Times New Roman" w:hAnsi="Times New Roman" w:cs="Times New Roman"/>
          <w:sz w:val="24"/>
          <w:szCs w:val="24"/>
        </w:rPr>
        <w:t xml:space="preserve">significativo </w:t>
      </w:r>
      <w:r>
        <w:rPr>
          <w:rFonts w:ascii="Times New Roman" w:hAnsi="Times New Roman" w:cs="Times New Roman"/>
          <w:sz w:val="24"/>
          <w:szCs w:val="24"/>
        </w:rPr>
        <w:t xml:space="preserve">del dimorfismo sexual (</w:t>
      </w:r>
      <w:r>
        <w:rPr>
          <w:rFonts w:ascii="Times New Roman" w:hAnsi="Times New Roman" w:cs="Times New Roman"/>
          <w:sz w:val="24"/>
          <w:szCs w:val="24"/>
          <w:highlight w:val="yellow"/>
        </w:rPr>
        <w:t xml:space="preserve">Table 2</w:t>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Figure 3a</w:t>
      </w:r>
      <w:r>
        <w:rPr>
          <w:rFonts w:ascii="Times New Roman" w:hAnsi="Times New Roman" w:cs="Times New Roman"/>
          <w:sz w:val="24"/>
          <w:szCs w:val="24"/>
        </w:rPr>
        <w:t xml:space="preserve">), con </w:t>
      </w:r>
      <w:r>
        <w:rPr>
          <w:rFonts w:ascii="Times New Roman" w:hAnsi="Times New Roman" w:cs="Times New Roman"/>
          <w:b/>
          <w:bCs/>
          <w:i/>
          <w:iCs/>
          <w:sz w:val="24"/>
          <w:szCs w:val="24"/>
        </w:rPr>
        <w:t xml:space="preserve">duraciones de primeras fijaciones</w:t>
      </w:r>
      <w:r>
        <w:rPr>
          <w:rFonts w:ascii="Times New Roman" w:hAnsi="Times New Roman" w:cs="Times New Roman"/>
          <w:sz w:val="24"/>
          <w:szCs w:val="24"/>
        </w:rPr>
        <w:t xml:space="preserve"> </w:t>
      </w:r>
      <w:r>
        <w:rPr>
          <w:rFonts w:ascii="Times New Roman" w:hAnsi="Times New Roman" w:cs="Times New Roman"/>
          <w:sz w:val="24"/>
          <w:szCs w:val="24"/>
        </w:rPr>
        <w:t xml:space="preserve">(DFF) </w:t>
      </w:r>
      <w:r>
        <w:rPr>
          <w:rFonts w:ascii="Times New Roman" w:hAnsi="Times New Roman" w:cs="Times New Roman"/>
          <w:sz w:val="24"/>
          <w:szCs w:val="24"/>
        </w:rPr>
        <w:t xml:space="preserve">significativamente </w:t>
      </w:r>
      <w:r>
        <w:rPr>
          <w:rFonts w:ascii="Times New Roman" w:hAnsi="Times New Roman" w:cs="Times New Roman"/>
          <w:sz w:val="24"/>
          <w:szCs w:val="24"/>
        </w:rPr>
        <w:t xml:space="preserve">(</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-4.09</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1.19</w:t>
      </w:r>
      <w:r>
        <w:rPr>
          <w:rFonts w:ascii="Times New Roman" w:hAnsi="Times New Roman" w:cs="Times New Roman"/>
          <w:sz w:val="24"/>
          <w:szCs w:val="24"/>
        </w:rPr>
        <w:t xml:space="preserve">, </w:t>
      </w:r>
      <w:r>
        <w:rPr>
          <w:rFonts w:ascii="Times New Roman" w:hAnsi="Times New Roman" w:cs="Times New Roman"/>
          <w:i/>
          <w:iCs/>
          <w:sz w:val="24"/>
          <w:szCs w:val="24"/>
        </w:rPr>
        <w:t xml:space="preserve">z </w:t>
      </w:r>
      <w:r>
        <w:rPr>
          <w:rFonts w:ascii="Times New Roman" w:hAnsi="Times New Roman" w:cs="Times New Roman"/>
          <w:sz w:val="24"/>
          <w:szCs w:val="24"/>
        </w:rPr>
        <w:t xml:space="preserve">= </w:t>
      </w:r>
      <w:r>
        <w:rPr>
          <w:rFonts w:ascii="Times New Roman" w:hAnsi="Times New Roman" w:cs="Times New Roman"/>
          <w:sz w:val="24"/>
          <w:szCs w:val="24"/>
        </w:rPr>
        <w:t xml:space="preserve">-3.435</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sz w:val="24"/>
          <w:szCs w:val="24"/>
        </w:rPr>
        <w:t xml:space="preserve">.000</w:t>
      </w:r>
      <w:r>
        <w:rPr>
          <w:rFonts w:ascii="Times New Roman" w:hAnsi="Times New Roman" w:cs="Times New Roman"/>
          <w:sz w:val="24"/>
          <w:szCs w:val="24"/>
        </w:rPr>
        <w:t xml:space="preserve">6) </w:t>
      </w:r>
      <w:r>
        <w:rPr>
          <w:rFonts w:ascii="Times New Roman" w:hAnsi="Times New Roman" w:cs="Times New Roman"/>
          <w:sz w:val="24"/>
          <w:szCs w:val="24"/>
        </w:rPr>
        <w:t xml:space="preserve">más largas sobre los rostros </w:t>
      </w:r>
      <w:r>
        <w:rPr>
          <w:rFonts w:ascii="Times New Roman" w:hAnsi="Times New Roman" w:cs="Times New Roman"/>
          <w:sz w:val="24"/>
          <w:szCs w:val="24"/>
        </w:rPr>
        <w:t xml:space="preserve">m</w:t>
      </w:r>
      <w:r>
        <w:rPr>
          <w:rFonts w:ascii="Times New Roman" w:hAnsi="Times New Roman" w:cs="Times New Roman"/>
          <w:sz w:val="24"/>
          <w:szCs w:val="24"/>
        </w:rPr>
        <w:t xml:space="preserve">asculinized</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261</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3.06,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255</w:t>
      </w:r>
      <w:r>
        <w:rPr>
          <w:rFonts w:ascii="Times New Roman" w:hAnsi="Times New Roman" w:cs="Times New Roman"/>
          <w:sz w:val="24"/>
          <w:szCs w:val="24"/>
        </w:rPr>
        <w:t xml:space="preserve">-</w:t>
      </w:r>
      <w:r>
        <w:rPr>
          <w:rFonts w:ascii="Times New Roman" w:hAnsi="Times New Roman" w:cs="Times New Roman"/>
          <w:sz w:val="24"/>
          <w:szCs w:val="24"/>
        </w:rPr>
        <w:t xml:space="preserve">267</w:t>
      </w:r>
      <w:r>
        <w:rPr>
          <w:rFonts w:ascii="Times New Roman" w:hAnsi="Times New Roman" w:cs="Times New Roman"/>
          <w:sz w:val="24"/>
          <w:szCs w:val="24"/>
        </w:rPr>
        <w:t xml:space="preserve">)</w:t>
      </w:r>
      <w:r>
        <w:rPr>
          <w:rFonts w:ascii="Times New Roman" w:hAnsi="Times New Roman" w:cs="Times New Roman"/>
          <w:sz w:val="24"/>
          <w:szCs w:val="24"/>
        </w:rPr>
        <w:t xml:space="preserve">,</w:t>
      </w:r>
      <w:r>
        <w:rPr>
          <w:rFonts w:ascii="Times New Roman" w:hAnsi="Times New Roman" w:cs="Times New Roman"/>
          <w:sz w:val="24"/>
          <w:szCs w:val="24"/>
        </w:rPr>
        <w:t xml:space="preserve"> que sobre los </w:t>
      </w:r>
      <w:r>
        <w:rPr>
          <w:rFonts w:ascii="Times New Roman" w:hAnsi="Times New Roman" w:cs="Times New Roman"/>
          <w:sz w:val="24"/>
          <w:szCs w:val="24"/>
        </w:rPr>
        <w:t xml:space="preserve">f</w:t>
      </w:r>
      <w:r>
        <w:rPr>
          <w:rFonts w:ascii="Times New Roman" w:hAnsi="Times New Roman" w:cs="Times New Roman"/>
          <w:sz w:val="24"/>
          <w:szCs w:val="24"/>
        </w:rPr>
        <w:t xml:space="preserve">eminized</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257</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3.06,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251</w:t>
      </w:r>
      <w:r>
        <w:rPr>
          <w:rFonts w:ascii="Times New Roman" w:hAnsi="Times New Roman" w:cs="Times New Roman"/>
          <w:sz w:val="24"/>
          <w:szCs w:val="24"/>
        </w:rPr>
        <w:t xml:space="preserve"> -</w:t>
      </w:r>
      <w:r>
        <w:rPr>
          <w:rFonts w:ascii="Times New Roman" w:hAnsi="Times New Roman" w:cs="Times New Roman"/>
          <w:sz w:val="24"/>
          <w:szCs w:val="24"/>
        </w:rPr>
        <w:t xml:space="preserve"> 263</w:t>
      </w:r>
      <w:r>
        <w:rPr>
          <w:rFonts w:ascii="Times New Roman" w:hAnsi="Times New Roman" w:cs="Times New Roman"/>
          <w:sz w:val="24"/>
          <w:szCs w:val="24"/>
        </w:rPr>
        <w:t xml:space="preserve">)</w:t>
      </w:r>
      <w:r>
        <w:rPr>
          <w:rFonts w:ascii="Times New Roman" w:hAnsi="Times New Roman" w:cs="Times New Roman"/>
          <w:sz w:val="24"/>
          <w:szCs w:val="24"/>
        </w:rPr>
        <w:t xml:space="preserve"> independiente del contexto de la relación y de la condición de disponibilidad de recursos</w:t>
      </w:r>
      <w:r>
        <w:rPr>
          <w:rFonts w:ascii="Times New Roman" w:hAnsi="Times New Roman" w:cs="Times New Roman"/>
          <w:sz w:val="24"/>
          <w:szCs w:val="24"/>
        </w:rPr>
        <w:t xml:space="preserve">.  </w:t>
      </w:r>
      <w:r>
        <w:rPr>
          <w:rFonts w:ascii="Times New Roman" w:hAnsi="Times New Roman" w:cs="Times New Roman"/>
          <w:sz w:val="24"/>
          <w:szCs w:val="24"/>
        </w:rPr>
        <w:t xml:space="preserve">No se encontraron efectos principales ni de la condición, ni del contexto de la relación, ni tampoco interacciones significativas entre ellas o con el dimorfismo sexual. </w:t>
      </w:r>
      <w:r>
        <w:rPr>
          <w:rFonts w:ascii="Times New Roman" w:hAnsi="Times New Roman" w:cs="Times New Roman"/>
          <w:sz w:val="24"/>
          <w:szCs w:val="24"/>
        </w:rPr>
      </w:r>
    </w:p>
    <w:p>
      <w:pPr>
        <w:pStyle w:val="678"/>
        <w:pBdr/>
        <w:spacing w:after="0" w:before="0" w:line="480" w:lineRule="auto"/>
        <w:ind/>
        <w:rPr>
          <w:rFonts w:cs="Times New Roman"/>
          <w:szCs w:val="24"/>
        </w:rPr>
      </w:pPr>
      <w:r>
        <w:t xml:space="preserve">Late</w:t>
      </w:r>
      <w:r>
        <w:t xml:space="preserve"> </w:t>
      </w:r>
      <w:r>
        <w:t xml:space="preserve">attention</w:t>
      </w:r>
      <w:r>
        <w:rPr>
          <w:rFonts w:cs="Times New Roman"/>
          <w:szCs w:val="24"/>
        </w:rPr>
        <w:t xml:space="preserve">: </w:t>
      </w:r>
      <w:r>
        <w:t xml:space="preserve">Attentional</w:t>
      </w:r>
      <w:r>
        <w:rPr>
          <w:rFonts w:cs="Times New Roman"/>
          <w:szCs w:val="24"/>
        </w:rPr>
        <w:t xml:space="preserve"> </w:t>
      </w:r>
      <w:r>
        <w:rPr>
          <w:rFonts w:cs="Times New Roman"/>
          <w:szCs w:val="24"/>
        </w:rPr>
        <w:t xml:space="preserve">engagement</w:t>
      </w:r>
      <w:r>
        <w:rPr>
          <w:rFonts w:cs="Times New Roman"/>
          <w:szCs w:val="24"/>
        </w:rPr>
      </w:r>
    </w:p>
    <w:p>
      <w:pPr>
        <w:pStyle w:val="679"/>
        <w:pBdr/>
        <w:spacing/>
        <w:ind/>
        <w:rPr/>
      </w:pPr>
      <w:r>
        <w:t xml:space="preserve">Total</w:t>
      </w:r>
      <w:r>
        <w:t xml:space="preserve"> </w:t>
      </w:r>
      <w:r>
        <w:t xml:space="preserve">Fixation</w:t>
      </w:r>
      <w:r>
        <w:t xml:space="preserve"> </w:t>
      </w:r>
      <w:r>
        <w:t xml:space="preserve">Duration</w:t>
      </w:r>
      <w:r>
        <w:t xml:space="preserve"> (TFD): </w:t>
      </w: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Los </w:t>
      </w:r>
      <w:r>
        <w:rPr>
          <w:rFonts w:ascii="Times New Roman" w:hAnsi="Times New Roman" w:cs="Times New Roman"/>
          <w:i/>
          <w:iCs/>
          <w:sz w:val="24"/>
          <w:szCs w:val="24"/>
        </w:rPr>
        <w:t xml:space="preserve">LMM</w:t>
      </w:r>
      <w:r>
        <w:rPr>
          <w:rFonts w:ascii="Times New Roman" w:hAnsi="Times New Roman" w:cs="Times New Roman"/>
          <w:i/>
          <w:iCs/>
          <w:sz w:val="24"/>
          <w:szCs w:val="24"/>
        </w:rPr>
        <w:t xml:space="preserve"> </w:t>
      </w:r>
      <w:r>
        <w:rPr>
          <w:rFonts w:ascii="Times New Roman" w:hAnsi="Times New Roman" w:cs="Times New Roman"/>
          <w:sz w:val="24"/>
          <w:szCs w:val="24"/>
        </w:rPr>
        <w:t xml:space="preserve">mostraron </w:t>
      </w:r>
      <w:r>
        <w:rPr>
          <w:rFonts w:ascii="Times New Roman" w:hAnsi="Times New Roman" w:cs="Times New Roman"/>
          <w:sz w:val="24"/>
          <w:szCs w:val="24"/>
        </w:rPr>
        <w:t xml:space="preserve">un efecto principal </w:t>
      </w:r>
      <w:r>
        <w:rPr>
          <w:rFonts w:ascii="Times New Roman" w:hAnsi="Times New Roman" w:cs="Times New Roman"/>
          <w:sz w:val="24"/>
          <w:szCs w:val="24"/>
        </w:rPr>
        <w:t xml:space="preserve">significativo </w:t>
      </w:r>
      <w:r>
        <w:rPr>
          <w:rFonts w:ascii="Times New Roman" w:hAnsi="Times New Roman" w:cs="Times New Roman"/>
          <w:sz w:val="24"/>
          <w:szCs w:val="24"/>
        </w:rPr>
        <w:t xml:space="preserve">del dimorfismo sexual sobre la TFD  (</w:t>
      </w:r>
      <w:r>
        <w:rPr>
          <w:rFonts w:ascii="Times New Roman" w:hAnsi="Times New Roman" w:cs="Times New Roman"/>
          <w:sz w:val="24"/>
          <w:szCs w:val="24"/>
          <w:highlight w:val="yellow"/>
        </w:rPr>
        <w:t xml:space="preserve">Table 2</w:t>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Figure 3</w:t>
      </w:r>
      <w:r>
        <w:rPr>
          <w:rFonts w:ascii="Times New Roman" w:hAnsi="Times New Roman" w:cs="Times New Roman"/>
          <w:sz w:val="24"/>
          <w:szCs w:val="24"/>
        </w:rPr>
        <w:t xml:space="preserve">b</w:t>
      </w:r>
      <w:r>
        <w:rPr>
          <w:rFonts w:ascii="Times New Roman" w:hAnsi="Times New Roman" w:cs="Times New Roman"/>
          <w:sz w:val="24"/>
          <w:szCs w:val="24"/>
        </w:rPr>
        <w:t xml:space="preserve">), con </w:t>
      </w:r>
      <w:r>
        <w:rPr>
          <w:rFonts w:ascii="Times New Roman" w:hAnsi="Times New Roman" w:cs="Times New Roman"/>
          <w:sz w:val="24"/>
          <w:szCs w:val="24"/>
        </w:rPr>
        <w:t xml:space="preserve">fixations</w:t>
      </w:r>
      <w:r>
        <w:rPr>
          <w:rFonts w:ascii="Times New Roman" w:hAnsi="Times New Roman" w:cs="Times New Roman"/>
          <w:sz w:val="24"/>
          <w:szCs w:val="24"/>
        </w:rPr>
        <w:t xml:space="preserve"> </w:t>
      </w:r>
      <w:r>
        <w:rPr>
          <w:rFonts w:ascii="Times New Roman" w:hAnsi="Times New Roman" w:cs="Times New Roman"/>
          <w:sz w:val="24"/>
          <w:szCs w:val="24"/>
        </w:rPr>
        <w:t xml:space="preserve">durations</w:t>
      </w:r>
      <w:r>
        <w:rPr>
          <w:rFonts w:ascii="Times New Roman" w:hAnsi="Times New Roman" w:cs="Times New Roman"/>
          <w:sz w:val="24"/>
          <w:szCs w:val="24"/>
        </w:rPr>
        <w:t xml:space="preserve"> </w:t>
      </w:r>
      <w:r>
        <w:rPr>
          <w:rFonts w:ascii="Times New Roman" w:hAnsi="Times New Roman" w:cs="Times New Roman"/>
          <w:sz w:val="24"/>
          <w:szCs w:val="24"/>
        </w:rPr>
        <w:t xml:space="preserve">significativamente </w:t>
      </w:r>
      <w:r>
        <w:rPr>
          <w:rFonts w:ascii="Times New Roman" w:hAnsi="Times New Roman" w:cs="Times New Roman"/>
          <w:sz w:val="24"/>
          <w:szCs w:val="24"/>
        </w:rPr>
        <w:t xml:space="preserve">(</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-98.3</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4.31</w:t>
      </w:r>
      <w:r>
        <w:rPr>
          <w:rFonts w:ascii="Times New Roman" w:hAnsi="Times New Roman" w:cs="Times New Roman"/>
          <w:sz w:val="24"/>
          <w:szCs w:val="24"/>
        </w:rPr>
        <w:t xml:space="preserve">, </w:t>
      </w:r>
      <w:r>
        <w:rPr>
          <w:rFonts w:ascii="Times New Roman" w:hAnsi="Times New Roman" w:cs="Times New Roman"/>
          <w:i/>
          <w:iCs/>
          <w:sz w:val="24"/>
          <w:szCs w:val="24"/>
        </w:rPr>
        <w:t xml:space="preserve">z </w:t>
      </w:r>
      <w:r>
        <w:rPr>
          <w:rFonts w:ascii="Times New Roman" w:hAnsi="Times New Roman" w:cs="Times New Roman"/>
          <w:sz w:val="24"/>
          <w:szCs w:val="24"/>
        </w:rPr>
        <w:t xml:space="preserve">= </w:t>
      </w:r>
      <w:r>
        <w:rPr>
          <w:rFonts w:ascii="Times New Roman" w:hAnsi="Times New Roman" w:cs="Times New Roman"/>
          <w:sz w:val="24"/>
          <w:szCs w:val="24"/>
        </w:rPr>
        <w:t xml:space="preserve">-22.8</w:t>
      </w:r>
      <w:r>
        <w:rPr>
          <w:rFonts w:ascii="Times New Roman" w:hAnsi="Times New Roman" w:cs="Times New Roman"/>
          <w:sz w:val="24"/>
          <w:szCs w:val="24"/>
        </w:rPr>
        <w:t xml:space="preserve">1,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sz w:val="24"/>
          <w:szCs w:val="24"/>
        </w:rPr>
        <w:t xml:space="preserve">&lt;</w:t>
      </w:r>
      <w:r>
        <w:rPr>
          <w:rFonts w:ascii="Times New Roman" w:hAnsi="Times New Roman" w:cs="Times New Roman"/>
          <w:sz w:val="24"/>
          <w:szCs w:val="24"/>
        </w:rPr>
        <w:t xml:space="preserve">.0001</w:t>
      </w:r>
      <w:r>
        <w:rPr>
          <w:rFonts w:ascii="Times New Roman" w:hAnsi="Times New Roman" w:cs="Times New Roman"/>
          <w:sz w:val="24"/>
          <w:szCs w:val="24"/>
        </w:rPr>
        <w:t xml:space="preserve">)</w:t>
      </w:r>
      <w:ins w:id="40" w:author="Juan David Leongómez" w:date="2024-09-23T14:42:57Z" oouserid="Juan David Leongómez">
        <w:r>
          <w:rPr>
            <w:rFonts w:ascii="Times New Roman" w:hAnsi="Times New Roman" w:cs="Times New Roman"/>
            <w:sz w:val="24"/>
            <w:szCs w:val="24"/>
          </w:rPr>
          <w:t xml:space="preserve"> </w:t>
        </w:r>
      </w:ins>
      <w:r>
        <w:rPr>
          <w:rFonts w:ascii="Times New Roman" w:hAnsi="Times New Roman" w:cs="Times New Roman"/>
          <w:sz w:val="24"/>
          <w:szCs w:val="24"/>
        </w:rPr>
        <w:t xml:space="preserve">más largas sobre los rostros </w:t>
      </w:r>
      <w:r>
        <w:rPr>
          <w:rFonts w:ascii="Times New Roman" w:hAnsi="Times New Roman" w:cs="Times New Roman"/>
          <w:sz w:val="24"/>
          <w:szCs w:val="24"/>
        </w:rPr>
        <w:t xml:space="preserve">m</w:t>
      </w:r>
      <w:r>
        <w:rPr>
          <w:rFonts w:ascii="Times New Roman" w:hAnsi="Times New Roman" w:cs="Times New Roman"/>
          <w:sz w:val="24"/>
          <w:szCs w:val="24"/>
        </w:rPr>
        <w:t xml:space="preserve">asculinized</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959</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9.22</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941</w:t>
      </w:r>
      <w:r>
        <w:rPr>
          <w:rFonts w:ascii="Times New Roman" w:hAnsi="Times New Roman" w:cs="Times New Roman"/>
          <w:sz w:val="24"/>
          <w:szCs w:val="24"/>
        </w:rPr>
        <w:t xml:space="preserve">-</w:t>
      </w:r>
      <w:r>
        <w:rPr>
          <w:rFonts w:ascii="Times New Roman" w:hAnsi="Times New Roman" w:cs="Times New Roman"/>
          <w:sz w:val="24"/>
          <w:szCs w:val="24"/>
        </w:rPr>
        <w:t xml:space="preserve">977</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que sobre los </w:t>
      </w:r>
      <w:r>
        <w:rPr>
          <w:rFonts w:ascii="Times New Roman" w:hAnsi="Times New Roman" w:cs="Times New Roman"/>
          <w:sz w:val="24"/>
          <w:szCs w:val="24"/>
        </w:rPr>
        <w:t xml:space="preserve">f</w:t>
      </w:r>
      <w:r>
        <w:rPr>
          <w:rFonts w:ascii="Times New Roman" w:hAnsi="Times New Roman" w:cs="Times New Roman"/>
          <w:sz w:val="24"/>
          <w:szCs w:val="24"/>
        </w:rPr>
        <w:t xml:space="preserve">eminized</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861</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9.22</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843</w:t>
      </w:r>
      <w:r>
        <w:rPr>
          <w:rFonts w:ascii="Times New Roman" w:hAnsi="Times New Roman" w:cs="Times New Roman"/>
          <w:sz w:val="24"/>
          <w:szCs w:val="24"/>
        </w:rPr>
        <w:t xml:space="preserve">-</w:t>
      </w:r>
      <w:r>
        <w:rPr>
          <w:rFonts w:ascii="Times New Roman" w:hAnsi="Times New Roman" w:cs="Times New Roman"/>
          <w:sz w:val="24"/>
          <w:szCs w:val="24"/>
        </w:rPr>
        <w:t xml:space="preserve">879</w:t>
      </w:r>
      <w:r>
        <w:rPr>
          <w:rFonts w:ascii="Times New Roman" w:hAnsi="Times New Roman" w:cs="Times New Roman"/>
          <w:sz w:val="24"/>
          <w:szCs w:val="24"/>
        </w:rPr>
        <w:t xml:space="preserve">). También, se encontró una interacción</w:t>
      </w:r>
      <w:r>
        <w:rPr>
          <w:rFonts w:ascii="Times New Roman" w:hAnsi="Times New Roman" w:cs="Times New Roman"/>
          <w:sz w:val="24"/>
          <w:szCs w:val="24"/>
        </w:rPr>
        <w:t xml:space="preserve"> </w:t>
      </w:r>
      <w:r>
        <w:rPr>
          <w:rFonts w:ascii="Times New Roman" w:hAnsi="Times New Roman" w:cs="Times New Roman"/>
          <w:sz w:val="24"/>
          <w:szCs w:val="24"/>
        </w:rPr>
        <w:t xml:space="preserve">significativa </w:t>
      </w:r>
      <w:r>
        <w:rPr>
          <w:rFonts w:ascii="Times New Roman" w:hAnsi="Times New Roman" w:cs="Times New Roman"/>
          <w:sz w:val="24"/>
          <w:szCs w:val="24"/>
        </w:rPr>
        <w:t xml:space="preserve">entre el dimorfismo sexual y la condición de disponibilidad de recursos</w:t>
      </w:r>
      <w:r>
        <w:rPr>
          <w:rFonts w:ascii="Times New Roman" w:hAnsi="Times New Roman" w:cs="Times New Roman"/>
          <w:sz w:val="24"/>
          <w:szCs w:val="24"/>
        </w:rPr>
        <w:t xml:space="preserve">,</w:t>
      </w:r>
      <w:r>
        <w:rPr>
          <w:rFonts w:ascii="Times New Roman" w:hAnsi="Times New Roman" w:cs="Times New Roman"/>
          <w:sz w:val="24"/>
          <w:szCs w:val="24"/>
        </w:rPr>
        <w:t xml:space="preserve"> en la que </w:t>
      </w:r>
      <w:r>
        <w:rPr>
          <w:rFonts w:ascii="Times New Roman" w:hAnsi="Times New Roman" w:cs="Times New Roman"/>
          <w:sz w:val="24"/>
          <w:szCs w:val="24"/>
        </w:rPr>
        <w:t xml:space="preserve">la </w:t>
      </w:r>
      <w:r>
        <w:rPr>
          <w:rFonts w:ascii="Times New Roman" w:hAnsi="Times New Roman" w:cs="Times New Roman"/>
          <w:sz w:val="24"/>
          <w:szCs w:val="24"/>
        </w:rPr>
        <w:t xml:space="preserve">TFD</w:t>
      </w:r>
      <w:r>
        <w:rPr>
          <w:rFonts w:ascii="Times New Roman" w:hAnsi="Times New Roman" w:cs="Times New Roman"/>
          <w:sz w:val="24"/>
          <w:szCs w:val="24"/>
        </w:rPr>
        <w:t xml:space="preserve"> fue </w:t>
      </w:r>
      <w:r>
        <w:rPr>
          <w:rFonts w:ascii="Times New Roman" w:hAnsi="Times New Roman" w:cs="Times New Roman"/>
          <w:sz w:val="24"/>
          <w:szCs w:val="24"/>
        </w:rPr>
        <w:t xml:space="preserve">significativamente </w:t>
      </w:r>
      <w:r>
        <w:rPr>
          <w:rFonts w:ascii="Times New Roman" w:hAnsi="Times New Roman" w:cs="Times New Roman"/>
          <w:sz w:val="24"/>
          <w:szCs w:val="24"/>
        </w:rPr>
        <w:t xml:space="preserve">más larga sobre los rostros masculinizados (Low: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971</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13.8</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 944</w:t>
      </w:r>
      <w:r>
        <w:rPr>
          <w:rFonts w:ascii="Times New Roman" w:hAnsi="Times New Roman" w:cs="Times New Roman"/>
          <w:sz w:val="24"/>
          <w:szCs w:val="24"/>
        </w:rPr>
        <w:t xml:space="preserve">-</w:t>
      </w:r>
      <w:r>
        <w:rPr>
          <w:rFonts w:ascii="Times New Roman" w:hAnsi="Times New Roman" w:cs="Times New Roman"/>
          <w:sz w:val="24"/>
          <w:szCs w:val="24"/>
        </w:rPr>
        <w:t xml:space="preserve">998</w:t>
      </w:r>
      <w:r>
        <w:rPr>
          <w:rFonts w:ascii="Times New Roman" w:hAnsi="Times New Roman" w:cs="Times New Roman"/>
          <w:sz w:val="24"/>
          <w:szCs w:val="24"/>
        </w:rPr>
        <w:t xml:space="preserve">; </w:t>
      </w:r>
      <w:r>
        <w:rPr>
          <w:rFonts w:ascii="Times New Roman" w:hAnsi="Times New Roman" w:cs="Times New Roman"/>
          <w:sz w:val="24"/>
          <w:szCs w:val="24"/>
        </w:rPr>
        <w:t xml:space="preserve">High</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948</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9.22</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 924</w:t>
      </w:r>
      <w:r>
        <w:rPr>
          <w:rFonts w:ascii="Times New Roman" w:hAnsi="Times New Roman" w:cs="Times New Roman"/>
          <w:sz w:val="24"/>
          <w:szCs w:val="24"/>
        </w:rPr>
        <w:t xml:space="preserve">-</w:t>
      </w:r>
      <w:r>
        <w:rPr>
          <w:rFonts w:ascii="Times New Roman" w:hAnsi="Times New Roman" w:cs="Times New Roman"/>
          <w:sz w:val="24"/>
          <w:szCs w:val="24"/>
        </w:rPr>
        <w:t xml:space="preserve">972</w:t>
      </w:r>
      <w:r>
        <w:rPr>
          <w:rFonts w:ascii="Times New Roman" w:hAnsi="Times New Roman" w:cs="Times New Roman"/>
          <w:sz w:val="24"/>
          <w:szCs w:val="24"/>
        </w:rPr>
        <w:t xml:space="preserve">), que sobre los feminizados</w:t>
      </w:r>
      <w:r>
        <w:rPr>
          <w:rFonts w:ascii="Times New Roman" w:hAnsi="Times New Roman" w:cs="Times New Roman"/>
          <w:sz w:val="24"/>
          <w:szCs w:val="24"/>
        </w:rPr>
        <w:t xml:space="preserve"> (Low: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 856</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13.8</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829</w:t>
      </w:r>
      <w:r>
        <w:rPr>
          <w:rFonts w:ascii="Times New Roman" w:hAnsi="Times New Roman" w:cs="Times New Roman"/>
          <w:sz w:val="24"/>
          <w:szCs w:val="24"/>
        </w:rPr>
        <w:t xml:space="preserve">-</w:t>
      </w:r>
      <w:r>
        <w:rPr>
          <w:rFonts w:ascii="Times New Roman" w:hAnsi="Times New Roman" w:cs="Times New Roman"/>
          <w:sz w:val="24"/>
          <w:szCs w:val="24"/>
        </w:rPr>
        <w:t xml:space="preserve">883</w:t>
      </w:r>
      <w:r>
        <w:rPr>
          <w:rFonts w:ascii="Times New Roman" w:hAnsi="Times New Roman" w:cs="Times New Roman"/>
          <w:sz w:val="24"/>
          <w:szCs w:val="24"/>
        </w:rPr>
        <w:t xml:space="preserve">; </w:t>
      </w:r>
      <w:r>
        <w:rPr>
          <w:rFonts w:ascii="Times New Roman" w:hAnsi="Times New Roman" w:cs="Times New Roman"/>
          <w:sz w:val="24"/>
          <w:szCs w:val="24"/>
        </w:rPr>
        <w:t xml:space="preserve">High</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 866</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12.2</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842</w:t>
      </w:r>
      <w:r>
        <w:rPr>
          <w:rFonts w:ascii="Times New Roman" w:hAnsi="Times New Roman" w:cs="Times New Roman"/>
          <w:sz w:val="24"/>
          <w:szCs w:val="24"/>
        </w:rPr>
        <w:t xml:space="preserve">-</w:t>
      </w:r>
      <w:r>
        <w:rPr>
          <w:rFonts w:ascii="Times New Roman" w:hAnsi="Times New Roman" w:cs="Times New Roman"/>
          <w:sz w:val="24"/>
          <w:szCs w:val="24"/>
        </w:rPr>
        <w:t xml:space="preserve">890</w:t>
      </w:r>
      <w:r>
        <w:rPr>
          <w:rFonts w:ascii="Times New Roman" w:hAnsi="Times New Roman" w:cs="Times New Roman"/>
          <w:sz w:val="24"/>
          <w:szCs w:val="24"/>
        </w:rPr>
        <w:t xml:space="preserve">)</w:t>
      </w:r>
      <w:r>
        <w:rPr>
          <w:rFonts w:ascii="Times New Roman" w:hAnsi="Times New Roman" w:cs="Times New Roman"/>
          <w:sz w:val="24"/>
          <w:szCs w:val="24"/>
        </w:rPr>
        <w:t xml:space="preserve">, tanto en la condición baja y alta</w:t>
      </w:r>
      <w:r>
        <w:rPr>
          <w:rFonts w:ascii="Times New Roman" w:hAnsi="Times New Roman" w:cs="Times New Roman"/>
          <w:sz w:val="24"/>
          <w:szCs w:val="24"/>
        </w:rPr>
        <w:t xml:space="preserve">; pero </w:t>
      </w:r>
      <w:r>
        <w:rPr>
          <w:rFonts w:ascii="Times New Roman" w:hAnsi="Times New Roman" w:cs="Times New Roman"/>
          <w:sz w:val="24"/>
          <w:szCs w:val="24"/>
        </w:rPr>
        <w:t xml:space="preserve">con un efecto del dimorfismo sexual más grande sobre la TFD en la condición </w:t>
      </w:r>
      <w:r>
        <w:rPr>
          <w:rFonts w:ascii="Times New Roman" w:hAnsi="Times New Roman" w:cs="Times New Roman"/>
          <w:sz w:val="24"/>
          <w:szCs w:val="24"/>
        </w:rPr>
        <w:t xml:space="preserve">low</w:t>
      </w:r>
      <w:r>
        <w:rPr>
          <w:rFonts w:ascii="Times New Roman" w:hAnsi="Times New Roman" w:cs="Times New Roman"/>
          <w:sz w:val="24"/>
          <w:szCs w:val="24"/>
        </w:rPr>
        <w:t xml:space="preserve"> (</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-114.7</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6.47</w:t>
      </w:r>
      <w:r>
        <w:rPr>
          <w:rFonts w:ascii="Times New Roman" w:hAnsi="Times New Roman" w:cs="Times New Roman"/>
          <w:sz w:val="24"/>
          <w:szCs w:val="24"/>
        </w:rPr>
        <w:t xml:space="preserve">, </w:t>
      </w:r>
      <w:r>
        <w:rPr>
          <w:rFonts w:ascii="Times New Roman" w:hAnsi="Times New Roman" w:cs="Times New Roman"/>
          <w:i/>
          <w:iCs/>
          <w:sz w:val="24"/>
          <w:szCs w:val="24"/>
        </w:rPr>
        <w:t xml:space="preserve">z </w:t>
      </w:r>
      <w:r>
        <w:rPr>
          <w:rFonts w:ascii="Times New Roman" w:hAnsi="Times New Roman" w:cs="Times New Roman"/>
          <w:sz w:val="24"/>
          <w:szCs w:val="24"/>
        </w:rPr>
        <w:t xml:space="preserve">= </w:t>
      </w:r>
      <w:r>
        <w:rPr>
          <w:rFonts w:ascii="Times New Roman" w:hAnsi="Times New Roman" w:cs="Times New Roman"/>
          <w:sz w:val="24"/>
          <w:szCs w:val="24"/>
        </w:rPr>
        <w:t xml:space="preserve">-17.73</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sz w:val="24"/>
          <w:szCs w:val="24"/>
        </w:rPr>
        <w:t xml:space="preserve">&lt;.0001</w:t>
      </w:r>
      <w:r>
        <w:rPr>
          <w:rFonts w:ascii="Times New Roman" w:hAnsi="Times New Roman" w:cs="Times New Roman"/>
          <w:sz w:val="24"/>
          <w:szCs w:val="24"/>
        </w:rPr>
        <w:t xml:space="preserve">), que en la </w:t>
      </w:r>
      <w:r>
        <w:rPr>
          <w:rFonts w:ascii="Times New Roman" w:hAnsi="Times New Roman" w:cs="Times New Roman"/>
          <w:sz w:val="24"/>
          <w:szCs w:val="24"/>
        </w:rPr>
        <w:t xml:space="preserve">high</w:t>
      </w:r>
      <w:r>
        <w:rPr>
          <w:rFonts w:ascii="Times New Roman" w:hAnsi="Times New Roman" w:cs="Times New Roman"/>
          <w:sz w:val="24"/>
          <w:szCs w:val="24"/>
        </w:rPr>
        <w:t xml:space="preserve"> (</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-81.9</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5.70</w:t>
      </w:r>
      <w:r>
        <w:rPr>
          <w:rFonts w:ascii="Times New Roman" w:hAnsi="Times New Roman" w:cs="Times New Roman"/>
          <w:sz w:val="24"/>
          <w:szCs w:val="24"/>
        </w:rPr>
        <w:t xml:space="preserve">, </w:t>
      </w:r>
      <w:r>
        <w:rPr>
          <w:rFonts w:ascii="Times New Roman" w:hAnsi="Times New Roman" w:cs="Times New Roman"/>
          <w:i/>
          <w:iCs/>
          <w:sz w:val="24"/>
          <w:szCs w:val="24"/>
        </w:rPr>
        <w:t xml:space="preserve">z </w:t>
      </w:r>
      <w:r>
        <w:rPr>
          <w:rFonts w:ascii="Times New Roman" w:hAnsi="Times New Roman" w:cs="Times New Roman"/>
          <w:sz w:val="24"/>
          <w:szCs w:val="24"/>
        </w:rPr>
        <w:t xml:space="preserve">= </w:t>
      </w:r>
      <w:r>
        <w:rPr>
          <w:rFonts w:ascii="Times New Roman" w:hAnsi="Times New Roman" w:cs="Times New Roman"/>
          <w:sz w:val="24"/>
          <w:szCs w:val="24"/>
        </w:rPr>
        <w:t xml:space="preserve">14.3</w:t>
      </w:r>
      <w:r>
        <w:rPr>
          <w:rFonts w:ascii="Times New Roman" w:hAnsi="Times New Roman" w:cs="Times New Roman"/>
          <w:sz w:val="24"/>
          <w:szCs w:val="24"/>
        </w:rPr>
        <w:t xml:space="preserve">8, </w:t>
      </w:r>
      <w:r>
        <w:rPr>
          <w:rFonts w:ascii="Times New Roman" w:hAnsi="Times New Roman" w:cs="Times New Roman"/>
          <w:i/>
          <w:iCs/>
          <w:sz w:val="24"/>
          <w:szCs w:val="24"/>
        </w:rPr>
        <w:t xml:space="preserve">p </w:t>
      </w:r>
      <w:r>
        <w:rPr>
          <w:rFonts w:ascii="Times New Roman" w:hAnsi="Times New Roman" w:cs="Times New Roman"/>
          <w:i/>
          <w:iCs/>
          <w:sz w:val="24"/>
          <w:szCs w:val="24"/>
        </w:rPr>
        <w:t xml:space="preserve"> </w:t>
      </w:r>
      <w:r>
        <w:rPr>
          <w:rFonts w:ascii="Times New Roman" w:hAnsi="Times New Roman" w:cs="Times New Roman"/>
          <w:sz w:val="24"/>
          <w:szCs w:val="24"/>
        </w:rPr>
        <w:t xml:space="preserve">&lt;.0001</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Así mismo, se encontró un efecto significativo de la interacción entre el dimorfismo sexual y el contexto de la relación</w:t>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Table 2</w:t>
      </w:r>
      <w:r>
        <w:rPr>
          <w:rFonts w:ascii="Times New Roman" w:hAnsi="Times New Roman" w:cs="Times New Roman"/>
          <w:sz w:val="24"/>
          <w:szCs w:val="24"/>
        </w:rPr>
        <w:t xml:space="preserve">)</w:t>
      </w:r>
      <w:r>
        <w:rPr>
          <w:rFonts w:ascii="Times New Roman" w:hAnsi="Times New Roman" w:cs="Times New Roman"/>
          <w:sz w:val="24"/>
          <w:szCs w:val="24"/>
        </w:rPr>
        <w:t xml:space="preserve">, en la que la TFD fue significativamente más larga sobre los rostros masculinizados</w:t>
      </w:r>
      <w:r>
        <w:t xml:space="preserve"> </w:t>
      </w:r>
      <w:r>
        <w:rPr>
          <w:rFonts w:ascii="Times New Roman" w:hAnsi="Times New Roman" w:cs="Times New Roman"/>
          <w:sz w:val="24"/>
          <w:szCs w:val="24"/>
        </w:rPr>
        <w:t xml:space="preserve">(short-</w:t>
      </w:r>
      <w:r>
        <w:rPr>
          <w:rFonts w:ascii="Times New Roman" w:hAnsi="Times New Roman" w:cs="Times New Roman"/>
          <w:sz w:val="24"/>
          <w:szCs w:val="24"/>
        </w:rPr>
        <w:t xml:space="preserve">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950</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9.71</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 </w:t>
      </w:r>
      <w:r>
        <w:rPr>
          <w:rFonts w:ascii="Times New Roman" w:hAnsi="Times New Roman" w:cs="Times New Roman"/>
          <w:sz w:val="24"/>
          <w:szCs w:val="24"/>
        </w:rPr>
        <w:t xml:space="preserve">931</w:t>
      </w:r>
      <w:r>
        <w:rPr>
          <w:rFonts w:ascii="Times New Roman" w:hAnsi="Times New Roman" w:cs="Times New Roman"/>
          <w:sz w:val="24"/>
          <w:szCs w:val="24"/>
        </w:rPr>
        <w:t xml:space="preserve">-</w:t>
      </w:r>
      <w:r>
        <w:rPr>
          <w:rFonts w:ascii="Times New Roman" w:hAnsi="Times New Roman" w:cs="Times New Roman"/>
          <w:sz w:val="24"/>
          <w:szCs w:val="24"/>
        </w:rPr>
        <w:t xml:space="preserve">969</w:t>
      </w:r>
      <w:r>
        <w:rPr>
          <w:rFonts w:ascii="Times New Roman" w:hAnsi="Times New Roman" w:cs="Times New Roman"/>
          <w:sz w:val="24"/>
          <w:szCs w:val="24"/>
        </w:rPr>
        <w:t xml:space="preserve">; </w:t>
      </w:r>
      <w:r>
        <w:rPr>
          <w:rFonts w:ascii="Times New Roman" w:hAnsi="Times New Roman" w:cs="Times New Roman"/>
          <w:sz w:val="24"/>
          <w:szCs w:val="24"/>
        </w:rPr>
        <w:t xml:space="preserve">long-term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969</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9.71</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 </w:t>
      </w:r>
      <w:r>
        <w:rPr>
          <w:rFonts w:ascii="Times New Roman" w:hAnsi="Times New Roman" w:cs="Times New Roman"/>
          <w:sz w:val="24"/>
          <w:szCs w:val="24"/>
        </w:rPr>
        <w:t xml:space="preserve">950</w:t>
      </w:r>
      <w:r>
        <w:rPr>
          <w:rFonts w:ascii="Times New Roman" w:hAnsi="Times New Roman" w:cs="Times New Roman"/>
          <w:sz w:val="24"/>
          <w:szCs w:val="24"/>
        </w:rPr>
        <w:t xml:space="preserve">-</w:t>
      </w:r>
      <w:r>
        <w:rPr>
          <w:rFonts w:ascii="Times New Roman" w:hAnsi="Times New Roman" w:cs="Times New Roman"/>
          <w:sz w:val="24"/>
          <w:szCs w:val="24"/>
        </w:rPr>
        <w:t xml:space="preserve">988</w:t>
      </w:r>
      <w:r>
        <w:rPr>
          <w:rFonts w:ascii="Times New Roman" w:hAnsi="Times New Roman" w:cs="Times New Roman"/>
          <w:sz w:val="24"/>
          <w:szCs w:val="24"/>
        </w:rPr>
        <w:t xml:space="preserve">)</w:t>
      </w:r>
      <w:r>
        <w:rPr>
          <w:rFonts w:ascii="Times New Roman" w:hAnsi="Times New Roman" w:cs="Times New Roman"/>
          <w:sz w:val="24"/>
          <w:szCs w:val="24"/>
        </w:rPr>
        <w:t xml:space="preserve">, que sobre los feminizados</w:t>
      </w:r>
      <w:r>
        <w:rPr>
          <w:rFonts w:ascii="Times New Roman" w:hAnsi="Times New Roman" w:cs="Times New Roman"/>
          <w:sz w:val="24"/>
          <w:szCs w:val="24"/>
        </w:rPr>
        <w:t xml:space="preserve"> (short-</w:t>
      </w:r>
      <w:r>
        <w:rPr>
          <w:rFonts w:ascii="Times New Roman" w:hAnsi="Times New Roman" w:cs="Times New Roman"/>
          <w:sz w:val="24"/>
          <w:szCs w:val="24"/>
        </w:rPr>
        <w:t xml:space="preserve">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 </w:t>
      </w:r>
      <w:r>
        <w:rPr>
          <w:rFonts w:ascii="Times New Roman" w:hAnsi="Times New Roman" w:cs="Times New Roman"/>
          <w:sz w:val="24"/>
          <w:szCs w:val="24"/>
        </w:rPr>
        <w:t xml:space="preserve">872</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9.71</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853</w:t>
      </w:r>
      <w:r>
        <w:rPr>
          <w:rFonts w:ascii="Times New Roman" w:hAnsi="Times New Roman" w:cs="Times New Roman"/>
          <w:sz w:val="24"/>
          <w:szCs w:val="24"/>
        </w:rPr>
        <w:t xml:space="preserve">-</w:t>
      </w:r>
      <w:r>
        <w:rPr>
          <w:rFonts w:ascii="Times New Roman" w:hAnsi="Times New Roman" w:cs="Times New Roman"/>
          <w:sz w:val="24"/>
          <w:szCs w:val="24"/>
        </w:rPr>
        <w:t xml:space="preserve">891; </w:t>
      </w:r>
      <w:r>
        <w:rPr>
          <w:rFonts w:ascii="Times New Roman" w:hAnsi="Times New Roman" w:cs="Times New Roman"/>
          <w:sz w:val="24"/>
          <w:szCs w:val="24"/>
        </w:rPr>
        <w:t xml:space="preserve">long-term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 </w:t>
      </w:r>
      <w:r>
        <w:rPr>
          <w:rFonts w:ascii="Times New Roman" w:hAnsi="Times New Roman" w:cs="Times New Roman"/>
          <w:sz w:val="24"/>
          <w:szCs w:val="24"/>
        </w:rPr>
        <w:t xml:space="preserve">850</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9.71</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831</w:t>
      </w:r>
      <w:r>
        <w:rPr>
          <w:rFonts w:ascii="Times New Roman" w:hAnsi="Times New Roman" w:cs="Times New Roman"/>
          <w:sz w:val="24"/>
          <w:szCs w:val="24"/>
        </w:rPr>
        <w:t xml:space="preserve">-</w:t>
      </w:r>
      <w:r>
        <w:rPr>
          <w:rFonts w:ascii="Times New Roman" w:hAnsi="Times New Roman" w:cs="Times New Roman"/>
          <w:sz w:val="24"/>
          <w:szCs w:val="24"/>
        </w:rPr>
        <w:t xml:space="preserve">869</w:t>
      </w:r>
      <w:r>
        <w:rPr>
          <w:rFonts w:ascii="Times New Roman" w:hAnsi="Times New Roman" w:cs="Times New Roman"/>
          <w:sz w:val="24"/>
          <w:szCs w:val="24"/>
        </w:rPr>
        <w:t xml:space="preserve">)</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tanto en el contexto de relación short-</w:t>
      </w:r>
      <w:r>
        <w:rPr>
          <w:rFonts w:ascii="Times New Roman" w:hAnsi="Times New Roman" w:cs="Times New Roman"/>
          <w:sz w:val="24"/>
          <w:szCs w:val="24"/>
        </w:rPr>
        <w:t xml:space="preserve">term</w:t>
      </w:r>
      <w:r>
        <w:rPr>
          <w:rFonts w:ascii="Times New Roman" w:hAnsi="Times New Roman" w:cs="Times New Roman"/>
          <w:sz w:val="24"/>
          <w:szCs w:val="24"/>
        </w:rPr>
        <w:t xml:space="preserve"> y </w:t>
      </w:r>
      <w:r>
        <w:rPr>
          <w:rFonts w:ascii="Times New Roman" w:hAnsi="Times New Roman" w:cs="Times New Roman"/>
          <w:sz w:val="24"/>
          <w:szCs w:val="24"/>
        </w:rPr>
        <w:t xml:space="preserve">long-term</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pero </w:t>
      </w:r>
      <w:r>
        <w:rPr>
          <w:rFonts w:ascii="Times New Roman" w:hAnsi="Times New Roman" w:cs="Times New Roman"/>
          <w:sz w:val="24"/>
          <w:szCs w:val="24"/>
        </w:rPr>
        <w:t xml:space="preserve">con un efecto del dimorfismo sexual más grande sobre la TFD en la condición </w:t>
      </w:r>
      <w:r>
        <w:rPr>
          <w:rFonts w:ascii="Times New Roman" w:hAnsi="Times New Roman" w:cs="Times New Roman"/>
          <w:sz w:val="24"/>
          <w:szCs w:val="24"/>
        </w:rPr>
        <w:t xml:space="preserve">long-term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-118.4</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6.09</w:t>
      </w:r>
      <w:r>
        <w:rPr>
          <w:rFonts w:ascii="Times New Roman" w:hAnsi="Times New Roman" w:cs="Times New Roman"/>
          <w:sz w:val="24"/>
          <w:szCs w:val="24"/>
        </w:rPr>
        <w:t xml:space="preserve">, </w:t>
      </w:r>
      <w:r>
        <w:rPr>
          <w:rFonts w:ascii="Times New Roman" w:hAnsi="Times New Roman" w:cs="Times New Roman"/>
          <w:i/>
          <w:iCs/>
          <w:sz w:val="24"/>
          <w:szCs w:val="24"/>
        </w:rPr>
        <w:t xml:space="preserve">z </w:t>
      </w:r>
      <w:r>
        <w:rPr>
          <w:rFonts w:ascii="Times New Roman" w:hAnsi="Times New Roman" w:cs="Times New Roman"/>
          <w:sz w:val="24"/>
          <w:szCs w:val="24"/>
        </w:rPr>
        <w:t xml:space="preserve">= </w:t>
      </w:r>
      <w:r>
        <w:rPr>
          <w:rFonts w:ascii="Times New Roman" w:hAnsi="Times New Roman" w:cs="Times New Roman"/>
          <w:sz w:val="24"/>
          <w:szCs w:val="24"/>
        </w:rPr>
        <w:t xml:space="preserve">-19.423</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sz w:val="24"/>
          <w:szCs w:val="24"/>
        </w:rPr>
        <w:t xml:space="preserve">&lt;.0001</w:t>
      </w:r>
      <w:r>
        <w:rPr>
          <w:rFonts w:ascii="Times New Roman" w:hAnsi="Times New Roman" w:cs="Times New Roman"/>
          <w:sz w:val="24"/>
          <w:szCs w:val="24"/>
        </w:rPr>
        <w:t xml:space="preserve">), que en la </w:t>
      </w:r>
      <w:r>
        <w:rPr>
          <w:rFonts w:ascii="Times New Roman" w:hAnsi="Times New Roman" w:cs="Times New Roman"/>
          <w:sz w:val="24"/>
          <w:szCs w:val="24"/>
        </w:rPr>
        <w:t xml:space="preserve">short-</w:t>
      </w:r>
      <w:r>
        <w:rPr>
          <w:rFonts w:ascii="Times New Roman" w:hAnsi="Times New Roman" w:cs="Times New Roman"/>
          <w:sz w:val="24"/>
          <w:szCs w:val="24"/>
        </w:rPr>
        <w:t xml:space="preserve">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-78.2</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6.09</w:t>
      </w:r>
      <w:r>
        <w:rPr>
          <w:rFonts w:ascii="Times New Roman" w:hAnsi="Times New Roman" w:cs="Times New Roman"/>
          <w:sz w:val="24"/>
          <w:szCs w:val="24"/>
        </w:rPr>
        <w:t xml:space="preserve">, </w:t>
      </w:r>
      <w:r>
        <w:rPr>
          <w:rFonts w:ascii="Times New Roman" w:hAnsi="Times New Roman" w:cs="Times New Roman"/>
          <w:i/>
          <w:iCs/>
          <w:sz w:val="24"/>
          <w:szCs w:val="24"/>
        </w:rPr>
        <w:t xml:space="preserve">z </w:t>
      </w:r>
      <w:r>
        <w:rPr>
          <w:rFonts w:ascii="Times New Roman" w:hAnsi="Times New Roman" w:cs="Times New Roman"/>
          <w:sz w:val="24"/>
          <w:szCs w:val="24"/>
        </w:rPr>
        <w:t xml:space="preserve">= </w:t>
      </w:r>
      <w:r>
        <w:rPr>
          <w:rFonts w:ascii="Times New Roman" w:hAnsi="Times New Roman" w:cs="Times New Roman"/>
          <w:sz w:val="24"/>
          <w:szCs w:val="24"/>
        </w:rPr>
        <w:t xml:space="preserve">-12.83</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sz w:val="24"/>
          <w:szCs w:val="24"/>
        </w:rPr>
        <w:t xml:space="preserve">&lt;.0001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r>
    </w:p>
    <w:p>
      <w:pPr>
        <w:pStyle w:val="679"/>
        <w:pBdr/>
        <w:spacing/>
        <w:ind/>
        <w:rPr/>
      </w:pPr>
      <w:r>
        <w:t xml:space="preserve">Number</w:t>
      </w:r>
      <w:r>
        <w:t xml:space="preserve"> </w:t>
      </w:r>
      <w:r>
        <w:t xml:space="preserve">of</w:t>
      </w:r>
      <w:r>
        <w:t xml:space="preserve"> </w:t>
      </w:r>
      <w:r>
        <w:t xml:space="preserve">Fixations</w:t>
      </w:r>
      <w:r>
        <w:t xml:space="preserve"> (NF)</w:t>
      </w: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Los </w:t>
      </w:r>
      <w:r>
        <w:rPr>
          <w:rFonts w:ascii="Times New Roman" w:hAnsi="Times New Roman" w:cs="Times New Roman"/>
          <w:i/>
          <w:iCs/>
          <w:sz w:val="24"/>
          <w:szCs w:val="24"/>
        </w:rPr>
        <w:t xml:space="preserve">LMM</w:t>
      </w:r>
      <w:r>
        <w:rPr>
          <w:rFonts w:ascii="Times New Roman" w:hAnsi="Times New Roman" w:cs="Times New Roman"/>
          <w:i/>
          <w:iCs/>
          <w:sz w:val="24"/>
          <w:szCs w:val="24"/>
        </w:rPr>
        <w:t xml:space="preserve"> </w:t>
      </w:r>
      <w:r>
        <w:rPr>
          <w:rFonts w:ascii="Times New Roman" w:hAnsi="Times New Roman" w:cs="Times New Roman"/>
          <w:sz w:val="24"/>
          <w:szCs w:val="24"/>
        </w:rPr>
        <w:t xml:space="preserve">mostraron </w:t>
      </w:r>
      <w:r>
        <w:rPr>
          <w:rFonts w:ascii="Times New Roman" w:hAnsi="Times New Roman" w:cs="Times New Roman"/>
          <w:sz w:val="24"/>
          <w:szCs w:val="24"/>
        </w:rPr>
        <w:t xml:space="preserve">un efecto principal significativo del dimorfismo sexual sobre el NF (</w:t>
      </w:r>
      <w:r>
        <w:rPr>
          <w:rFonts w:ascii="Times New Roman" w:hAnsi="Times New Roman" w:cs="Times New Roman"/>
          <w:sz w:val="24"/>
          <w:szCs w:val="24"/>
          <w:highlight w:val="yellow"/>
        </w:rPr>
        <w:t xml:space="preserve">Table 2</w:t>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Figure 3</w:t>
      </w:r>
      <w:r>
        <w:rPr>
          <w:rFonts w:ascii="Times New Roman" w:hAnsi="Times New Roman" w:cs="Times New Roman"/>
          <w:sz w:val="24"/>
          <w:szCs w:val="24"/>
        </w:rPr>
        <w:t xml:space="preserve">c</w:t>
      </w:r>
      <w:r>
        <w:rPr>
          <w:rFonts w:ascii="Times New Roman" w:hAnsi="Times New Roman" w:cs="Times New Roman"/>
          <w:sz w:val="24"/>
          <w:szCs w:val="24"/>
        </w:rPr>
        <w:t xml:space="preserve">), con </w:t>
      </w:r>
      <w:r>
        <w:rPr>
          <w:rFonts w:ascii="Times New Roman" w:hAnsi="Times New Roman" w:cs="Times New Roman"/>
          <w:sz w:val="24"/>
          <w:szCs w:val="24"/>
        </w:rPr>
        <w:t xml:space="preserve">number</w:t>
      </w:r>
      <w:r>
        <w:rPr>
          <w:rFonts w:ascii="Times New Roman" w:hAnsi="Times New Roman" w:cs="Times New Roman"/>
          <w:sz w:val="24"/>
          <w:szCs w:val="24"/>
        </w:rPr>
        <w:t xml:space="preserve"> </w:t>
      </w:r>
      <w:r>
        <w:rPr>
          <w:rFonts w:ascii="Times New Roman" w:hAnsi="Times New Roman" w:cs="Times New Roman"/>
          <w:sz w:val="24"/>
          <w:szCs w:val="24"/>
        </w:rPr>
        <w:t xml:space="preserve">of</w:t>
      </w:r>
      <w:r>
        <w:rPr>
          <w:rFonts w:ascii="Times New Roman" w:hAnsi="Times New Roman" w:cs="Times New Roman"/>
          <w:sz w:val="24"/>
          <w:szCs w:val="24"/>
        </w:rPr>
        <w:t xml:space="preserve"> </w:t>
      </w:r>
      <w:r>
        <w:rPr>
          <w:rFonts w:ascii="Times New Roman" w:hAnsi="Times New Roman" w:cs="Times New Roman"/>
          <w:sz w:val="24"/>
          <w:szCs w:val="24"/>
        </w:rPr>
        <w:t xml:space="preserve">fixations</w:t>
      </w:r>
      <w:r>
        <w:rPr>
          <w:rFonts w:ascii="Times New Roman" w:hAnsi="Times New Roman" w:cs="Times New Roman"/>
          <w:sz w:val="24"/>
          <w:szCs w:val="24"/>
        </w:rPr>
        <w:t xml:space="preserve"> totales significativamente (</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-0.25</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0.0</w:t>
      </w:r>
      <w:r>
        <w:rPr>
          <w:rFonts w:ascii="Times New Roman" w:hAnsi="Times New Roman" w:cs="Times New Roman"/>
          <w:sz w:val="24"/>
          <w:szCs w:val="24"/>
        </w:rPr>
        <w:t xml:space="preserve">2</w:t>
      </w:r>
      <w:r>
        <w:rPr>
          <w:rFonts w:ascii="Times New Roman" w:hAnsi="Times New Roman" w:cs="Times New Roman"/>
          <w:sz w:val="24"/>
          <w:szCs w:val="24"/>
        </w:rPr>
        <w:t xml:space="preserve">, </w:t>
      </w:r>
      <w:r>
        <w:rPr>
          <w:rFonts w:ascii="Times New Roman" w:hAnsi="Times New Roman" w:cs="Times New Roman"/>
          <w:i/>
          <w:iCs/>
          <w:sz w:val="24"/>
          <w:szCs w:val="24"/>
        </w:rPr>
        <w:t xml:space="preserve">z </w:t>
      </w:r>
      <w:r>
        <w:rPr>
          <w:rFonts w:ascii="Times New Roman" w:hAnsi="Times New Roman" w:cs="Times New Roman"/>
          <w:sz w:val="24"/>
          <w:szCs w:val="24"/>
        </w:rPr>
        <w:t xml:space="preserve">= </w:t>
      </w:r>
      <w:r>
        <w:rPr>
          <w:rFonts w:ascii="Times New Roman" w:hAnsi="Times New Roman" w:cs="Times New Roman"/>
          <w:sz w:val="24"/>
          <w:szCs w:val="24"/>
        </w:rPr>
        <w:t xml:space="preserve">-15.0</w:t>
      </w:r>
      <w:r>
        <w:rPr>
          <w:rFonts w:ascii="Times New Roman" w:hAnsi="Times New Roman" w:cs="Times New Roman"/>
          <w:sz w:val="24"/>
          <w:szCs w:val="24"/>
        </w:rPr>
        <w:t xml:space="preserve">4</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sz w:val="24"/>
          <w:szCs w:val="24"/>
        </w:rPr>
        <w:t xml:space="preserve"> </w:t>
      </w:r>
      <w:r>
        <w:rPr>
          <w:rFonts w:ascii="Times New Roman" w:hAnsi="Times New Roman" w:cs="Times New Roman"/>
          <w:sz w:val="24"/>
          <w:szCs w:val="24"/>
        </w:rPr>
        <w:t xml:space="preserve">&lt;.0001</w:t>
      </w:r>
      <w:r>
        <w:rPr>
          <w:rFonts w:ascii="Times New Roman" w:hAnsi="Times New Roman" w:cs="Times New Roman"/>
          <w:sz w:val="24"/>
          <w:szCs w:val="24"/>
        </w:rPr>
        <w:t xml:space="preserve">) mayores sobre los rostros </w:t>
      </w:r>
      <w:r>
        <w:rPr>
          <w:rFonts w:ascii="Times New Roman" w:hAnsi="Times New Roman" w:cs="Times New Roman"/>
          <w:sz w:val="24"/>
          <w:szCs w:val="24"/>
        </w:rPr>
        <w:t xml:space="preserve">m</w:t>
      </w:r>
      <w:r>
        <w:rPr>
          <w:rFonts w:ascii="Times New Roman" w:hAnsi="Times New Roman" w:cs="Times New Roman"/>
          <w:sz w:val="24"/>
          <w:szCs w:val="24"/>
        </w:rPr>
        <w:t xml:space="preserve">asculinized</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3.63</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w:t>
      </w:r>
      <w:r>
        <w:rPr>
          <w:rFonts w:ascii="Times New Roman" w:hAnsi="Times New Roman" w:cs="Times New Roman"/>
          <w:sz w:val="24"/>
          <w:szCs w:val="24"/>
        </w:rPr>
        <w:t xml:space="preserve">5</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3.53</w:t>
      </w:r>
      <w:r>
        <w:rPr>
          <w:rFonts w:ascii="Times New Roman" w:hAnsi="Times New Roman" w:cs="Times New Roman"/>
          <w:sz w:val="24"/>
          <w:szCs w:val="24"/>
        </w:rPr>
        <w:t xml:space="preserve">-</w:t>
      </w:r>
      <w:r>
        <w:rPr>
          <w:rFonts w:ascii="Times New Roman" w:hAnsi="Times New Roman" w:cs="Times New Roman"/>
          <w:sz w:val="24"/>
          <w:szCs w:val="24"/>
        </w:rPr>
        <w:t xml:space="preserve">3.72</w:t>
      </w:r>
      <w:r>
        <w:rPr>
          <w:rFonts w:ascii="Times New Roman" w:hAnsi="Times New Roman" w:cs="Times New Roman"/>
          <w:sz w:val="24"/>
          <w:szCs w:val="24"/>
        </w:rPr>
        <w:t xml:space="preserve">), que sobre los </w:t>
      </w:r>
      <w:r>
        <w:rPr>
          <w:rFonts w:ascii="Times New Roman" w:hAnsi="Times New Roman" w:cs="Times New Roman"/>
          <w:sz w:val="24"/>
          <w:szCs w:val="24"/>
        </w:rPr>
        <w:t xml:space="preserve">f</w:t>
      </w:r>
      <w:r>
        <w:rPr>
          <w:rFonts w:ascii="Times New Roman" w:hAnsi="Times New Roman" w:cs="Times New Roman"/>
          <w:sz w:val="24"/>
          <w:szCs w:val="24"/>
        </w:rPr>
        <w:t xml:space="preserve">eminized</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3.38</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w:t>
      </w:r>
      <w:r>
        <w:rPr>
          <w:rFonts w:ascii="Times New Roman" w:hAnsi="Times New Roman" w:cs="Times New Roman"/>
          <w:sz w:val="24"/>
          <w:szCs w:val="24"/>
        </w:rPr>
        <w:t xml:space="preserve">5</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3.29</w:t>
      </w:r>
      <w:r>
        <w:rPr>
          <w:rFonts w:ascii="Times New Roman" w:hAnsi="Times New Roman" w:cs="Times New Roman"/>
          <w:sz w:val="24"/>
          <w:szCs w:val="24"/>
        </w:rPr>
        <w:t xml:space="preserve">-</w:t>
      </w:r>
      <w:r>
        <w:rPr>
          <w:rFonts w:ascii="Times New Roman" w:hAnsi="Times New Roman" w:cs="Times New Roman"/>
          <w:sz w:val="24"/>
          <w:szCs w:val="24"/>
        </w:rPr>
        <w:t xml:space="preserve">3.48</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Se encontró una interacción entre el</w:t>
      </w:r>
      <w:r>
        <w:rPr>
          <w:rFonts w:ascii="Times New Roman" w:hAnsi="Times New Roman" w:cs="Times New Roman"/>
          <w:sz w:val="24"/>
          <w:szCs w:val="24"/>
        </w:rPr>
        <w:t xml:space="preserve"> dimorfismo sexual y la condición de disponibilidad de recursos</w:t>
      </w:r>
      <w:r>
        <w:rPr>
          <w:rFonts w:ascii="Times New Roman" w:hAnsi="Times New Roman" w:cs="Times New Roman"/>
          <w:sz w:val="24"/>
          <w:szCs w:val="24"/>
        </w:rPr>
        <w:t xml:space="preserve"> sobre el NF</w:t>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(Table 2)</w:t>
      </w:r>
      <w:r>
        <w:rPr>
          <w:rFonts w:ascii="Times New Roman" w:hAnsi="Times New Roman" w:cs="Times New Roman"/>
          <w:sz w:val="24"/>
          <w:szCs w:val="24"/>
          <w:highlight w:val="yellow"/>
        </w:rPr>
        <w:t xml:space="preserve">,</w:t>
      </w:r>
      <w:r>
        <w:rPr>
          <w:rFonts w:ascii="Times New Roman" w:hAnsi="Times New Roman" w:cs="Times New Roman"/>
          <w:sz w:val="24"/>
          <w:szCs w:val="24"/>
        </w:rPr>
        <w:t xml:space="preserve"> en la que </w:t>
      </w:r>
      <w:r>
        <w:rPr>
          <w:rFonts w:ascii="Times New Roman" w:hAnsi="Times New Roman" w:cs="Times New Roman"/>
          <w:sz w:val="24"/>
          <w:szCs w:val="24"/>
        </w:rPr>
        <w:t xml:space="preserve">el NF</w:t>
      </w:r>
      <w:r>
        <w:rPr>
          <w:rFonts w:ascii="Times New Roman" w:hAnsi="Times New Roman" w:cs="Times New Roman"/>
          <w:sz w:val="24"/>
          <w:szCs w:val="24"/>
        </w:rPr>
        <w:t xml:space="preserve"> fue significativamente </w:t>
      </w:r>
      <w:r>
        <w:rPr>
          <w:rFonts w:ascii="Times New Roman" w:hAnsi="Times New Roman" w:cs="Times New Roman"/>
          <w:sz w:val="24"/>
          <w:szCs w:val="24"/>
        </w:rPr>
        <w:t xml:space="preserve">mayor</w:t>
      </w:r>
      <w:r>
        <w:rPr>
          <w:rFonts w:ascii="Times New Roman" w:hAnsi="Times New Roman" w:cs="Times New Roman"/>
          <w:sz w:val="24"/>
          <w:szCs w:val="24"/>
        </w:rPr>
        <w:t xml:space="preserve"> sobre los rostros masculinizados (</w:t>
      </w:r>
      <w:r>
        <w:rPr>
          <w:rFonts w:ascii="Times New Roman" w:hAnsi="Times New Roman" w:cs="Times New Roman"/>
          <w:sz w:val="24"/>
          <w:szCs w:val="24"/>
        </w:rPr>
        <w:t xml:space="preserve">Low:</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3.63</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0.072</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 </w:t>
      </w:r>
      <w:r>
        <w:rPr>
          <w:rFonts w:ascii="Times New Roman" w:hAnsi="Times New Roman" w:cs="Times New Roman"/>
          <w:sz w:val="24"/>
          <w:szCs w:val="24"/>
        </w:rPr>
        <w:t xml:space="preserve">3.49</w:t>
      </w:r>
      <w:r>
        <w:rPr>
          <w:rFonts w:ascii="Times New Roman" w:hAnsi="Times New Roman" w:cs="Times New Roman"/>
          <w:sz w:val="24"/>
          <w:szCs w:val="24"/>
        </w:rPr>
        <w:t xml:space="preserve">-</w:t>
      </w:r>
      <w:r>
        <w:rPr>
          <w:rFonts w:ascii="Times New Roman" w:hAnsi="Times New Roman" w:cs="Times New Roman"/>
          <w:sz w:val="24"/>
          <w:szCs w:val="24"/>
        </w:rPr>
        <w:t xml:space="preserve">3.77</w:t>
      </w:r>
      <w:r>
        <w:rPr>
          <w:rFonts w:ascii="Times New Roman" w:hAnsi="Times New Roman" w:cs="Times New Roman"/>
          <w:sz w:val="24"/>
          <w:szCs w:val="24"/>
        </w:rPr>
        <w:t xml:space="preserve">; </w:t>
      </w:r>
      <w:r>
        <w:rPr>
          <w:rFonts w:ascii="Times New Roman" w:hAnsi="Times New Roman" w:cs="Times New Roman"/>
          <w:sz w:val="24"/>
          <w:szCs w:val="24"/>
        </w:rPr>
        <w:t xml:space="preserve">High:</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3.62</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0.06</w:t>
      </w:r>
      <w:r>
        <w:rPr>
          <w:rFonts w:ascii="Times New Roman" w:hAnsi="Times New Roman" w:cs="Times New Roman"/>
          <w:sz w:val="24"/>
          <w:szCs w:val="24"/>
        </w:rPr>
        <w:t xml:space="preserve">4</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 </w:t>
      </w:r>
      <w:r>
        <w:rPr>
          <w:rFonts w:ascii="Times New Roman" w:hAnsi="Times New Roman" w:cs="Times New Roman"/>
          <w:sz w:val="24"/>
          <w:szCs w:val="24"/>
        </w:rPr>
        <w:t xml:space="preserve">3.49</w:t>
      </w:r>
      <w:r>
        <w:rPr>
          <w:rFonts w:ascii="Times New Roman" w:hAnsi="Times New Roman" w:cs="Times New Roman"/>
          <w:sz w:val="24"/>
          <w:szCs w:val="24"/>
        </w:rPr>
        <w:t xml:space="preserve">-</w:t>
      </w:r>
      <w:r>
        <w:rPr>
          <w:rFonts w:ascii="Times New Roman" w:hAnsi="Times New Roman" w:cs="Times New Roman"/>
          <w:sz w:val="24"/>
          <w:szCs w:val="24"/>
        </w:rPr>
        <w:t xml:space="preserve">3.74</w:t>
      </w:r>
      <w:r>
        <w:rPr>
          <w:rFonts w:ascii="Times New Roman" w:hAnsi="Times New Roman" w:cs="Times New Roman"/>
          <w:sz w:val="24"/>
          <w:szCs w:val="24"/>
        </w:rPr>
        <w:t xml:space="preserve">), que sobre los feminizados</w:t>
      </w:r>
      <w:r>
        <w:rPr>
          <w:rFonts w:ascii="Times New Roman" w:hAnsi="Times New Roman" w:cs="Times New Roman"/>
          <w:sz w:val="24"/>
          <w:szCs w:val="24"/>
        </w:rPr>
        <w:t xml:space="preserve"> (</w:t>
      </w:r>
      <w:r>
        <w:rPr>
          <w:rFonts w:ascii="Times New Roman" w:hAnsi="Times New Roman" w:cs="Times New Roman"/>
          <w:sz w:val="24"/>
          <w:szCs w:val="24"/>
        </w:rPr>
        <w:t xml:space="preserve">Low</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 </w:t>
      </w:r>
      <w:r>
        <w:rPr>
          <w:rFonts w:ascii="Times New Roman" w:hAnsi="Times New Roman" w:cs="Times New Roman"/>
          <w:sz w:val="24"/>
          <w:szCs w:val="24"/>
        </w:rPr>
        <w:t xml:space="preserve">3.35</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0.07</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3.21</w:t>
      </w:r>
      <w:r>
        <w:rPr>
          <w:rFonts w:ascii="Times New Roman" w:hAnsi="Times New Roman" w:cs="Times New Roman"/>
          <w:sz w:val="24"/>
          <w:szCs w:val="24"/>
        </w:rPr>
        <w:t xml:space="preserve">-</w:t>
      </w:r>
      <w:r>
        <w:rPr>
          <w:rFonts w:ascii="Times New Roman" w:hAnsi="Times New Roman" w:cs="Times New Roman"/>
          <w:sz w:val="24"/>
          <w:szCs w:val="24"/>
        </w:rPr>
        <w:t xml:space="preserve">3.49</w:t>
      </w:r>
      <w:r>
        <w:rPr>
          <w:rFonts w:ascii="Times New Roman" w:hAnsi="Times New Roman" w:cs="Times New Roman"/>
          <w:sz w:val="24"/>
          <w:szCs w:val="24"/>
        </w:rPr>
        <w:t xml:space="preserve">; High:</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 </w:t>
      </w:r>
      <w:r>
        <w:rPr>
          <w:rFonts w:ascii="Times New Roman" w:hAnsi="Times New Roman" w:cs="Times New Roman"/>
          <w:sz w:val="24"/>
          <w:szCs w:val="24"/>
        </w:rPr>
        <w:t xml:space="preserve">3.41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0.06</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3.29</w:t>
      </w:r>
      <w:r>
        <w:rPr>
          <w:rFonts w:ascii="Times New Roman" w:hAnsi="Times New Roman" w:cs="Times New Roman"/>
          <w:sz w:val="24"/>
          <w:szCs w:val="24"/>
        </w:rPr>
        <w:t xml:space="preserve">-</w:t>
      </w:r>
      <w:r>
        <w:rPr>
          <w:rFonts w:ascii="Times New Roman" w:hAnsi="Times New Roman" w:cs="Times New Roman"/>
          <w:sz w:val="24"/>
          <w:szCs w:val="24"/>
        </w:rPr>
        <w:t xml:space="preserve">3.54</w:t>
      </w:r>
      <w:r>
        <w:rPr>
          <w:rFonts w:ascii="Times New Roman" w:hAnsi="Times New Roman" w:cs="Times New Roman"/>
          <w:sz w:val="24"/>
          <w:szCs w:val="24"/>
        </w:rPr>
        <w:t xml:space="preserve">)</w:t>
      </w:r>
      <w:r>
        <w:rPr>
          <w:rFonts w:ascii="Times New Roman" w:hAnsi="Times New Roman" w:cs="Times New Roman"/>
          <w:sz w:val="24"/>
          <w:szCs w:val="24"/>
        </w:rPr>
        <w:t xml:space="preserve">, tanto en la condición baja y alta, </w:t>
      </w:r>
      <w:r>
        <w:rPr>
          <w:rFonts w:ascii="Times New Roman" w:hAnsi="Times New Roman" w:cs="Times New Roman"/>
          <w:sz w:val="24"/>
          <w:szCs w:val="24"/>
        </w:rPr>
        <w:t xml:space="preserve">pero </w:t>
      </w:r>
      <w:r>
        <w:rPr>
          <w:rFonts w:ascii="Times New Roman" w:hAnsi="Times New Roman" w:cs="Times New Roman"/>
          <w:sz w:val="24"/>
          <w:szCs w:val="24"/>
        </w:rPr>
        <w:t xml:space="preserve">con un efecto del dimorfismo sexual </w:t>
      </w:r>
      <w:r>
        <w:rPr>
          <w:rFonts w:ascii="Times New Roman" w:hAnsi="Times New Roman" w:cs="Times New Roman"/>
          <w:sz w:val="24"/>
          <w:szCs w:val="24"/>
        </w:rPr>
        <w:t xml:space="preserve">ligeramente </w:t>
      </w:r>
      <w:r>
        <w:rPr>
          <w:rFonts w:ascii="Times New Roman" w:hAnsi="Times New Roman" w:cs="Times New Roman"/>
          <w:sz w:val="24"/>
          <w:szCs w:val="24"/>
        </w:rPr>
        <w:t xml:space="preserve">más grande sobre </w:t>
      </w:r>
      <w:r>
        <w:rPr>
          <w:rFonts w:ascii="Times New Roman" w:hAnsi="Times New Roman" w:cs="Times New Roman"/>
          <w:sz w:val="24"/>
          <w:szCs w:val="24"/>
        </w:rPr>
        <w:t xml:space="preserve">el NF</w:t>
      </w:r>
      <w:r>
        <w:rPr>
          <w:rFonts w:ascii="Times New Roman" w:hAnsi="Times New Roman" w:cs="Times New Roman"/>
          <w:sz w:val="24"/>
          <w:szCs w:val="24"/>
        </w:rPr>
        <w:t xml:space="preserve"> en la condición </w:t>
      </w:r>
      <w:r>
        <w:rPr>
          <w:rFonts w:ascii="Times New Roman" w:hAnsi="Times New Roman" w:cs="Times New Roman"/>
          <w:sz w:val="24"/>
          <w:szCs w:val="24"/>
        </w:rPr>
        <w:t xml:space="preserve">low</w:t>
      </w:r>
      <w:r>
        <w:rPr>
          <w:rFonts w:ascii="Times New Roman" w:hAnsi="Times New Roman" w:cs="Times New Roman"/>
          <w:sz w:val="24"/>
          <w:szCs w:val="24"/>
        </w:rPr>
        <w:t xml:space="preserve"> (</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-0.28</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0.0</w:t>
      </w:r>
      <w:r>
        <w:rPr>
          <w:rFonts w:ascii="Times New Roman" w:hAnsi="Times New Roman" w:cs="Times New Roman"/>
          <w:sz w:val="24"/>
          <w:szCs w:val="24"/>
        </w:rPr>
        <w:t xml:space="preserve">2</w:t>
      </w:r>
      <w:r>
        <w:rPr>
          <w:rFonts w:ascii="Times New Roman" w:hAnsi="Times New Roman" w:cs="Times New Roman"/>
          <w:sz w:val="24"/>
          <w:szCs w:val="24"/>
        </w:rPr>
        <w:t xml:space="preserve">, </w:t>
      </w:r>
      <w:r>
        <w:rPr>
          <w:rFonts w:ascii="Times New Roman" w:hAnsi="Times New Roman" w:cs="Times New Roman"/>
          <w:i/>
          <w:iCs/>
          <w:sz w:val="24"/>
          <w:szCs w:val="24"/>
        </w:rPr>
        <w:t xml:space="preserve">z </w:t>
      </w:r>
      <w:r>
        <w:rPr>
          <w:rFonts w:ascii="Times New Roman" w:hAnsi="Times New Roman" w:cs="Times New Roman"/>
          <w:sz w:val="24"/>
          <w:szCs w:val="24"/>
        </w:rPr>
        <w:t xml:space="preserve">= </w:t>
      </w:r>
      <w:r>
        <w:rPr>
          <w:rFonts w:ascii="Times New Roman" w:hAnsi="Times New Roman" w:cs="Times New Roman"/>
          <w:sz w:val="24"/>
          <w:szCs w:val="24"/>
        </w:rPr>
        <w:t xml:space="preserve">-11.548</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sz w:val="24"/>
          <w:szCs w:val="24"/>
        </w:rPr>
        <w:t xml:space="preserve">&lt;.0001</w:t>
      </w:r>
      <w:r>
        <w:rPr>
          <w:rFonts w:ascii="Times New Roman" w:hAnsi="Times New Roman" w:cs="Times New Roman"/>
          <w:sz w:val="24"/>
          <w:szCs w:val="24"/>
        </w:rPr>
        <w:t xml:space="preserve">), que en la</w:t>
      </w:r>
      <w:r>
        <w:rPr>
          <w:rFonts w:ascii="Times New Roman" w:hAnsi="Times New Roman" w:cs="Times New Roman"/>
          <w:sz w:val="24"/>
          <w:szCs w:val="24"/>
        </w:rPr>
        <w:t xml:space="preserve"> condición</w:t>
      </w:r>
      <w:r>
        <w:rPr>
          <w:rFonts w:ascii="Times New Roman" w:hAnsi="Times New Roman" w:cs="Times New Roman"/>
          <w:sz w:val="24"/>
          <w:szCs w:val="24"/>
        </w:rPr>
        <w:t xml:space="preserve"> </w:t>
      </w:r>
      <w:r>
        <w:rPr>
          <w:rFonts w:ascii="Times New Roman" w:hAnsi="Times New Roman" w:cs="Times New Roman"/>
          <w:sz w:val="24"/>
          <w:szCs w:val="24"/>
        </w:rPr>
        <w:t xml:space="preserve">high</w:t>
      </w:r>
      <w:r>
        <w:rPr>
          <w:rFonts w:ascii="Times New Roman" w:hAnsi="Times New Roman" w:cs="Times New Roman"/>
          <w:sz w:val="24"/>
          <w:szCs w:val="24"/>
        </w:rPr>
        <w:t xml:space="preserve"> (</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-0.2</w:t>
      </w:r>
      <w:r>
        <w:rPr>
          <w:rFonts w:ascii="Times New Roman" w:hAnsi="Times New Roman" w:cs="Times New Roman"/>
          <w:sz w:val="24"/>
          <w:szCs w:val="24"/>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0.02</w:t>
      </w:r>
      <w:r>
        <w:rPr>
          <w:rFonts w:ascii="Times New Roman" w:hAnsi="Times New Roman" w:cs="Times New Roman"/>
          <w:sz w:val="24"/>
          <w:szCs w:val="24"/>
        </w:rPr>
        <w:t xml:space="preserve">, </w:t>
      </w:r>
      <w:r>
        <w:rPr>
          <w:rFonts w:ascii="Times New Roman" w:hAnsi="Times New Roman" w:cs="Times New Roman"/>
          <w:i/>
          <w:iCs/>
          <w:sz w:val="24"/>
          <w:szCs w:val="24"/>
        </w:rPr>
        <w:t xml:space="preserve">z </w:t>
      </w:r>
      <w:r>
        <w:rPr>
          <w:rFonts w:ascii="Times New Roman" w:hAnsi="Times New Roman" w:cs="Times New Roman"/>
          <w:sz w:val="24"/>
          <w:szCs w:val="24"/>
        </w:rPr>
        <w:t xml:space="preserve">= </w:t>
      </w:r>
      <w:r>
        <w:rPr>
          <w:rFonts w:ascii="Times New Roman" w:hAnsi="Times New Roman" w:cs="Times New Roman"/>
          <w:sz w:val="24"/>
          <w:szCs w:val="24"/>
        </w:rPr>
        <w:t xml:space="preserve">-9.6</w:t>
      </w:r>
      <w:r>
        <w:rPr>
          <w:rFonts w:ascii="Times New Roman" w:hAnsi="Times New Roman" w:cs="Times New Roman"/>
          <w:sz w:val="24"/>
          <w:szCs w:val="24"/>
        </w:rPr>
        <w:t xml:space="preserve">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sz w:val="24"/>
          <w:szCs w:val="24"/>
        </w:rPr>
        <w:t xml:space="preserve">&lt;.0001</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También</w:t>
      </w:r>
      <w:r>
        <w:rPr>
          <w:rFonts w:ascii="Times New Roman" w:hAnsi="Times New Roman" w:cs="Times New Roman"/>
          <w:sz w:val="24"/>
          <w:szCs w:val="24"/>
        </w:rPr>
        <w:t xml:space="preserve">, se encontró un efecto significativo de la interacción entre el dimorfismo sexual y el contexto de la relación </w:t>
      </w:r>
      <w:r>
        <w:rPr>
          <w:rFonts w:ascii="Times New Roman" w:hAnsi="Times New Roman" w:cs="Times New Roman"/>
          <w:sz w:val="24"/>
          <w:szCs w:val="24"/>
        </w:rPr>
        <w:t xml:space="preserve">sobre el NF </w:t>
      </w:r>
      <w:r>
        <w:rPr>
          <w:rFonts w:ascii="Times New Roman" w:hAnsi="Times New Roman" w:cs="Times New Roman"/>
          <w:sz w:val="24"/>
          <w:szCs w:val="24"/>
        </w:rPr>
        <w:t xml:space="preserve">(</w:t>
      </w:r>
      <w:r>
        <w:rPr>
          <w:rFonts w:ascii="Times New Roman" w:hAnsi="Times New Roman" w:cs="Times New Roman"/>
          <w:sz w:val="24"/>
          <w:szCs w:val="24"/>
          <w:highlight w:val="yellow"/>
        </w:rPr>
        <w:t xml:space="preserve">Table 2</w:t>
      </w:r>
      <w:r>
        <w:rPr>
          <w:rFonts w:ascii="Times New Roman" w:hAnsi="Times New Roman" w:cs="Times New Roman"/>
          <w:sz w:val="24"/>
          <w:szCs w:val="24"/>
        </w:rPr>
        <w:t xml:space="preserve">), en la que </w:t>
      </w:r>
      <w:r>
        <w:rPr>
          <w:rFonts w:ascii="Times New Roman" w:hAnsi="Times New Roman" w:cs="Times New Roman"/>
          <w:sz w:val="24"/>
          <w:szCs w:val="24"/>
        </w:rPr>
        <w:t xml:space="preserve">el NF</w:t>
      </w:r>
      <w:r>
        <w:rPr>
          <w:rFonts w:ascii="Times New Roman" w:hAnsi="Times New Roman" w:cs="Times New Roman"/>
          <w:sz w:val="24"/>
          <w:szCs w:val="24"/>
        </w:rPr>
        <w:t xml:space="preserve"> fue significativamente </w:t>
      </w:r>
      <w:r>
        <w:rPr>
          <w:rFonts w:ascii="Times New Roman" w:hAnsi="Times New Roman" w:cs="Times New Roman"/>
          <w:sz w:val="24"/>
          <w:szCs w:val="24"/>
        </w:rPr>
        <w:t xml:space="preserve">mayor</w:t>
      </w:r>
      <w:r>
        <w:rPr>
          <w:rFonts w:ascii="Times New Roman" w:hAnsi="Times New Roman" w:cs="Times New Roman"/>
          <w:sz w:val="24"/>
          <w:szCs w:val="24"/>
        </w:rPr>
        <w:t xml:space="preserve"> </w:t>
      </w:r>
      <w:r>
        <w:rPr>
          <w:rFonts w:ascii="Times New Roman" w:hAnsi="Times New Roman" w:cs="Times New Roman"/>
          <w:sz w:val="24"/>
          <w:szCs w:val="24"/>
        </w:rPr>
        <w:t xml:space="preserve">sobre los rostros masculinizados</w:t>
      </w:r>
      <w:r>
        <w:t xml:space="preserve"> </w:t>
      </w:r>
      <w:r>
        <w:rPr>
          <w:rFonts w:ascii="Times New Roman" w:hAnsi="Times New Roman" w:cs="Times New Roman"/>
          <w:sz w:val="24"/>
          <w:szCs w:val="24"/>
        </w:rPr>
        <w:t xml:space="preserve">(short-</w:t>
      </w:r>
      <w:r>
        <w:rPr>
          <w:rFonts w:ascii="Times New Roman" w:hAnsi="Times New Roman" w:cs="Times New Roman"/>
          <w:sz w:val="24"/>
          <w:szCs w:val="24"/>
        </w:rPr>
        <w:t xml:space="preserve">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3.60</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0.05</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3.50-3.70</w:t>
      </w:r>
      <w:r>
        <w:rPr>
          <w:rFonts w:ascii="Times New Roman" w:hAnsi="Times New Roman" w:cs="Times New Roman"/>
          <w:sz w:val="24"/>
          <w:szCs w:val="24"/>
        </w:rPr>
        <w:t xml:space="preserve">; </w:t>
      </w:r>
      <w:r>
        <w:rPr>
          <w:rFonts w:ascii="Times New Roman" w:hAnsi="Times New Roman" w:cs="Times New Roman"/>
          <w:sz w:val="24"/>
          <w:szCs w:val="24"/>
        </w:rPr>
        <w:t xml:space="preserve">long-term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3.66</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0.05</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3.56-3.75</w:t>
      </w:r>
      <w:r>
        <w:rPr>
          <w:rFonts w:ascii="Times New Roman" w:hAnsi="Times New Roman" w:cs="Times New Roman"/>
          <w:sz w:val="24"/>
          <w:szCs w:val="24"/>
        </w:rPr>
        <w:t xml:space="preserve">), que sobre los feminizados</w:t>
      </w:r>
      <w:r>
        <w:rPr>
          <w:rFonts w:ascii="Times New Roman" w:hAnsi="Times New Roman" w:cs="Times New Roman"/>
          <w:sz w:val="24"/>
          <w:szCs w:val="24"/>
        </w:rPr>
        <w:t xml:space="preserve"> (short-</w:t>
      </w:r>
      <w:r>
        <w:rPr>
          <w:rFonts w:ascii="Times New Roman" w:hAnsi="Times New Roman" w:cs="Times New Roman"/>
          <w:sz w:val="24"/>
          <w:szCs w:val="24"/>
        </w:rPr>
        <w:t xml:space="preserve">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 </w:t>
      </w:r>
      <w:r>
        <w:rPr>
          <w:rFonts w:ascii="Times New Roman" w:hAnsi="Times New Roman" w:cs="Times New Roman"/>
          <w:sz w:val="24"/>
          <w:szCs w:val="24"/>
        </w:rPr>
        <w:t xml:space="preserve">3.42</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0.05</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3.32</w:t>
      </w:r>
      <w:r>
        <w:rPr>
          <w:rFonts w:ascii="Times New Roman" w:hAnsi="Times New Roman" w:cs="Times New Roman"/>
          <w:sz w:val="24"/>
          <w:szCs w:val="24"/>
        </w:rPr>
        <w:t xml:space="preserve">-</w:t>
      </w:r>
      <w:r>
        <w:rPr>
          <w:rFonts w:ascii="Times New Roman" w:hAnsi="Times New Roman" w:cs="Times New Roman"/>
          <w:sz w:val="24"/>
          <w:szCs w:val="24"/>
        </w:rPr>
        <w:t xml:space="preserve">3.52</w:t>
      </w:r>
      <w:r>
        <w:rPr>
          <w:rFonts w:ascii="Times New Roman" w:hAnsi="Times New Roman" w:cs="Times New Roman"/>
          <w:sz w:val="24"/>
          <w:szCs w:val="24"/>
        </w:rPr>
        <w:t xml:space="preserve">; </w:t>
      </w:r>
      <w:r>
        <w:rPr>
          <w:rFonts w:ascii="Times New Roman" w:hAnsi="Times New Roman" w:cs="Times New Roman"/>
          <w:sz w:val="24"/>
          <w:szCs w:val="24"/>
        </w:rPr>
        <w:t xml:space="preserve">long-term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 </w:t>
      </w:r>
      <w:r>
        <w:rPr>
          <w:rFonts w:ascii="Times New Roman" w:hAnsi="Times New Roman" w:cs="Times New Roman"/>
          <w:sz w:val="24"/>
          <w:szCs w:val="24"/>
        </w:rPr>
        <w:t xml:space="preserve">3.35</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0.05</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3.25</w:t>
      </w:r>
      <w:r>
        <w:rPr>
          <w:rFonts w:ascii="Times New Roman" w:hAnsi="Times New Roman" w:cs="Times New Roman"/>
          <w:sz w:val="24"/>
          <w:szCs w:val="24"/>
        </w:rPr>
        <w:t xml:space="preserve">-</w:t>
      </w:r>
      <w:r>
        <w:rPr>
          <w:rFonts w:ascii="Times New Roman" w:hAnsi="Times New Roman" w:cs="Times New Roman"/>
          <w:sz w:val="24"/>
          <w:szCs w:val="24"/>
        </w:rPr>
        <w:t xml:space="preserve">3.44</w:t>
      </w:r>
      <w:r>
        <w:rPr>
          <w:rFonts w:ascii="Times New Roman" w:hAnsi="Times New Roman" w:cs="Times New Roman"/>
          <w:sz w:val="24"/>
          <w:szCs w:val="24"/>
        </w:rPr>
        <w:t xml:space="preserve">)</w:t>
      </w:r>
      <w:r>
        <w:rPr>
          <w:rFonts w:ascii="Times New Roman" w:hAnsi="Times New Roman" w:cs="Times New Roman"/>
          <w:sz w:val="24"/>
          <w:szCs w:val="24"/>
        </w:rPr>
        <w:t xml:space="preserve">, tanto en el contexto de relación short-</w:t>
      </w:r>
      <w:r>
        <w:rPr>
          <w:rFonts w:ascii="Times New Roman" w:hAnsi="Times New Roman" w:cs="Times New Roman"/>
          <w:sz w:val="24"/>
          <w:szCs w:val="24"/>
        </w:rPr>
        <w:t xml:space="preserve">term</w:t>
      </w:r>
      <w:r>
        <w:rPr>
          <w:rFonts w:ascii="Times New Roman" w:hAnsi="Times New Roman" w:cs="Times New Roman"/>
          <w:sz w:val="24"/>
          <w:szCs w:val="24"/>
        </w:rPr>
        <w:t xml:space="preserve"> y </w:t>
      </w:r>
      <w:r>
        <w:rPr>
          <w:rFonts w:ascii="Times New Roman" w:hAnsi="Times New Roman" w:cs="Times New Roman"/>
          <w:sz w:val="24"/>
          <w:szCs w:val="24"/>
        </w:rPr>
        <w:t xml:space="preserve">long-term</w:t>
      </w:r>
      <w:r>
        <w:rPr>
          <w:rFonts w:ascii="Times New Roman" w:hAnsi="Times New Roman" w:cs="Times New Roman"/>
          <w:sz w:val="24"/>
          <w:szCs w:val="24"/>
        </w:rPr>
        <w:t xml:space="preserve">, </w:t>
      </w:r>
      <w:r>
        <w:rPr>
          <w:rFonts w:ascii="Times New Roman" w:hAnsi="Times New Roman" w:cs="Times New Roman"/>
          <w:sz w:val="24"/>
          <w:szCs w:val="24"/>
        </w:rPr>
        <w:t xml:space="preserve">pero </w:t>
      </w:r>
      <w:r>
        <w:rPr>
          <w:rFonts w:ascii="Times New Roman" w:hAnsi="Times New Roman" w:cs="Times New Roman"/>
          <w:sz w:val="24"/>
          <w:szCs w:val="24"/>
        </w:rPr>
        <w:t xml:space="preserve">con un efecto del dimorfismo sexual </w:t>
      </w:r>
      <w:r>
        <w:rPr>
          <w:rFonts w:ascii="Times New Roman" w:hAnsi="Times New Roman" w:cs="Times New Roman"/>
          <w:sz w:val="24"/>
          <w:szCs w:val="24"/>
        </w:rPr>
        <w:t xml:space="preserve">ligeramente </w:t>
      </w:r>
      <w:r>
        <w:rPr>
          <w:rFonts w:ascii="Times New Roman" w:hAnsi="Times New Roman" w:cs="Times New Roman"/>
          <w:sz w:val="24"/>
          <w:szCs w:val="24"/>
        </w:rPr>
        <w:t xml:space="preserve">más grande sobre </w:t>
      </w:r>
      <w:r>
        <w:rPr>
          <w:rFonts w:ascii="Times New Roman" w:hAnsi="Times New Roman" w:cs="Times New Roman"/>
          <w:sz w:val="24"/>
          <w:szCs w:val="24"/>
        </w:rPr>
        <w:t xml:space="preserve">el NF</w:t>
      </w:r>
      <w:r>
        <w:rPr>
          <w:rFonts w:ascii="Times New Roman" w:hAnsi="Times New Roman" w:cs="Times New Roman"/>
          <w:sz w:val="24"/>
          <w:szCs w:val="24"/>
        </w:rPr>
        <w:t xml:space="preserve"> en </w:t>
      </w:r>
      <w:r>
        <w:rPr>
          <w:rFonts w:ascii="Times New Roman" w:hAnsi="Times New Roman" w:cs="Times New Roman"/>
          <w:sz w:val="24"/>
          <w:szCs w:val="24"/>
        </w:rPr>
        <w:t xml:space="preserve">el contexto</w:t>
      </w:r>
      <w:r>
        <w:rPr>
          <w:rFonts w:ascii="Times New Roman" w:hAnsi="Times New Roman" w:cs="Times New Roman"/>
          <w:sz w:val="24"/>
          <w:szCs w:val="24"/>
        </w:rPr>
        <w:t xml:space="preserve"> </w:t>
      </w:r>
      <w:r>
        <w:rPr>
          <w:rFonts w:ascii="Times New Roman" w:hAnsi="Times New Roman" w:cs="Times New Roman"/>
          <w:sz w:val="24"/>
          <w:szCs w:val="24"/>
        </w:rPr>
        <w:t xml:space="preserve">long-term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-0.3</w:t>
      </w:r>
      <w:r>
        <w:rPr>
          <w:rFonts w:ascii="Times New Roman" w:hAnsi="Times New Roman" w:cs="Times New Roman"/>
          <w:sz w:val="24"/>
          <w:szCs w:val="24"/>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0.02</w:t>
      </w:r>
      <w:r>
        <w:rPr>
          <w:rFonts w:ascii="Times New Roman" w:hAnsi="Times New Roman" w:cs="Times New Roman"/>
          <w:sz w:val="24"/>
          <w:szCs w:val="24"/>
        </w:rPr>
        <w:t xml:space="preserve">, </w:t>
      </w:r>
      <w:r>
        <w:rPr>
          <w:rFonts w:ascii="Times New Roman" w:hAnsi="Times New Roman" w:cs="Times New Roman"/>
          <w:i/>
          <w:iCs/>
          <w:sz w:val="24"/>
          <w:szCs w:val="24"/>
        </w:rPr>
        <w:t xml:space="preserve">z </w:t>
      </w:r>
      <w:r>
        <w:rPr>
          <w:rFonts w:ascii="Times New Roman" w:hAnsi="Times New Roman" w:cs="Times New Roman"/>
          <w:sz w:val="24"/>
          <w:szCs w:val="24"/>
        </w:rPr>
        <w:t xml:space="preserve">= </w:t>
      </w:r>
      <w:r>
        <w:rPr>
          <w:rFonts w:ascii="Times New Roman" w:hAnsi="Times New Roman" w:cs="Times New Roman"/>
          <w:sz w:val="24"/>
          <w:szCs w:val="24"/>
        </w:rPr>
        <w:t xml:space="preserve">-13.398</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sz w:val="24"/>
          <w:szCs w:val="24"/>
        </w:rPr>
        <w:t xml:space="preserve">&lt;.0001</w:t>
      </w:r>
      <w:r>
        <w:rPr>
          <w:rFonts w:ascii="Times New Roman" w:hAnsi="Times New Roman" w:cs="Times New Roman"/>
          <w:sz w:val="24"/>
          <w:szCs w:val="24"/>
        </w:rPr>
        <w:t xml:space="preserve">), que en </w:t>
      </w:r>
      <w:r>
        <w:rPr>
          <w:rFonts w:ascii="Times New Roman" w:hAnsi="Times New Roman" w:cs="Times New Roman"/>
          <w:sz w:val="24"/>
          <w:szCs w:val="24"/>
        </w:rPr>
        <w:t xml:space="preserve">el contexto </w:t>
      </w:r>
      <w:r>
        <w:rPr>
          <w:rFonts w:ascii="Times New Roman" w:hAnsi="Times New Roman" w:cs="Times New Roman"/>
          <w:sz w:val="24"/>
          <w:szCs w:val="24"/>
        </w:rPr>
        <w:t xml:space="preserve">short-</w:t>
      </w:r>
      <w:r>
        <w:rPr>
          <w:rFonts w:ascii="Times New Roman" w:hAnsi="Times New Roman" w:cs="Times New Roman"/>
          <w:sz w:val="24"/>
          <w:szCs w:val="24"/>
        </w:rPr>
        <w:t xml:space="preserve">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-0.18</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0.02</w:t>
      </w:r>
      <w:r>
        <w:rPr>
          <w:rFonts w:ascii="Times New Roman" w:hAnsi="Times New Roman" w:cs="Times New Roman"/>
          <w:sz w:val="24"/>
          <w:szCs w:val="24"/>
        </w:rPr>
        <w:t xml:space="preserve">, </w:t>
      </w:r>
      <w:r>
        <w:rPr>
          <w:rFonts w:ascii="Times New Roman" w:hAnsi="Times New Roman" w:cs="Times New Roman"/>
          <w:i/>
          <w:iCs/>
          <w:sz w:val="24"/>
          <w:szCs w:val="24"/>
        </w:rPr>
        <w:t xml:space="preserve">z </w:t>
      </w:r>
      <w:r>
        <w:rPr>
          <w:rFonts w:ascii="Times New Roman" w:hAnsi="Times New Roman" w:cs="Times New Roman"/>
          <w:sz w:val="24"/>
          <w:szCs w:val="24"/>
        </w:rPr>
        <w:t xml:space="preserve">= </w:t>
      </w:r>
      <w:r>
        <w:rPr>
          <w:rFonts w:ascii="Times New Roman" w:hAnsi="Times New Roman" w:cs="Times New Roman"/>
          <w:sz w:val="24"/>
          <w:szCs w:val="24"/>
        </w:rPr>
        <w:t xml:space="preserve">-7.864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sz w:val="24"/>
          <w:szCs w:val="24"/>
        </w:rPr>
        <w:t xml:space="preserve">&lt;.0001</w:t>
      </w:r>
      <w:r>
        <w:rPr>
          <w:rFonts w:ascii="Times New Roman" w:hAnsi="Times New Roman" w:cs="Times New Roman"/>
          <w:sz w:val="24"/>
          <w:szCs w:val="24"/>
        </w:rPr>
        <w:t xml:space="preserve">).</w:t>
      </w:r>
      <w:r>
        <w:rPr>
          <w:rFonts w:ascii="Times New Roman" w:hAnsi="Times New Roman" w:cs="Times New Roman"/>
          <w:sz w:val="24"/>
          <w:szCs w:val="24"/>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Finalmente, se encontró una interacción marginalmente significativa (</w:t>
      </w:r>
      <w:r>
        <w:rPr>
          <w:rFonts w:ascii="Times New Roman" w:hAnsi="Times New Roman" w:cs="Times New Roman"/>
          <w:i/>
          <w:iCs/>
          <w:sz w:val="24"/>
          <w:szCs w:val="24"/>
        </w:rPr>
        <w:t xml:space="preserve">p</w:t>
      </w:r>
      <w:r>
        <w:rPr>
          <w:rFonts w:ascii="Times New Roman" w:hAnsi="Times New Roman" w:cs="Times New Roman"/>
          <w:sz w:val="24"/>
          <w:szCs w:val="24"/>
        </w:rPr>
        <w:t xml:space="preserve"> = .05) entre la condición y el contexto de la relación </w:t>
      </w:r>
      <w:r>
        <w:rPr>
          <w:rFonts w:ascii="Times New Roman" w:hAnsi="Times New Roman" w:cs="Times New Roman"/>
          <w:sz w:val="24"/>
          <w:szCs w:val="24"/>
        </w:rPr>
        <w:t xml:space="preserve">sobre el NF </w:t>
      </w:r>
      <w:r>
        <w:rPr>
          <w:rFonts w:ascii="Times New Roman" w:hAnsi="Times New Roman" w:cs="Times New Roman"/>
          <w:sz w:val="24"/>
          <w:szCs w:val="24"/>
        </w:rPr>
        <w:t xml:space="preserve">(</w:t>
      </w:r>
      <w:r>
        <w:rPr>
          <w:rFonts w:ascii="Times New Roman" w:hAnsi="Times New Roman" w:cs="Times New Roman"/>
          <w:sz w:val="24"/>
          <w:szCs w:val="24"/>
          <w:highlight w:val="yellow"/>
        </w:rPr>
        <w:t xml:space="preserve">Table 2</w:t>
      </w:r>
      <w:r>
        <w:rPr>
          <w:rFonts w:ascii="Times New Roman" w:hAnsi="Times New Roman" w:cs="Times New Roman"/>
          <w:sz w:val="24"/>
          <w:szCs w:val="24"/>
        </w:rPr>
        <w:t xml:space="preserve">), en la que, aunque hubo mayor número de fijaciones totales sobre los rostros presentados en el contexto de la relación </w:t>
      </w:r>
      <w:r>
        <w:rPr>
          <w:rFonts w:ascii="Times New Roman" w:hAnsi="Times New Roman" w:cs="Times New Roman"/>
          <w:sz w:val="24"/>
          <w:szCs w:val="24"/>
        </w:rPr>
        <w:t xml:space="preserve">long-term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3.50</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0.0637</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w:t>
      </w:r>
      <w:r>
        <w:rPr>
          <w:rFonts w:ascii="Times New Roman" w:hAnsi="Times New Roman" w:cs="Times New Roman"/>
          <w:sz w:val="24"/>
          <w:szCs w:val="24"/>
        </w:rPr>
        <w:t xml:space="preserve"> 3.38</w:t>
      </w:r>
      <w:r>
        <w:rPr>
          <w:rFonts w:ascii="Times New Roman" w:hAnsi="Times New Roman" w:cs="Times New Roman"/>
          <w:sz w:val="24"/>
          <w:szCs w:val="24"/>
        </w:rPr>
        <w:t xml:space="preserve">-</w:t>
      </w:r>
      <w:r>
        <w:rPr>
          <w:rFonts w:ascii="Times New Roman" w:hAnsi="Times New Roman" w:cs="Times New Roman"/>
          <w:sz w:val="24"/>
          <w:szCs w:val="24"/>
        </w:rPr>
        <w:t xml:space="preserve">3.63</w:t>
      </w:r>
      <w:r>
        <w:rPr>
          <w:rFonts w:ascii="Times New Roman" w:hAnsi="Times New Roman" w:cs="Times New Roman"/>
          <w:sz w:val="24"/>
          <w:szCs w:val="24"/>
        </w:rPr>
        <w:t xml:space="preserve">) que short-</w:t>
      </w:r>
      <w:r>
        <w:rPr>
          <w:rFonts w:ascii="Times New Roman" w:hAnsi="Times New Roman" w:cs="Times New Roman"/>
          <w:sz w:val="24"/>
          <w:szCs w:val="24"/>
        </w:rPr>
        <w:t xml:space="preserve">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3.53</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0.06</w:t>
      </w:r>
      <w:r>
        <w:rPr>
          <w:rFonts w:ascii="Times New Roman" w:hAnsi="Times New Roman" w:cs="Times New Roman"/>
          <w:sz w:val="24"/>
          <w:szCs w:val="24"/>
        </w:rPr>
        <w:t xml:space="preserve">4, </w:t>
      </w:r>
      <w:r>
        <w:rPr>
          <w:rFonts w:ascii="Times New Roman" w:hAnsi="Times New Roman" w:cs="Times New Roman"/>
          <w:i/>
          <w:iCs/>
          <w:sz w:val="24"/>
          <w:szCs w:val="24"/>
        </w:rPr>
        <w:t xml:space="preserve">CI</w:t>
      </w:r>
      <w:r>
        <w:rPr>
          <w:rFonts w:ascii="Times New Roman" w:hAnsi="Times New Roman" w:cs="Times New Roman"/>
          <w:sz w:val="24"/>
          <w:szCs w:val="24"/>
        </w:rPr>
        <w:t xml:space="preserve"> =</w:t>
      </w:r>
      <w:r>
        <w:rPr>
          <w:rFonts w:ascii="Times New Roman" w:hAnsi="Times New Roman" w:cs="Times New Roman"/>
          <w:sz w:val="24"/>
          <w:szCs w:val="24"/>
        </w:rPr>
        <w:t xml:space="preserve"> 3.40</w:t>
      </w:r>
      <w:r>
        <w:rPr>
          <w:rFonts w:ascii="Times New Roman" w:hAnsi="Times New Roman" w:cs="Times New Roman"/>
          <w:sz w:val="24"/>
          <w:szCs w:val="24"/>
        </w:rPr>
        <w:t xml:space="preserve">-3</w:t>
      </w:r>
      <w:r>
        <w:rPr>
          <w:rFonts w:ascii="Times New Roman" w:hAnsi="Times New Roman" w:cs="Times New Roman"/>
          <w:sz w:val="24"/>
          <w:szCs w:val="24"/>
        </w:rPr>
        <w:t xml:space="preserve">.65</w:t>
      </w:r>
      <w:r>
        <w:rPr>
          <w:rFonts w:ascii="Times New Roman" w:hAnsi="Times New Roman" w:cs="Times New Roman"/>
          <w:sz w:val="24"/>
          <w:szCs w:val="24"/>
        </w:rPr>
        <w:t xml:space="preserve">) en la condición </w:t>
      </w:r>
      <w:r>
        <w:rPr>
          <w:rFonts w:ascii="Times New Roman" w:hAnsi="Times New Roman" w:cs="Times New Roman"/>
          <w:sz w:val="24"/>
          <w:szCs w:val="24"/>
        </w:rPr>
        <w:t xml:space="preserve">high</w:t>
      </w:r>
      <w:r>
        <w:rPr>
          <w:rFonts w:ascii="Times New Roman" w:hAnsi="Times New Roman" w:cs="Times New Roman"/>
          <w:sz w:val="24"/>
          <w:szCs w:val="24"/>
        </w:rPr>
        <w:t xml:space="preserve">, los contrastes </w:t>
      </w:r>
      <w:r>
        <w:rPr>
          <w:rFonts w:ascii="Times New Roman" w:hAnsi="Times New Roman" w:cs="Times New Roman"/>
          <w:i/>
          <w:iCs/>
          <w:sz w:val="24"/>
          <w:szCs w:val="24"/>
        </w:rPr>
        <w:t xml:space="preserve">pos</w:t>
      </w:r>
      <w:r>
        <w:rPr>
          <w:rFonts w:ascii="Times New Roman" w:hAnsi="Times New Roman" w:cs="Times New Roman"/>
          <w:i/>
          <w:iCs/>
          <w:sz w:val="24"/>
          <w:szCs w:val="24"/>
        </w:rPr>
        <w:t xml:space="preserve">t</w:t>
      </w:r>
      <w:r>
        <w:rPr>
          <w:rFonts w:ascii="Times New Roman" w:hAnsi="Times New Roman" w:cs="Times New Roman"/>
          <w:i/>
          <w:iCs/>
          <w:sz w:val="24"/>
          <w:szCs w:val="24"/>
        </w:rPr>
        <w:t xml:space="preserve"> hoc</w:t>
      </w:r>
      <w:r>
        <w:rPr>
          <w:rFonts w:ascii="Times New Roman" w:hAnsi="Times New Roman" w:cs="Times New Roman"/>
          <w:sz w:val="24"/>
          <w:szCs w:val="24"/>
        </w:rPr>
        <w:t xml:space="preserve"> no fueron significativos </w:t>
      </w:r>
      <w:r>
        <w:rPr>
          <w:rFonts w:ascii="Times New Roman" w:hAnsi="Times New Roman" w:cs="Times New Roman"/>
          <w:sz w:val="24"/>
          <w:szCs w:val="24"/>
        </w:rPr>
        <w:t xml:space="preserve">(</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 -0.0</w:t>
      </w:r>
      <w:r>
        <w:rPr>
          <w:rFonts w:ascii="Times New Roman" w:hAnsi="Times New Roman" w:cs="Times New Roman"/>
          <w:sz w:val="24"/>
          <w:szCs w:val="24"/>
        </w:rPr>
        <w:t xml:space="preserve">3</w:t>
      </w:r>
      <w:r>
        <w:rPr>
          <w:rFonts w:ascii="Times New Roman" w:hAnsi="Times New Roman" w:cs="Times New Roman"/>
          <w:sz w:val="24"/>
          <w:szCs w:val="24"/>
        </w:rPr>
        <w:t xml:space="preserve">, SE = 0.02, </w:t>
      </w:r>
      <w:r>
        <w:rPr>
          <w:rFonts w:ascii="Times New Roman" w:hAnsi="Times New Roman" w:cs="Times New Roman"/>
          <w:i/>
          <w:iCs/>
          <w:sz w:val="24"/>
          <w:szCs w:val="24"/>
        </w:rPr>
        <w:t xml:space="preserve">z</w:t>
      </w:r>
      <w:r>
        <w:rPr>
          <w:rFonts w:ascii="Times New Roman" w:hAnsi="Times New Roman" w:cs="Times New Roman"/>
          <w:sz w:val="24"/>
          <w:szCs w:val="24"/>
        </w:rPr>
        <w:t xml:space="preserve"> = -1.168, </w:t>
      </w:r>
      <w:r>
        <w:rPr>
          <w:rFonts w:ascii="Times New Roman" w:hAnsi="Times New Roman" w:cs="Times New Roman"/>
          <w:i/>
          <w:iCs/>
          <w:sz w:val="24"/>
          <w:szCs w:val="24"/>
        </w:rPr>
        <w:t xml:space="preserve">p </w:t>
      </w:r>
      <w:r>
        <w:rPr>
          <w:rFonts w:ascii="Times New Roman" w:hAnsi="Times New Roman" w:cs="Times New Roman"/>
          <w:sz w:val="24"/>
          <w:szCs w:val="24"/>
        </w:rPr>
        <w:t xml:space="preserve">= .24</w:t>
      </w:r>
      <w:r>
        <w:rPr>
          <w:rFonts w:ascii="Times New Roman" w:hAnsi="Times New Roman" w:cs="Times New Roman"/>
          <w:sz w:val="24"/>
          <w:szCs w:val="24"/>
        </w:rPr>
        <w:t xml:space="preserve">)</w:t>
      </w:r>
      <w:r>
        <w:rPr>
          <w:rFonts w:ascii="Times New Roman" w:hAnsi="Times New Roman" w:cs="Times New Roman"/>
          <w:sz w:val="24"/>
          <w:szCs w:val="24"/>
        </w:rPr>
        <w:t xml:space="preserve">. Así mismo, aunque hubo mayor número de fijaciones totales, esta vez, sobre los rostros presentados en el contexto de la relación short-</w:t>
      </w:r>
      <w:r>
        <w:rPr>
          <w:rFonts w:ascii="Times New Roman" w:hAnsi="Times New Roman" w:cs="Times New Roman"/>
          <w:sz w:val="24"/>
          <w:szCs w:val="24"/>
        </w:rPr>
        <w:t xml:space="preserve">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3.51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0.072</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w:t>
      </w:r>
      <w:r>
        <w:rPr>
          <w:rFonts w:ascii="Times New Roman" w:hAnsi="Times New Roman" w:cs="Times New Roman"/>
          <w:sz w:val="24"/>
          <w:szCs w:val="24"/>
        </w:rPr>
        <w:t xml:space="preserve"> 3.37</w:t>
      </w:r>
      <w:r>
        <w:rPr>
          <w:rFonts w:ascii="Times New Roman" w:hAnsi="Times New Roman" w:cs="Times New Roman"/>
          <w:sz w:val="24"/>
          <w:szCs w:val="24"/>
        </w:rPr>
        <w:t xml:space="preserve">-</w:t>
      </w:r>
      <w:r>
        <w:rPr>
          <w:rFonts w:ascii="Times New Roman" w:hAnsi="Times New Roman" w:cs="Times New Roman"/>
          <w:sz w:val="24"/>
          <w:szCs w:val="24"/>
        </w:rPr>
        <w:t xml:space="preserve">3.65</w:t>
      </w:r>
      <w:r>
        <w:rPr>
          <w:rFonts w:ascii="Times New Roman" w:hAnsi="Times New Roman" w:cs="Times New Roman"/>
          <w:sz w:val="24"/>
          <w:szCs w:val="24"/>
        </w:rPr>
        <w:t xml:space="preserve">) que </w:t>
      </w:r>
      <w:r>
        <w:rPr>
          <w:rFonts w:ascii="Times New Roman" w:hAnsi="Times New Roman" w:cs="Times New Roman"/>
          <w:sz w:val="24"/>
          <w:szCs w:val="24"/>
        </w:rPr>
        <w:t xml:space="preserve">long-term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3.47</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0.0720</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w:t>
      </w:r>
      <w:r>
        <w:rPr>
          <w:rFonts w:ascii="Times New Roman" w:hAnsi="Times New Roman" w:cs="Times New Roman"/>
          <w:sz w:val="24"/>
          <w:szCs w:val="24"/>
        </w:rPr>
        <w:t xml:space="preserve"> 3.33</w:t>
      </w:r>
      <w:r>
        <w:rPr>
          <w:rFonts w:ascii="Times New Roman" w:hAnsi="Times New Roman" w:cs="Times New Roman"/>
          <w:sz w:val="24"/>
          <w:szCs w:val="24"/>
        </w:rPr>
        <w:t xml:space="preserve">-</w:t>
      </w:r>
      <w:r>
        <w:rPr>
          <w:rFonts w:ascii="Times New Roman" w:hAnsi="Times New Roman" w:cs="Times New Roman"/>
          <w:sz w:val="24"/>
          <w:szCs w:val="24"/>
        </w:rPr>
        <w:t xml:space="preserve">3.61</w:t>
      </w:r>
      <w:r>
        <w:rPr>
          <w:rFonts w:ascii="Times New Roman" w:hAnsi="Times New Roman" w:cs="Times New Roman"/>
          <w:sz w:val="24"/>
          <w:szCs w:val="24"/>
        </w:rPr>
        <w:t xml:space="preserve">) en la condición </w:t>
      </w:r>
      <w:r>
        <w:rPr>
          <w:rFonts w:ascii="Times New Roman" w:hAnsi="Times New Roman" w:cs="Times New Roman"/>
          <w:sz w:val="24"/>
          <w:szCs w:val="24"/>
        </w:rPr>
        <w:t xml:space="preserve">low</w:t>
      </w:r>
      <w:r>
        <w:rPr>
          <w:rFonts w:ascii="Times New Roman" w:hAnsi="Times New Roman" w:cs="Times New Roman"/>
          <w:sz w:val="24"/>
          <w:szCs w:val="24"/>
        </w:rPr>
        <w:t xml:space="preserve">, los contrastes </w:t>
      </w:r>
      <w:r>
        <w:rPr>
          <w:rFonts w:ascii="Times New Roman" w:hAnsi="Times New Roman" w:cs="Times New Roman"/>
          <w:i/>
          <w:iCs/>
          <w:sz w:val="24"/>
          <w:szCs w:val="24"/>
        </w:rPr>
        <w:t xml:space="preserve">pos</w:t>
      </w:r>
      <w:r>
        <w:rPr>
          <w:rFonts w:ascii="Times New Roman" w:hAnsi="Times New Roman" w:cs="Times New Roman"/>
          <w:i/>
          <w:iCs/>
          <w:sz w:val="24"/>
          <w:szCs w:val="24"/>
        </w:rPr>
        <w:t xml:space="preserve">t</w:t>
      </w:r>
      <w:r>
        <w:rPr>
          <w:rFonts w:ascii="Times New Roman" w:hAnsi="Times New Roman" w:cs="Times New Roman"/>
          <w:i/>
          <w:iCs/>
          <w:sz w:val="24"/>
          <w:szCs w:val="24"/>
        </w:rPr>
        <w:t xml:space="preserve"> hoc</w:t>
      </w:r>
      <w:r>
        <w:rPr>
          <w:rFonts w:ascii="Times New Roman" w:hAnsi="Times New Roman" w:cs="Times New Roman"/>
          <w:sz w:val="24"/>
          <w:szCs w:val="24"/>
        </w:rPr>
        <w:t xml:space="preserve"> tampoco fueron significativos </w:t>
      </w:r>
      <w:r>
        <w:rPr>
          <w:rFonts w:ascii="Times New Roman" w:hAnsi="Times New Roman" w:cs="Times New Roman"/>
          <w:sz w:val="24"/>
          <w:szCs w:val="24"/>
        </w:rPr>
        <w:t xml:space="preserve">(</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 </w:t>
      </w:r>
      <w:r>
        <w:rPr>
          <w:rFonts w:ascii="Times New Roman" w:hAnsi="Times New Roman" w:cs="Times New Roman"/>
          <w:sz w:val="24"/>
          <w:szCs w:val="24"/>
        </w:rPr>
        <w:t xml:space="preserve">0.0</w:t>
      </w:r>
      <w:r>
        <w:rPr>
          <w:rFonts w:ascii="Times New Roman" w:hAnsi="Times New Roman" w:cs="Times New Roman"/>
          <w:sz w:val="24"/>
          <w:szCs w:val="24"/>
        </w:rPr>
        <w:t xml:space="preserve">4</w:t>
      </w:r>
      <w:r>
        <w:rPr>
          <w:rFonts w:ascii="Times New Roman" w:hAnsi="Times New Roman" w:cs="Times New Roman"/>
          <w:sz w:val="24"/>
          <w:szCs w:val="24"/>
        </w:rPr>
        <w:t xml:space="preserve">, SE = 0.02, </w:t>
      </w:r>
      <w:r>
        <w:rPr>
          <w:rFonts w:ascii="Times New Roman" w:hAnsi="Times New Roman" w:cs="Times New Roman"/>
          <w:i/>
          <w:iCs/>
          <w:sz w:val="24"/>
          <w:szCs w:val="24"/>
        </w:rPr>
        <w:t xml:space="preserve">z</w:t>
      </w:r>
      <w:r>
        <w:rPr>
          <w:rFonts w:ascii="Times New Roman" w:hAnsi="Times New Roman" w:cs="Times New Roman"/>
          <w:sz w:val="24"/>
          <w:szCs w:val="24"/>
        </w:rPr>
        <w:t xml:space="preserve"> = </w:t>
      </w:r>
      <w:r>
        <w:rPr>
          <w:rFonts w:ascii="Times New Roman" w:hAnsi="Times New Roman" w:cs="Times New Roman"/>
          <w:sz w:val="24"/>
          <w:szCs w:val="24"/>
        </w:rPr>
        <w:t xml:space="preserve">1.604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r>
    </w:p>
    <w:p>
      <w:pPr>
        <w:pStyle w:val="678"/>
        <w:pBdr/>
        <w:spacing/>
        <w:ind/>
        <w:rPr>
          <w:b/>
          <w:iCs/>
        </w:rPr>
      </w:pPr>
      <w:r>
        <w:rPr>
          <w:b/>
          <w:iCs/>
        </w:rPr>
        <w:t xml:space="preserve">Preferred</w:t>
      </w:r>
      <w:r>
        <w:rPr>
          <w:b/>
          <w:iCs/>
        </w:rPr>
        <w:t xml:space="preserve"> </w:t>
      </w:r>
      <w:r>
        <w:rPr>
          <w:b/>
          <w:iCs/>
        </w:rPr>
        <w:t xml:space="preserve">face</w:t>
      </w:r>
      <w:r>
        <w:rPr>
          <w:b/>
          <w:iCs/>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El LM mostró un efecto principal significativo del dimorfismo sexual sobre </w:t>
      </w:r>
      <w:r>
        <w:rPr>
          <w:rFonts w:ascii="Times New Roman" w:hAnsi="Times New Roman" w:cs="Times New Roman"/>
          <w:sz w:val="24"/>
          <w:szCs w:val="24"/>
        </w:rPr>
        <w:t xml:space="preserve">la</w:t>
      </w:r>
      <w:r>
        <w:rPr>
          <w:rFonts w:ascii="Times New Roman" w:hAnsi="Times New Roman" w:cs="Times New Roman"/>
          <w:sz w:val="24"/>
          <w:szCs w:val="24"/>
        </w:rPr>
        <w:t xml:space="preserve"> </w:t>
      </w:r>
      <w:r>
        <w:rPr>
          <w:rFonts w:ascii="Times New Roman" w:hAnsi="Times New Roman" w:cs="Times New Roman"/>
          <w:b/>
          <w:bCs/>
          <w:sz w:val="24"/>
          <w:szCs w:val="24"/>
        </w:rPr>
      </w:r>
      <w:moveToRangeStart w:author="Juan David Leongómez" w:date="2024-09-23T14:48:28Z" w:id="41" w:name="move3" oouserid="Juan David Leongómez"/>
      <w:moveTo w:id="42" w:author="Juan David Leongómez" w:date="2024-09-23T14:48:28Z" oouserid="Juan David Leongómez">
        <w:r>
          <w:rPr>
            <w:rFonts w:ascii="Times New Roman" w:hAnsi="Times New Roman" w:cs="Times New Roman"/>
            <w:b/>
            <w:bCs/>
            <w:sz w:val="24"/>
            <w:szCs w:val="24"/>
          </w:rPr>
          <w:t xml:space="preserve">Proportion</w:t>
        </w:r>
      </w:moveTo>
      <w:moveTo w:id="43" w:author="Juan David Leongómez" w:date="2024-09-23T14:48:28Z" oouserid="Juan David Leongómez">
        <w:r>
          <w:rPr>
            <w:rFonts w:ascii="Times New Roman" w:hAnsi="Times New Roman" w:cs="Times New Roman"/>
            <w:b/>
            <w:bCs/>
            <w:sz w:val="24"/>
            <w:szCs w:val="24"/>
          </w:rPr>
          <w:t xml:space="preserve"> </w:t>
        </w:r>
      </w:moveTo>
      <w:moveTo w:id="44" w:author="Juan David Leongómez" w:date="2024-09-23T14:48:28Z" oouserid="Juan David Leongómez">
        <w:r>
          <w:rPr>
            <w:rFonts w:ascii="Times New Roman" w:hAnsi="Times New Roman" w:cs="Times New Roman"/>
            <w:sz w:val="24"/>
            <w:szCs w:val="24"/>
          </w:rPr>
        </w:r>
      </w:moveTo>
      <w:moveToRangeEnd w:id="41"/>
      <w:ins w:id="45" w:author="Juan David Leongómez" w:date="2024-09-23T14:48:31Z" oouserid="Juan David Leongómez">
        <w:r>
          <w:rPr>
            <w:rFonts w:ascii="Times New Roman" w:hAnsi="Times New Roman" w:cs="Times New Roman"/>
            <w:b/>
            <w:bCs/>
            <w:sz w:val="24"/>
            <w:szCs w:val="24"/>
          </w:rPr>
          <w:t xml:space="preserve">of </w:t>
        </w:r>
      </w:ins>
      <w:r>
        <w:rPr>
          <w:rFonts w:ascii="Times New Roman" w:hAnsi="Times New Roman" w:cs="Times New Roman"/>
          <w:b/>
          <w:bCs/>
          <w:sz w:val="24"/>
          <w:szCs w:val="24"/>
        </w:rPr>
        <w:t xml:space="preserve">Chosen</w:t>
      </w:r>
      <w:r>
        <w:rPr>
          <w:rFonts w:ascii="Times New Roman" w:hAnsi="Times New Roman" w:cs="Times New Roman"/>
          <w:b/>
          <w:bCs/>
          <w:sz w:val="24"/>
          <w:szCs w:val="24"/>
        </w:rPr>
        <w:t xml:space="preserve"> Faces </w:t>
      </w:r>
      <w:r>
        <w:rPr>
          <w:rFonts w:ascii="Times New Roman" w:hAnsi="Times New Roman" w:cs="Times New Roman"/>
          <w:b/>
          <w:bCs/>
          <w:sz w:val="24"/>
          <w:szCs w:val="24"/>
        </w:rPr>
      </w:r>
      <w:moveFromRangeStart w:author="Juan David Leongómez" w:date="2024-09-23T14:48:28Z" w:id="46" w:name="move3" oouserid="Juan David Leongómez"/>
      <w:moveFrom w:id="47" w:author="Juan David Leongómez" w:date="2024-09-23T14:48:28Z" oouserid="Juan David Leongómez">
        <w:r>
          <w:rPr>
            <w:rFonts w:ascii="Times New Roman" w:hAnsi="Times New Roman" w:cs="Times New Roman"/>
            <w:b/>
            <w:bCs/>
            <w:sz w:val="24"/>
            <w:szCs w:val="24"/>
          </w:rPr>
          <w:t xml:space="preserve">Proportion</w:t>
        </w:r>
      </w:moveFrom>
      <w:moveFrom w:id="48" w:author="Juan David Leongómez" w:date="2024-09-23T14:48:28Z" oouserid="Juan David Leongómez">
        <w:r>
          <w:rPr>
            <w:rFonts w:ascii="Times New Roman" w:hAnsi="Times New Roman" w:cs="Times New Roman"/>
            <w:b/>
            <w:bCs/>
            <w:sz w:val="24"/>
            <w:szCs w:val="24"/>
          </w:rPr>
          <w:t xml:space="preserve"> </w:t>
        </w:r>
      </w:moveFrom>
      <w:moveFromRangeEnd w:id="46"/>
      <w:r>
        <w:rPr>
          <w:rFonts w:ascii="Times New Roman" w:hAnsi="Times New Roman" w:cs="Times New Roman"/>
          <w:sz w:val="24"/>
          <w:szCs w:val="24"/>
        </w:rPr>
        <w:t xml:space="preserve">(</w:t>
      </w:r>
      <w:del w:id="49" w:author="Juan David Leongómez" w:date="2024-09-23T14:48:35Z" oouserid="Juan David Leongómez">
        <w:r>
          <w:rPr>
            <w:rFonts w:ascii="Times New Roman" w:hAnsi="Times New Roman" w:cs="Times New Roman"/>
            <w:b/>
            <w:bCs/>
            <w:sz w:val="24"/>
            <w:szCs w:val="24"/>
          </w:rPr>
          <w:delText xml:space="preserve">CFP</w:delText>
        </w:r>
      </w:del>
      <w:ins w:id="50" w:author="Juan David Leongómez" w:date="2024-09-23T14:48:37Z" oouserid="Juan David Leongómez">
        <w:r>
          <w:rPr>
            <w:rFonts w:ascii="Times New Roman" w:hAnsi="Times New Roman" w:cs="Times New Roman"/>
            <w:b/>
            <w:bCs/>
            <w:sz w:val="24"/>
            <w:szCs w:val="24"/>
          </w:rPr>
          <w:t xml:space="preserve">PCF</w:t>
        </w:r>
      </w:ins>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Table 2</w:t>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Figure 3</w:t>
      </w:r>
      <w:r>
        <w:rPr>
          <w:rFonts w:ascii="Times New Roman" w:hAnsi="Times New Roman" w:cs="Times New Roman"/>
          <w:sz w:val="24"/>
          <w:szCs w:val="24"/>
        </w:rPr>
        <w:t xml:space="preserve">d</w:t>
      </w:r>
      <w:r>
        <w:rPr>
          <w:rFonts w:ascii="Times New Roman" w:hAnsi="Times New Roman" w:cs="Times New Roman"/>
          <w:sz w:val="24"/>
          <w:szCs w:val="24"/>
        </w:rPr>
        <w:t xml:space="preserve">), con una elección de un número significativamente mayor (</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-0.2</w:t>
      </w:r>
      <w:r>
        <w:rPr>
          <w:rFonts w:ascii="Times New Roman" w:hAnsi="Times New Roman" w:cs="Times New Roman"/>
          <w:sz w:val="24"/>
          <w:szCs w:val="24"/>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0.01</w:t>
      </w:r>
      <w:r>
        <w:rPr>
          <w:rFonts w:ascii="Times New Roman" w:hAnsi="Times New Roman" w:cs="Times New Roman"/>
          <w:sz w:val="24"/>
          <w:szCs w:val="24"/>
        </w:rPr>
        <w:t xml:space="preserve">, </w:t>
      </w:r>
      <w:r>
        <w:rPr>
          <w:rFonts w:ascii="Times New Roman" w:hAnsi="Times New Roman" w:cs="Times New Roman"/>
          <w:i/>
          <w:iCs/>
          <w:sz w:val="24"/>
          <w:szCs w:val="24"/>
        </w:rPr>
        <w:t xml:space="preserve">z </w:t>
      </w:r>
      <w:r>
        <w:rPr>
          <w:rFonts w:ascii="Times New Roman" w:hAnsi="Times New Roman" w:cs="Times New Roman"/>
          <w:sz w:val="24"/>
          <w:szCs w:val="24"/>
        </w:rPr>
        <w:t xml:space="preserve">= </w:t>
      </w:r>
      <w:r>
        <w:rPr>
          <w:rFonts w:ascii="Times New Roman" w:hAnsi="Times New Roman" w:cs="Times New Roman"/>
          <w:sz w:val="24"/>
          <w:szCs w:val="24"/>
        </w:rPr>
        <w:t xml:space="preserve">-27.1</w:t>
      </w:r>
      <w:r>
        <w:rPr>
          <w:rFonts w:ascii="Times New Roman" w:hAnsi="Times New Roman" w:cs="Times New Roman"/>
          <w:sz w:val="24"/>
          <w:szCs w:val="24"/>
        </w:rPr>
        <w:t xml:space="preserve">7</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sz w:val="24"/>
          <w:szCs w:val="24"/>
        </w:rPr>
        <w:t xml:space="preserve"> </w:t>
      </w:r>
      <w:r>
        <w:rPr>
          <w:rFonts w:ascii="Times New Roman" w:hAnsi="Times New Roman" w:cs="Times New Roman"/>
          <w:sz w:val="24"/>
          <w:szCs w:val="24"/>
        </w:rPr>
        <w:t xml:space="preserve">&lt;.0001</w:t>
      </w:r>
      <w:r>
        <w:rPr>
          <w:rFonts w:ascii="Times New Roman" w:hAnsi="Times New Roman" w:cs="Times New Roman"/>
          <w:sz w:val="24"/>
          <w:szCs w:val="24"/>
        </w:rPr>
        <w:t xml:space="preserve">) de rostros </w:t>
      </w:r>
      <w:r>
        <w:rPr>
          <w:rFonts w:ascii="Times New Roman" w:hAnsi="Times New Roman" w:cs="Times New Roman"/>
          <w:sz w:val="24"/>
          <w:szCs w:val="24"/>
        </w:rPr>
        <w:t xml:space="preserve">m</w:t>
      </w:r>
      <w:r>
        <w:rPr>
          <w:rFonts w:ascii="Times New Roman" w:hAnsi="Times New Roman" w:cs="Times New Roman"/>
          <w:sz w:val="24"/>
          <w:szCs w:val="24"/>
        </w:rPr>
        <w:t xml:space="preserve">asculinized</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0.3</w:t>
      </w:r>
      <w:r>
        <w:rPr>
          <w:rFonts w:ascii="Times New Roman" w:hAnsi="Times New Roman" w:cs="Times New Roman"/>
          <w:sz w:val="24"/>
          <w:szCs w:val="24"/>
        </w:rPr>
        <w:t xml:space="preserve">5</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w:t>
      </w:r>
      <w:r>
        <w:rPr>
          <w:rFonts w:ascii="Times New Roman" w:hAnsi="Times New Roman" w:cs="Times New Roman"/>
          <w:sz w:val="24"/>
          <w:szCs w:val="24"/>
        </w:rPr>
        <w:t xml:space="preserve">1</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0.3</w:t>
      </w:r>
      <w:r>
        <w:rPr>
          <w:rFonts w:ascii="Times New Roman" w:hAnsi="Times New Roman" w:cs="Times New Roman"/>
          <w:sz w:val="24"/>
          <w:szCs w:val="24"/>
        </w:rPr>
        <w:t xml:space="preserve">4</w:t>
      </w:r>
      <w:r>
        <w:rPr>
          <w:rFonts w:ascii="Times New Roman" w:hAnsi="Times New Roman" w:cs="Times New Roman"/>
          <w:sz w:val="24"/>
          <w:szCs w:val="24"/>
        </w:rPr>
        <w:t xml:space="preserve">-</w:t>
      </w:r>
      <w:r>
        <w:rPr>
          <w:rFonts w:ascii="Times New Roman" w:hAnsi="Times New Roman" w:cs="Times New Roman"/>
          <w:sz w:val="24"/>
          <w:szCs w:val="24"/>
        </w:rPr>
        <w:t xml:space="preserve">0.36</w:t>
      </w:r>
      <w:r>
        <w:rPr>
          <w:rFonts w:ascii="Times New Roman" w:hAnsi="Times New Roman" w:cs="Times New Roman"/>
          <w:sz w:val="24"/>
          <w:szCs w:val="24"/>
        </w:rPr>
        <w:t xml:space="preserve">) que de rostros </w:t>
      </w:r>
      <w:r>
        <w:rPr>
          <w:rFonts w:ascii="Times New Roman" w:hAnsi="Times New Roman" w:cs="Times New Roman"/>
          <w:sz w:val="24"/>
          <w:szCs w:val="24"/>
        </w:rPr>
        <w:t xml:space="preserve">f</w:t>
      </w:r>
      <w:r>
        <w:rPr>
          <w:rFonts w:ascii="Times New Roman" w:hAnsi="Times New Roman" w:cs="Times New Roman"/>
          <w:sz w:val="24"/>
          <w:szCs w:val="24"/>
        </w:rPr>
        <w:t xml:space="preserve">eminized</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0.14</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w:t>
      </w:r>
      <w:r>
        <w:rPr>
          <w:rFonts w:ascii="Times New Roman" w:hAnsi="Times New Roman" w:cs="Times New Roman"/>
          <w:sz w:val="24"/>
          <w:szCs w:val="24"/>
        </w:rPr>
        <w:t xml:space="preserve">1</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0.1</w:t>
      </w:r>
      <w:r>
        <w:rPr>
          <w:rFonts w:ascii="Times New Roman" w:hAnsi="Times New Roman" w:cs="Times New Roman"/>
          <w:sz w:val="24"/>
          <w:szCs w:val="24"/>
        </w:rPr>
        <w:t xml:space="preserve">3-</w:t>
      </w:r>
      <w:r>
        <w:rPr>
          <w:rFonts w:ascii="Times New Roman" w:hAnsi="Times New Roman" w:cs="Times New Roman"/>
          <w:sz w:val="24"/>
          <w:szCs w:val="24"/>
        </w:rPr>
        <w:t xml:space="preserve"> 0.15</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Finalmente, se encontró un efecto significativo de la interacción entre el dimorfismo sexual y el contexto de la relación (</w:t>
      </w:r>
      <w:r>
        <w:rPr>
          <w:rFonts w:ascii="Times New Roman" w:hAnsi="Times New Roman" w:cs="Times New Roman"/>
          <w:sz w:val="24"/>
          <w:szCs w:val="24"/>
          <w:highlight w:val="yellow"/>
        </w:rPr>
        <w:t xml:space="preserve">Table 2</w:t>
      </w:r>
      <w:r>
        <w:rPr>
          <w:rFonts w:ascii="Times New Roman" w:hAnsi="Times New Roman" w:cs="Times New Roman"/>
          <w:sz w:val="24"/>
          <w:szCs w:val="24"/>
        </w:rPr>
        <w:t xml:space="preserve">), en la que </w:t>
      </w:r>
      <w:r>
        <w:rPr>
          <w:rFonts w:ascii="Times New Roman" w:hAnsi="Times New Roman" w:cs="Times New Roman"/>
          <w:sz w:val="24"/>
          <w:szCs w:val="24"/>
        </w:rPr>
        <w:t xml:space="preserve">la</w:t>
      </w:r>
      <w:r>
        <w:rPr>
          <w:rFonts w:ascii="Times New Roman" w:hAnsi="Times New Roman" w:cs="Times New Roman"/>
          <w:sz w:val="24"/>
          <w:szCs w:val="24"/>
        </w:rPr>
        <w:t xml:space="preserve"> </w:t>
      </w:r>
      <w:del w:id="51" w:author="Juan David Leongómez" w:date="2024-09-23T14:48:42Z" oouserid="Juan David Leongómez">
        <w:r>
          <w:rPr>
            <w:rFonts w:ascii="Times New Roman" w:hAnsi="Times New Roman" w:cs="Times New Roman"/>
            <w:b/>
            <w:bCs/>
            <w:sz w:val="24"/>
            <w:szCs w:val="24"/>
          </w:rPr>
          <w:delText xml:space="preserve">CFP</w:delText>
        </w:r>
      </w:del>
      <w:ins w:id="52" w:author="Juan David Leongómez" w:date="2024-09-23T14:48:44Z" oouserid="Juan David Leongómez">
        <w:r>
          <w:rPr>
            <w:rFonts w:ascii="Times New Roman" w:hAnsi="Times New Roman" w:cs="Times New Roman"/>
            <w:b/>
            <w:bCs/>
            <w:sz w:val="24"/>
            <w:szCs w:val="24"/>
          </w:rPr>
          <w:t xml:space="preserve">PCF</w:t>
        </w:r>
      </w:ins>
      <w:r>
        <w:rPr>
          <w:rFonts w:ascii="Times New Roman" w:hAnsi="Times New Roman" w:cs="Times New Roman"/>
          <w:sz w:val="24"/>
          <w:szCs w:val="24"/>
        </w:rPr>
        <w:t xml:space="preserve"> fue significativamente mayor </w:t>
      </w:r>
      <w:r>
        <w:rPr>
          <w:rFonts w:ascii="Times New Roman" w:hAnsi="Times New Roman" w:cs="Times New Roman"/>
          <w:sz w:val="24"/>
          <w:szCs w:val="24"/>
        </w:rPr>
        <w:t xml:space="preserve">sobre los rostros </w:t>
      </w:r>
      <w:r>
        <w:rPr>
          <w:rFonts w:ascii="Times New Roman" w:hAnsi="Times New Roman" w:cs="Times New Roman"/>
          <w:sz w:val="24"/>
          <w:szCs w:val="24"/>
        </w:rPr>
        <w:t xml:space="preserve">masculinizados</w:t>
      </w:r>
      <w:r>
        <w:t xml:space="preserve"> </w:t>
      </w:r>
      <w:r>
        <w:rPr>
          <w:rFonts w:ascii="Times New Roman" w:hAnsi="Times New Roman" w:cs="Times New Roman"/>
          <w:sz w:val="24"/>
          <w:szCs w:val="24"/>
        </w:rPr>
        <w:t xml:space="preserve">(short-</w:t>
      </w:r>
      <w:r>
        <w:rPr>
          <w:rFonts w:ascii="Times New Roman" w:hAnsi="Times New Roman" w:cs="Times New Roman"/>
          <w:sz w:val="24"/>
          <w:szCs w:val="24"/>
        </w:rPr>
        <w:t xml:space="preserve">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0.33</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0.0</w:t>
      </w:r>
      <w:r>
        <w:rPr>
          <w:rFonts w:ascii="Times New Roman" w:hAnsi="Times New Roman" w:cs="Times New Roman"/>
          <w:sz w:val="24"/>
          <w:szCs w:val="24"/>
        </w:rPr>
        <w:t xml:space="preserve">1</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0.32-0.35</w:t>
      </w:r>
      <w:r>
        <w:rPr>
          <w:rFonts w:ascii="Times New Roman" w:hAnsi="Times New Roman" w:cs="Times New Roman"/>
          <w:sz w:val="24"/>
          <w:szCs w:val="24"/>
        </w:rPr>
        <w:t xml:space="preserve">; </w:t>
      </w:r>
      <w:r>
        <w:rPr>
          <w:rFonts w:ascii="Times New Roman" w:hAnsi="Times New Roman" w:cs="Times New Roman"/>
          <w:sz w:val="24"/>
          <w:szCs w:val="24"/>
        </w:rPr>
        <w:t xml:space="preserve">long-term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0.36</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0.0</w:t>
      </w:r>
      <w:r>
        <w:rPr>
          <w:rFonts w:ascii="Times New Roman" w:hAnsi="Times New Roman" w:cs="Times New Roman"/>
          <w:sz w:val="24"/>
          <w:szCs w:val="24"/>
        </w:rPr>
        <w:t xml:space="preserve">1</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0.3</w:t>
      </w:r>
      <w:r>
        <w:rPr>
          <w:rFonts w:ascii="Times New Roman" w:hAnsi="Times New Roman" w:cs="Times New Roman"/>
          <w:sz w:val="24"/>
          <w:szCs w:val="24"/>
        </w:rPr>
        <w:t xml:space="preserve">5-</w:t>
      </w:r>
      <w:r>
        <w:rPr>
          <w:rFonts w:ascii="Times New Roman" w:hAnsi="Times New Roman" w:cs="Times New Roman"/>
          <w:sz w:val="24"/>
          <w:szCs w:val="24"/>
        </w:rPr>
        <w:t xml:space="preserve">0.3</w:t>
      </w:r>
      <w:r>
        <w:rPr>
          <w:rFonts w:ascii="Times New Roman" w:hAnsi="Times New Roman" w:cs="Times New Roman"/>
          <w:sz w:val="24"/>
          <w:szCs w:val="24"/>
        </w:rPr>
        <w:t xml:space="preserve">8</w:t>
      </w:r>
      <w:r>
        <w:rPr>
          <w:rFonts w:ascii="Times New Roman" w:hAnsi="Times New Roman" w:cs="Times New Roman"/>
          <w:sz w:val="24"/>
          <w:szCs w:val="24"/>
        </w:rPr>
        <w:t xml:space="preserve">), que sobre </w:t>
      </w:r>
      <w:r>
        <w:rPr>
          <w:rFonts w:ascii="Times New Roman" w:hAnsi="Times New Roman" w:cs="Times New Roman"/>
          <w:sz w:val="24"/>
          <w:szCs w:val="24"/>
        </w:rPr>
        <w:t xml:space="preserve">los feminizados (short-</w:t>
      </w:r>
      <w:r>
        <w:rPr>
          <w:rFonts w:ascii="Times New Roman" w:hAnsi="Times New Roman" w:cs="Times New Roman"/>
          <w:sz w:val="24"/>
          <w:szCs w:val="24"/>
        </w:rPr>
        <w:t xml:space="preserve">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0.15</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0.0</w:t>
      </w:r>
      <w:r>
        <w:rPr>
          <w:rFonts w:ascii="Times New Roman" w:hAnsi="Times New Roman" w:cs="Times New Roman"/>
          <w:sz w:val="24"/>
          <w:szCs w:val="24"/>
        </w:rPr>
        <w:t xml:space="preserve">1</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0.139-0.168</w:t>
      </w:r>
      <w:r>
        <w:rPr>
          <w:rFonts w:ascii="Times New Roman" w:hAnsi="Times New Roman" w:cs="Times New Roman"/>
          <w:sz w:val="24"/>
          <w:szCs w:val="24"/>
        </w:rPr>
        <w:t xml:space="preserve">; </w:t>
      </w:r>
      <w:r>
        <w:rPr>
          <w:rFonts w:ascii="Times New Roman" w:hAnsi="Times New Roman" w:cs="Times New Roman"/>
          <w:sz w:val="24"/>
          <w:szCs w:val="24"/>
        </w:rPr>
        <w:t xml:space="preserve">long-term</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emean</w:t>
      </w:r>
      <w:r>
        <w:rPr>
          <w:rFonts w:ascii="Times New Roman" w:hAnsi="Times New Roman" w:cs="Times New Roman"/>
          <w:sz w:val="24"/>
          <w:szCs w:val="24"/>
        </w:rPr>
        <w:t xml:space="preserve"> = </w:t>
      </w:r>
      <w:r>
        <w:rPr>
          <w:rFonts w:ascii="Times New Roman" w:hAnsi="Times New Roman" w:cs="Times New Roman"/>
          <w:sz w:val="24"/>
          <w:szCs w:val="24"/>
        </w:rPr>
        <w:t xml:space="preserve"> </w:t>
      </w:r>
      <w:r>
        <w:rPr>
          <w:rFonts w:ascii="Times New Roman" w:hAnsi="Times New Roman" w:cs="Times New Roman"/>
          <w:sz w:val="24"/>
          <w:szCs w:val="24"/>
        </w:rPr>
        <w:t xml:space="preserve">0.1</w:t>
      </w:r>
      <w:r>
        <w:rPr>
          <w:rFonts w:ascii="Times New Roman" w:hAnsi="Times New Roman" w:cs="Times New Roman"/>
          <w:sz w:val="24"/>
          <w:szCs w:val="24"/>
        </w:rPr>
        <w:t xml:space="preserve">3</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 </w:t>
      </w:r>
      <w:r>
        <w:rPr>
          <w:rFonts w:ascii="Times New Roman" w:hAnsi="Times New Roman" w:cs="Times New Roman"/>
          <w:sz w:val="24"/>
          <w:szCs w:val="24"/>
        </w:rPr>
        <w:t xml:space="preserve">0.0</w:t>
      </w:r>
      <w:r>
        <w:rPr>
          <w:rFonts w:ascii="Times New Roman" w:hAnsi="Times New Roman" w:cs="Times New Roman"/>
          <w:sz w:val="24"/>
          <w:szCs w:val="24"/>
        </w:rPr>
        <w:t xml:space="preserve">1</w:t>
      </w:r>
      <w:r>
        <w:rPr>
          <w:rFonts w:ascii="Times New Roman" w:hAnsi="Times New Roman" w:cs="Times New Roman"/>
          <w:sz w:val="24"/>
          <w:szCs w:val="24"/>
        </w:rPr>
        <w:t xml:space="preserve">, </w:t>
      </w:r>
      <w:r>
        <w:rPr>
          <w:rFonts w:ascii="Times New Roman" w:hAnsi="Times New Roman" w:cs="Times New Roman"/>
          <w:i/>
          <w:iCs/>
          <w:sz w:val="24"/>
          <w:szCs w:val="24"/>
        </w:rPr>
        <w:t xml:space="preserve">CI</w:t>
      </w:r>
      <w:r>
        <w:rPr>
          <w:rFonts w:ascii="Times New Roman" w:hAnsi="Times New Roman" w:cs="Times New Roman"/>
          <w:sz w:val="24"/>
          <w:szCs w:val="24"/>
        </w:rPr>
        <w:t xml:space="preserve"> = </w:t>
      </w:r>
      <w:r>
        <w:rPr>
          <w:rFonts w:ascii="Times New Roman" w:hAnsi="Times New Roman" w:cs="Times New Roman"/>
          <w:sz w:val="24"/>
          <w:szCs w:val="24"/>
        </w:rPr>
        <w:t xml:space="preserve">0.11</w:t>
      </w:r>
      <w:r>
        <w:rPr>
          <w:rFonts w:ascii="Times New Roman" w:hAnsi="Times New Roman" w:cs="Times New Roman"/>
          <w:sz w:val="24"/>
          <w:szCs w:val="24"/>
        </w:rPr>
        <w:t xml:space="preserve">-</w:t>
      </w:r>
      <w:r>
        <w:rPr>
          <w:rFonts w:ascii="Times New Roman" w:hAnsi="Times New Roman" w:cs="Times New Roman"/>
          <w:sz w:val="24"/>
          <w:szCs w:val="24"/>
        </w:rPr>
        <w:t xml:space="preserve">0.14</w:t>
      </w:r>
      <w:r>
        <w:rPr>
          <w:rFonts w:ascii="Times New Roman" w:hAnsi="Times New Roman" w:cs="Times New Roman"/>
          <w:sz w:val="24"/>
          <w:szCs w:val="24"/>
        </w:rPr>
        <w:t xml:space="preserve">), tanto en el contexto de relación short-</w:t>
      </w:r>
      <w:r>
        <w:rPr>
          <w:rFonts w:ascii="Times New Roman" w:hAnsi="Times New Roman" w:cs="Times New Roman"/>
          <w:sz w:val="24"/>
          <w:szCs w:val="24"/>
        </w:rPr>
        <w:t xml:space="preserve">term</w:t>
      </w:r>
      <w:r>
        <w:rPr>
          <w:rFonts w:ascii="Times New Roman" w:hAnsi="Times New Roman" w:cs="Times New Roman"/>
          <w:sz w:val="24"/>
          <w:szCs w:val="24"/>
        </w:rPr>
        <w:t xml:space="preserve"> y </w:t>
      </w:r>
      <w:r>
        <w:rPr>
          <w:rFonts w:ascii="Times New Roman" w:hAnsi="Times New Roman" w:cs="Times New Roman"/>
          <w:sz w:val="24"/>
          <w:szCs w:val="24"/>
        </w:rPr>
        <w:t xml:space="preserve">long-term</w:t>
      </w:r>
      <w:r>
        <w:rPr>
          <w:rFonts w:ascii="Times New Roman" w:hAnsi="Times New Roman" w:cs="Times New Roman"/>
          <w:sz w:val="24"/>
          <w:szCs w:val="24"/>
        </w:rPr>
        <w:t xml:space="preserve">, pero con un efecto del dimorfismo sexual ligeramente más grande sobre </w:t>
      </w:r>
      <w:r>
        <w:rPr>
          <w:rFonts w:ascii="Times New Roman" w:hAnsi="Times New Roman" w:cs="Times New Roman"/>
          <w:sz w:val="24"/>
          <w:szCs w:val="24"/>
        </w:rPr>
        <w:t xml:space="preserve">la </w:t>
      </w:r>
      <w:r>
        <w:rPr>
          <w:rFonts w:ascii="Times New Roman" w:hAnsi="Times New Roman" w:cs="Times New Roman"/>
          <w:b/>
          <w:bCs/>
          <w:sz w:val="24"/>
          <w:szCs w:val="24"/>
        </w:rPr>
        <w:t xml:space="preserve">CFP</w:t>
      </w:r>
      <w:r>
        <w:rPr>
          <w:rFonts w:ascii="Times New Roman" w:hAnsi="Times New Roman" w:cs="Times New Roman"/>
          <w:sz w:val="24"/>
          <w:szCs w:val="24"/>
        </w:rPr>
        <w:t xml:space="preserve"> </w:t>
      </w:r>
      <w:r>
        <w:rPr>
          <w:rFonts w:ascii="Times New Roman" w:hAnsi="Times New Roman" w:cs="Times New Roman"/>
          <w:sz w:val="24"/>
          <w:szCs w:val="24"/>
        </w:rPr>
        <w:t xml:space="preserve">en el contexto </w:t>
      </w:r>
      <w:r>
        <w:rPr>
          <w:rFonts w:ascii="Times New Roman" w:hAnsi="Times New Roman" w:cs="Times New Roman"/>
          <w:sz w:val="24"/>
          <w:szCs w:val="24"/>
        </w:rPr>
        <w:t xml:space="preserve">long-term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-0.23</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0.0</w:t>
      </w:r>
      <w:r>
        <w:rPr>
          <w:rFonts w:ascii="Times New Roman" w:hAnsi="Times New Roman" w:cs="Times New Roman"/>
          <w:sz w:val="24"/>
          <w:szCs w:val="24"/>
        </w:rPr>
        <w:t xml:space="preserve">1</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-13.398</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sz w:val="24"/>
          <w:szCs w:val="24"/>
        </w:rPr>
        <w:t xml:space="preserve">&lt;.0001</w:t>
      </w:r>
      <w:r>
        <w:rPr>
          <w:rFonts w:ascii="Times New Roman" w:hAnsi="Times New Roman" w:cs="Times New Roman"/>
          <w:sz w:val="24"/>
          <w:szCs w:val="24"/>
        </w:rPr>
        <w:t xml:space="preserve">), que en el contexto </w:t>
      </w:r>
      <w:r>
        <w:rPr>
          <w:rFonts w:ascii="Times New Roman" w:hAnsi="Times New Roman" w:cs="Times New Roman"/>
          <w:sz w:val="24"/>
          <w:szCs w:val="24"/>
        </w:rPr>
        <w:t xml:space="preserve">short-</w:t>
      </w:r>
      <w:r>
        <w:rPr>
          <w:rFonts w:ascii="Times New Roman" w:hAnsi="Times New Roman" w:cs="Times New Roman"/>
          <w:sz w:val="24"/>
          <w:szCs w:val="24"/>
        </w:rPr>
        <w:t xml:space="preserve">term</w:t>
      </w:r>
      <w:r>
        <w:rPr>
          <w:rFonts w:ascii="Times New Roman" w:hAnsi="Times New Roman" w:cs="Times New Roman"/>
          <w:sz w:val="24"/>
          <w:szCs w:val="24"/>
        </w:rPr>
        <w:t xml:space="preserve"> (</w:t>
      </w:r>
      <w:r>
        <w:rPr>
          <w:rFonts w:ascii="Times New Roman" w:hAnsi="Times New Roman" w:cs="Times New Roman"/>
          <w:i/>
          <w:iCs/>
          <w:sz w:val="24"/>
          <w:szCs w:val="24"/>
        </w:rPr>
        <w:t xml:space="preserve">estimate</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-0.18</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i/>
          <w:iCs/>
          <w:sz w:val="24"/>
          <w:szCs w:val="24"/>
        </w:rPr>
        <w:t xml:space="preserve">SE</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0.0</w:t>
      </w:r>
      <w:r>
        <w:rPr>
          <w:rFonts w:ascii="Times New Roman" w:hAnsi="Times New Roman" w:cs="Times New Roman"/>
          <w:sz w:val="24"/>
          <w:szCs w:val="24"/>
        </w:rPr>
        <w:t xml:space="preserve">1</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-16.5</w:t>
      </w:r>
      <w:r>
        <w:rPr>
          <w:rFonts w:ascii="Times New Roman" w:hAnsi="Times New Roman" w:cs="Times New Roman"/>
          <w:sz w:val="24"/>
          <w:szCs w:val="24"/>
        </w:rPr>
        <w:t xml:space="preserve">7</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sz w:val="24"/>
          <w:szCs w:val="24"/>
        </w:rPr>
        <w:t xml:space="preserve">&lt;.0001</w:t>
      </w:r>
      <w:r>
        <w:rPr>
          <w:rFonts w:ascii="Times New Roman" w:hAnsi="Times New Roman" w:cs="Times New Roman"/>
          <w:sz w:val="24"/>
          <w:szCs w:val="24"/>
        </w:rPr>
        <w:t xml:space="preserve">).</w:t>
      </w:r>
      <w:r>
        <w:rPr>
          <w:rFonts w:ascii="Times New Roman" w:hAnsi="Times New Roman" w:cs="Times New Roman"/>
          <w:sz w:val="24"/>
          <w:szCs w:val="24"/>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677"/>
        <w:pBdr/>
        <w:spacing/>
        <w:ind/>
        <w:rPr>
          <w:lang w:val="en-US"/>
        </w:rPr>
      </w:pPr>
      <w:r>
        <w:rPr>
          <w:lang w:val="en-US"/>
        </w:rPr>
        <w:t xml:space="preserve">Effect of masculinity by relationship context and resource availability</w:t>
      </w:r>
      <w:r>
        <w:rPr>
          <w:lang w:val="en-US"/>
        </w:rPr>
        <w:t xml:space="preserve">: Variation according to intimate </w:t>
      </w:r>
      <w:r>
        <w:rPr>
          <w:i/>
          <w:szCs w:val="28"/>
          <w:lang w:val="en-US"/>
        </w:rPr>
        <w:t xml:space="preserve">partner</w:t>
      </w:r>
      <w:r>
        <w:rPr>
          <w:lang w:val="en-US"/>
        </w:rPr>
        <w:t xml:space="preserve"> </w:t>
      </w:r>
      <w:r>
        <w:rPr>
          <w:lang w:val="en-US"/>
        </w:rPr>
        <w:t xml:space="preserve">violence </w:t>
      </w:r>
      <w:r>
        <w:rPr>
          <w:lang w:val="en-US"/>
        </w:rPr>
      </w:r>
    </w:p>
    <w:p>
      <w:pPr>
        <w:pStyle w:val="678"/>
        <w:pBdr/>
        <w:spacing/>
        <w:ind/>
        <w:rPr>
          <w:del w:id="53" w:author="Juan David Leongómez" w:date="2024-09-23T14:59:34Z" oouserid="Juan David Leongómez"/>
          <w:b/>
          <w:lang w:val="en-US"/>
        </w:rPr>
      </w:pPr>
      <w:del w:id="54" w:author="Juan David Leongómez" w:date="2024-09-23T14:59:34Z" oouserid="Juan David Leongómez">
        <w:r>
          <w:rPr>
            <w:b/>
            <w:lang w:val="en-US"/>
          </w:rPr>
          <w:delText xml:space="preserve">Intimate partner </w:delText>
        </w:r>
      </w:del>
      <w:del w:id="55" w:author="Juan David Leongómez" w:date="2024-09-23T14:59:34Z" oouserid="Juan David Leongómez">
        <w:r>
          <w:rPr>
            <w:b/>
            <w:lang w:val="en-US"/>
          </w:rPr>
          <w:delText xml:space="preserve">violence</w:delText>
        </w:r>
      </w:del>
      <w:del w:id="56" w:author="Juan David Leongómez" w:date="2024-09-23T14:59:34Z" oouserid="Juan David Leongómez">
        <w:r>
          <w:rPr>
            <w:rStyle w:val="859"/>
            <w:rFonts w:asciiTheme="minorHAnsi" w:hAnsiTheme="minorHAnsi" w:eastAsiaTheme="minorHAnsi" w:cstheme="minorBidi"/>
            <w:i w:val="0"/>
          </w:rPr>
        </w:r>
      </w:del>
      <w:del w:id="57" w:author="Juan David Leongómez" w:date="2024-09-23T14:59:34Z" oouserid="Juan David Leongómez">
        <w:r>
          <w:rPr>
            <w:b/>
            <w:lang w:val="en-US"/>
          </w:rPr>
        </w:r>
      </w:del>
    </w:p>
    <w:p>
      <w:pPr>
        <w:pStyle w:val="679"/>
        <w:pBdr/>
        <w:spacing/>
        <w:ind/>
        <w:rPr>
          <w:del w:id="58" w:author="Juan David Leongómez" w:date="2024-09-23T14:59:34Z" oouserid="Juan David Leongómez"/>
          <w:bCs/>
          <w:lang w:val="en-US"/>
        </w:rPr>
      </w:pPr>
      <w:del w:id="59" w:author="Juan David Leongómez" w:date="2024-09-23T14:59:34Z" oouserid="Juan David Leongómez">
        <w:r>
          <w:rPr>
            <w:bCs/>
            <w:lang w:val="en-US"/>
          </w:rPr>
          <w:delText xml:space="preserve">Intimate partner physical violence </w:delText>
        </w:r>
      </w:del>
      <w:del w:id="60" w:author="Juan David Leongómez" w:date="2024-09-23T14:59:34Z" oouserid="Juan David Leongómez">
        <w:r>
          <w:rPr>
            <w:bCs/>
            <w:lang w:val="en-US"/>
          </w:rPr>
          <w:delText xml:space="preserve">(</w:delText>
        </w:r>
      </w:del>
      <w:del w:id="61" w:author="Juan David Leongómez" w:date="2024-09-23T14:59:34Z" oouserid="Juan David Leongómez">
        <w:r>
          <w:rPr>
            <w:bCs/>
            <w:lang w:val="en-US"/>
          </w:rPr>
          <w:delText xml:space="preserve">IPPV</w:delText>
        </w:r>
      </w:del>
      <w:del w:id="62" w:author="Juan David Leongómez" w:date="2024-09-23T14:59:34Z" oouserid="Juan David Leongómez">
        <w:r>
          <w:rPr>
            <w:bCs/>
            <w:lang w:val="en-US"/>
          </w:rPr>
          <w:delText xml:space="preserve">)</w:delText>
        </w:r>
      </w:del>
      <w:del w:id="63" w:author="Juan David Leongómez" w:date="2024-09-23T14:59:34Z" oouserid="Juan David Leongómez">
        <w:r>
          <w:rPr>
            <w:bCs/>
            <w:lang w:val="en-US"/>
          </w:rPr>
        </w:r>
      </w:del>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La IPPV predijo cambios significativos en el modelo de preferencias por la masculinidad según el contexto de la relación y la disponibilidad de recursos en todas de las variables dependientes</w:t>
      </w:r>
      <w:r>
        <w:rPr>
          <w:rFonts w:ascii="Times New Roman" w:hAnsi="Times New Roman" w:cs="Times New Roman"/>
          <w:sz w:val="24"/>
          <w:szCs w:val="24"/>
        </w:rPr>
        <w:t xml:space="preserve">. Según los </w:t>
      </w:r>
      <w:r>
        <w:rPr>
          <w:rFonts w:ascii="Times New Roman" w:hAnsi="Times New Roman" w:cs="Times New Roman"/>
          <w:sz w:val="24"/>
          <w:szCs w:val="24"/>
        </w:rPr>
        <w:t xml:space="preserve">AICs</w:t>
      </w:r>
      <w:r>
        <w:rPr>
          <w:rFonts w:ascii="Times New Roman" w:hAnsi="Times New Roman" w:cs="Times New Roman"/>
          <w:sz w:val="24"/>
          <w:szCs w:val="24"/>
        </w:rPr>
        <w:t xml:space="preserve"> con todas las variables dependientes</w:t>
      </w:r>
      <w:r>
        <w:rPr>
          <w:rFonts w:ascii="Times New Roman" w:hAnsi="Times New Roman" w:cs="Times New Roman"/>
          <w:sz w:val="24"/>
          <w:szCs w:val="24"/>
        </w:rPr>
        <w:t xml:space="preserve">, fue en todos los casos </w:t>
      </w:r>
      <w:r>
        <w:rPr>
          <w:rFonts w:ascii="Times New Roman" w:hAnsi="Times New Roman" w:cs="Times New Roman"/>
          <w:sz w:val="24"/>
          <w:szCs w:val="24"/>
        </w:rPr>
        <w:t xml:space="preserve">el</w:t>
      </w:r>
      <w:r>
        <w:rPr>
          <w:rFonts w:ascii="Times New Roman" w:hAnsi="Times New Roman" w:cs="Times New Roman"/>
          <w:sz w:val="24"/>
          <w:szCs w:val="24"/>
        </w:rPr>
        <w:t xml:space="preserve"> modelo</w:t>
      </w:r>
      <w:r>
        <w:rPr>
          <w:rFonts w:ascii="Times New Roman" w:hAnsi="Times New Roman" w:cs="Times New Roman"/>
          <w:sz w:val="24"/>
          <w:szCs w:val="24"/>
        </w:rPr>
        <w:t xml:space="preserve"> que mejor se ajustó a los datos</w:t>
      </w:r>
      <w:r>
        <w:rPr>
          <w:rFonts w:ascii="Times New Roman" w:hAnsi="Times New Roman" w:cs="Times New Roman"/>
          <w:sz w:val="24"/>
          <w:szCs w:val="24"/>
        </w:rPr>
        <w:t xml:space="preserve">, </w:t>
      </w:r>
      <w:r>
        <w:rPr>
          <w:rFonts w:ascii="Times New Roman" w:hAnsi="Times New Roman" w:cs="Times New Roman"/>
          <w:sz w:val="24"/>
          <w:szCs w:val="24"/>
        </w:rPr>
        <w:t xml:space="preserve">comparado con los otros cinco </w:t>
      </w:r>
      <w:r>
        <w:rPr>
          <w:rFonts w:ascii="Times New Roman" w:hAnsi="Times New Roman" w:cs="Times New Roman"/>
          <w:sz w:val="24"/>
          <w:szCs w:val="24"/>
        </w:rPr>
        <w:t xml:space="preserve">modelos, </w:t>
      </w:r>
      <w:r>
        <w:rPr>
          <w:rFonts w:ascii="Times New Roman" w:hAnsi="Times New Roman" w:cs="Times New Roman"/>
          <w:sz w:val="24"/>
          <w:szCs w:val="24"/>
        </w:rPr>
        <w:t xml:space="preserve">incluyendo </w:t>
      </w:r>
      <w:r>
        <w:rPr>
          <w:rFonts w:ascii="Times New Roman" w:hAnsi="Times New Roman" w:cs="Times New Roman"/>
          <w:sz w:val="24"/>
          <w:szCs w:val="24"/>
        </w:rPr>
        <w:t xml:space="preserve">e</w:t>
      </w:r>
      <w:r>
        <w:rPr>
          <w:rFonts w:ascii="Times New Roman" w:hAnsi="Times New Roman" w:cs="Times New Roman"/>
          <w:sz w:val="24"/>
          <w:szCs w:val="24"/>
        </w:rPr>
        <w:t xml:space="preserve">l modelo original sin las covariables</w:t>
      </w: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con </w:t>
      </w:r>
      <w:del w:id="64" w:author="Juan David Leongómez" w:date="2024-09-23T14:52:53Z" oouserid="Juan David Leongómez">
        <w:r>
          <w:rPr>
            <w:rFonts w:ascii="Times New Roman" w:hAnsi="Times New Roman" w:cs="Times New Roman"/>
            <w:color w:val="ff0000"/>
            <w:sz w:val="24"/>
            <w:szCs w:val="24"/>
          </w:rPr>
        </w:r>
      </w:del>
      <w:del w:id="65" w:author="Juan David Leongómez" w:date="2024-09-23T14:52:53Z" oouserid="Juan David Leongómez">
        <w:r>
          <w:rPr>
            <w:rFonts w:ascii="Times New Roman" w:hAnsi="Times New Roman" w:cs="Times New Roman"/>
            <w:color w:val="ff0000"/>
            <w:sz w:val="24"/>
            <w:szCs w:val="24"/>
          </w:rPr>
          <w:delText xml:space="preserve">dAICc</w:delText>
        </w:r>
      </w:del>
      <w:del w:id="66" w:author="Juan David Leongómez" w:date="2024-09-23T14:52:53Z" oouserid="Juan David Leongómez">
        <w:r>
          <w:rPr>
            <w:rFonts w:ascii="Times New Roman" w:hAnsi="Times New Roman" w:cs="Times New Roman"/>
            <w:color w:val="ff0000"/>
            <w:sz w:val="24"/>
            <w:szCs w:val="24"/>
          </w:rPr>
          <w:delText xml:space="preserve"> = 0, y </w:delText>
        </w:r>
      </w:del>
      <w:r>
        <w:rPr>
          <w:rFonts w:ascii="Times New Roman" w:hAnsi="Times New Roman" w:cs="Times New Roman"/>
          <w:color w:val="ff0000"/>
          <w:sz w:val="24"/>
          <w:szCs w:val="24"/>
        </w:rPr>
        <w:t xml:space="preserve">pesos de Akaike entre 0.91y 1 en todas las variables dependientes </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highlight w:val="yellow"/>
        </w:rPr>
        <w:t xml:space="preserve">Table 3</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Los </w:t>
      </w:r>
      <w:r>
        <w:rPr>
          <w:rFonts w:ascii="Times New Roman" w:hAnsi="Times New Roman" w:cs="Times New Roman"/>
          <w:sz w:val="24"/>
          <w:szCs w:val="24"/>
        </w:rPr>
        <w:t xml:space="preserve">LMMs</w:t>
      </w:r>
      <w:r>
        <w:rPr>
          <w:rFonts w:ascii="Times New Roman" w:hAnsi="Times New Roman" w:cs="Times New Roman"/>
          <w:sz w:val="24"/>
          <w:szCs w:val="24"/>
        </w:rPr>
        <w:t xml:space="preserve"> con cada v</w:t>
      </w:r>
      <w:r>
        <w:rPr>
          <w:rFonts w:ascii="Times New Roman" w:hAnsi="Times New Roman" w:cs="Times New Roman"/>
          <w:sz w:val="24"/>
          <w:szCs w:val="24"/>
        </w:rPr>
        <w:t xml:space="preserve">ariable dependiente, mostraron efectos principales de la covariable IPPV </w:t>
      </w:r>
      <w:r>
        <w:rPr>
          <w:rFonts w:ascii="Times New Roman" w:hAnsi="Times New Roman" w:cs="Times New Roman"/>
          <w:sz w:val="24"/>
          <w:szCs w:val="24"/>
        </w:rPr>
        <w:t xml:space="preserve">(</w:t>
      </w:r>
      <w:r>
        <w:rPr>
          <w:rFonts w:ascii="Times New Roman" w:hAnsi="Times New Roman" w:cs="Times New Roman"/>
          <w:i/>
          <w:iCs/>
          <w:sz w:val="24"/>
          <w:szCs w:val="24"/>
        </w:rPr>
        <w:t xml:space="preserve">p</w:t>
      </w:r>
      <w:r>
        <w:rPr>
          <w:rFonts w:ascii="Times New Roman" w:hAnsi="Times New Roman" w:cs="Times New Roman"/>
          <w:sz w:val="24"/>
          <w:szCs w:val="24"/>
        </w:rPr>
        <w:t xml:space="preserve"> = .008) y de la </w:t>
      </w:r>
      <w:r>
        <w:rPr>
          <w:rFonts w:ascii="Times New Roman" w:hAnsi="Times New Roman" w:cs="Times New Roman"/>
          <w:sz w:val="24"/>
          <w:szCs w:val="24"/>
        </w:rPr>
        <w:t xml:space="preserve">interacción con el dimorfismo sexual</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sz w:val="24"/>
          <w:szCs w:val="24"/>
        </w:rPr>
        <w:t xml:space="preserve"> = .008), marginalmente significativos sobre la DFF. Así mismo, se encontraron efectos significativos de interacciones de tercer nivel </w:t>
      </w:r>
      <w:r>
        <w:rPr>
          <w:rFonts w:ascii="Times New Roman" w:hAnsi="Times New Roman" w:cs="Times New Roman"/>
          <w:sz w:val="24"/>
          <w:szCs w:val="24"/>
        </w:rPr>
        <w:t xml:space="preserve">en</w:t>
      </w:r>
      <w:r>
        <w:rPr>
          <w:rFonts w:ascii="Times New Roman" w:hAnsi="Times New Roman" w:cs="Times New Roman"/>
          <w:sz w:val="24"/>
          <w:szCs w:val="24"/>
        </w:rPr>
        <w:t xml:space="preserve">tre la condición de disponibilidad de recursos, el dimorfismo sexual y la IPPV sobre la TFD, NF y CFP, todas con valores </w:t>
      </w:r>
      <w:r>
        <w:rPr>
          <w:rFonts w:ascii="Times New Roman" w:hAnsi="Times New Roman" w:cs="Times New Roman"/>
          <w:i/>
          <w:iCs/>
          <w:sz w:val="24"/>
          <w:szCs w:val="24"/>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&lt;.0001</w:t>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Table 4</w:t>
      </w:r>
      <w:r>
        <w:rPr>
          <w:rFonts w:ascii="Times New Roman" w:hAnsi="Times New Roman" w:cs="Times New Roman"/>
          <w:sz w:val="24"/>
          <w:szCs w:val="24"/>
        </w:rPr>
        <w:t xml:space="preserve">).</w:t>
      </w:r>
      <w:r>
        <w:rPr>
          <w:rFonts w:ascii="Times New Roman" w:hAnsi="Times New Roman" w:cs="Times New Roman"/>
          <w:sz w:val="24"/>
          <w:szCs w:val="24"/>
        </w:rPr>
      </w:r>
    </w:p>
    <w:p>
      <w:pPr>
        <w:pBd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Las interacciones </w:t>
      </w:r>
      <w:r>
        <w:rPr>
          <w:rFonts w:ascii="Times New Roman" w:hAnsi="Times New Roman" w:cs="Times New Roman"/>
          <w:sz w:val="24"/>
          <w:szCs w:val="24"/>
        </w:rPr>
        <w:t xml:space="preserve">de los modelos predicen que </w:t>
      </w:r>
      <w:r>
        <w:rPr>
          <w:rFonts w:ascii="Times New Roman" w:hAnsi="Times New Roman" w:cs="Times New Roman"/>
          <w:sz w:val="24"/>
          <w:szCs w:val="24"/>
        </w:rPr>
        <w:t xml:space="preserve">a medida que </w:t>
      </w:r>
      <w:r>
        <w:rPr>
          <w:rFonts w:ascii="Times New Roman" w:hAnsi="Times New Roman" w:cs="Times New Roman"/>
          <w:sz w:val="24"/>
          <w:szCs w:val="24"/>
        </w:rPr>
        <w:t xml:space="preserve">las mujeres en la condición de disponibilidad de recursos alta, a medida que </w:t>
      </w:r>
      <w:r>
        <w:rPr>
          <w:rFonts w:ascii="Times New Roman" w:hAnsi="Times New Roman" w:cs="Times New Roman"/>
          <w:sz w:val="24"/>
          <w:szCs w:val="24"/>
        </w:rPr>
        <w:t xml:space="preserve">aumenta la frecuencia de experiencias de IPPV, disminuye el patrón de </w:t>
      </w:r>
      <w:r>
        <w:rPr>
          <w:rFonts w:ascii="Times New Roman" w:hAnsi="Times New Roman" w:cs="Times New Roman"/>
          <w:color w:val="ff0000"/>
          <w:sz w:val="24"/>
          <w:szCs w:val="24"/>
        </w:rPr>
        <w:t xml:space="preserve">atención y elección de </w:t>
      </w:r>
      <w:r>
        <w:rPr>
          <w:rFonts w:ascii="Times New Roman" w:hAnsi="Times New Roman" w:cs="Times New Roman"/>
          <w:color w:val="ff0000"/>
          <w:sz w:val="24"/>
          <w:szCs w:val="24"/>
        </w:rPr>
        <w:t xml:space="preserve">rostros masculinizados</w:t>
      </w:r>
      <w:r>
        <w:rPr>
          <w:rFonts w:ascii="Times New Roman" w:hAnsi="Times New Roman" w:cs="Times New Roman"/>
          <w:color w:val="ff0000"/>
          <w:sz w:val="24"/>
          <w:szCs w:val="24"/>
        </w:rPr>
        <w:t xml:space="preserve"> con disminución de la</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DFF</w:t>
      </w:r>
      <w:r>
        <w:rPr>
          <w:rFonts w:ascii="Times New Roman" w:hAnsi="Times New Roman" w:cs="Times New Roman"/>
          <w:color w:val="ff0000"/>
          <w:sz w:val="24"/>
          <w:szCs w:val="24"/>
        </w:rPr>
        <w:t xml:space="preserve"> en el contexto de relación a largo plazo (Figura 4a), </w:t>
      </w:r>
      <w:r>
        <w:rPr>
          <w:rFonts w:ascii="Times New Roman" w:hAnsi="Times New Roman" w:cs="Times New Roman"/>
          <w:color w:val="ff0000"/>
          <w:sz w:val="24"/>
          <w:szCs w:val="24"/>
        </w:rPr>
        <w:t xml:space="preserve">de</w:t>
      </w:r>
      <w:r>
        <w:rPr>
          <w:rFonts w:ascii="Times New Roman" w:hAnsi="Times New Roman" w:cs="Times New Roman"/>
          <w:color w:val="ff0000"/>
          <w:sz w:val="24"/>
          <w:szCs w:val="24"/>
        </w:rPr>
        <w:t xml:space="preserve"> la </w:t>
      </w:r>
      <w:r>
        <w:rPr>
          <w:rFonts w:ascii="Times New Roman" w:hAnsi="Times New Roman" w:cs="Times New Roman"/>
          <w:color w:val="ff0000"/>
          <w:sz w:val="24"/>
          <w:szCs w:val="24"/>
        </w:rPr>
        <w:t xml:space="preserve">TFD y</w:t>
      </w:r>
      <w:r>
        <w:rPr>
          <w:rFonts w:ascii="Times New Roman" w:hAnsi="Times New Roman" w:cs="Times New Roman"/>
          <w:color w:val="ff0000"/>
          <w:sz w:val="24"/>
          <w:szCs w:val="24"/>
        </w:rPr>
        <w:t xml:space="preserve"> el</w:t>
      </w:r>
      <w:r>
        <w:rPr>
          <w:rFonts w:ascii="Times New Roman" w:hAnsi="Times New Roman" w:cs="Times New Roman"/>
          <w:color w:val="ff0000"/>
          <w:sz w:val="24"/>
          <w:szCs w:val="24"/>
        </w:rPr>
        <w:t xml:space="preserve"> NF</w:t>
      </w:r>
      <w:r>
        <w:rPr>
          <w:rFonts w:ascii="Times New Roman" w:hAnsi="Times New Roman" w:cs="Times New Roman"/>
          <w:color w:val="ff0000"/>
          <w:sz w:val="24"/>
          <w:szCs w:val="24"/>
        </w:rPr>
        <w:t xml:space="preserve"> en contextos de relación a largo y corto plazo</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(Figura 4b y 4c) </w:t>
      </w:r>
      <w:r>
        <w:rPr>
          <w:rFonts w:ascii="Times New Roman" w:hAnsi="Times New Roman" w:cs="Times New Roman"/>
          <w:color w:val="ff0000"/>
          <w:sz w:val="24"/>
          <w:szCs w:val="24"/>
        </w:rPr>
        <w:t xml:space="preserve">y </w:t>
      </w:r>
      <w:r>
        <w:rPr>
          <w:rFonts w:ascii="Times New Roman" w:hAnsi="Times New Roman" w:cs="Times New Roman"/>
          <w:color w:val="ff0000"/>
          <w:sz w:val="24"/>
          <w:szCs w:val="24"/>
        </w:rPr>
        <w:t xml:space="preserve">la CFP </w:t>
      </w:r>
      <w:r>
        <w:rPr>
          <w:rFonts w:ascii="Times New Roman" w:hAnsi="Times New Roman" w:cs="Times New Roman"/>
          <w:color w:val="ff0000"/>
          <w:sz w:val="24"/>
          <w:szCs w:val="24"/>
        </w:rPr>
        <w:t xml:space="preserve">en contextos de relación a largo </w:t>
      </w:r>
      <w:r>
        <w:rPr>
          <w:rFonts w:ascii="Times New Roman" w:hAnsi="Times New Roman" w:cs="Times New Roman"/>
          <w:color w:val="ff0000"/>
          <w:sz w:val="24"/>
          <w:szCs w:val="24"/>
        </w:rPr>
        <w:t xml:space="preserve">plazo </w:t>
      </w:r>
      <w:r>
        <w:rPr>
          <w:rFonts w:ascii="Times New Roman" w:hAnsi="Times New Roman" w:cs="Times New Roman"/>
          <w:color w:val="ff0000"/>
          <w:sz w:val="24"/>
          <w:szCs w:val="24"/>
        </w:rPr>
        <w:t xml:space="preserve">(Figure 4d)</w:t>
      </w:r>
      <w:r>
        <w:rPr>
          <w:rFonts w:ascii="Times New Roman" w:hAnsi="Times New Roman" w:cs="Times New Roman"/>
          <w:sz w:val="24"/>
          <w:szCs w:val="24"/>
        </w:rPr>
        <w:t xml:space="preserve">.</w:t>
      </w:r>
      <w:r>
        <w:rPr>
          <w:rFonts w:ascii="Times New Roman" w:hAnsi="Times New Roman" w:cs="Times New Roman"/>
          <w:sz w:val="24"/>
          <w:szCs w:val="24"/>
        </w:rPr>
      </w:r>
    </w:p>
    <w:p>
      <w:pPr>
        <w:pBdr/>
        <w:spacing w:after="0" w:line="480" w:lineRule="auto"/>
        <w:ind w:firstLine="708"/>
        <w:rPr>
          <w:ins w:id="67" w:author="Juan David Leongómez" w:date="2024-09-23T15:00:46Z" oouserid="Juan David Leongómez"/>
          <w:rFonts w:ascii="Times New Roman" w:hAnsi="Times New Roman" w:cs="Times New Roman"/>
          <w:color w:val="ff0000"/>
          <w:sz w:val="24"/>
          <w:szCs w:val="24"/>
          <w:highlight w:val="none"/>
        </w:rPr>
      </w:pPr>
      <w:r>
        <w:rPr>
          <w:rFonts w:ascii="Times New Roman" w:hAnsi="Times New Roman" w:cs="Times New Roman"/>
          <w:sz w:val="24"/>
          <w:szCs w:val="24"/>
        </w:rPr>
        <w:t xml:space="preserve">Por el </w:t>
      </w:r>
      <w:r>
        <w:rPr>
          <w:rFonts w:ascii="Times New Roman" w:hAnsi="Times New Roman" w:cs="Times New Roman"/>
          <w:sz w:val="24"/>
          <w:szCs w:val="24"/>
        </w:rPr>
        <w:t xml:space="preserve">contrario,</w:t>
      </w:r>
      <w:r>
        <w:rPr>
          <w:rFonts w:ascii="Times New Roman" w:hAnsi="Times New Roman" w:cs="Times New Roman"/>
          <w:sz w:val="24"/>
          <w:szCs w:val="24"/>
        </w:rPr>
        <w:t xml:space="preserve"> en la condición </w:t>
      </w:r>
      <w:r>
        <w:rPr>
          <w:rFonts w:ascii="Times New Roman" w:hAnsi="Times New Roman" w:cs="Times New Roman"/>
          <w:sz w:val="24"/>
          <w:szCs w:val="24"/>
        </w:rPr>
        <w:t xml:space="preserve">baja disponibilidad de recursos</w:t>
      </w:r>
      <w:r>
        <w:rPr>
          <w:rFonts w:ascii="Times New Roman" w:hAnsi="Times New Roman" w:cs="Times New Roman"/>
          <w:sz w:val="24"/>
          <w:szCs w:val="24"/>
        </w:rPr>
        <w:t xml:space="preserve">,</w:t>
      </w:r>
      <w:r>
        <w:rPr>
          <w:rFonts w:ascii="Times New Roman" w:hAnsi="Times New Roman" w:cs="Times New Roman"/>
          <w:sz w:val="24"/>
          <w:szCs w:val="24"/>
        </w:rPr>
        <w:t xml:space="preserve"> los modelos predicen que</w:t>
      </w:r>
      <w:r>
        <w:rPr>
          <w:rFonts w:ascii="Times New Roman" w:hAnsi="Times New Roman" w:cs="Times New Roman"/>
          <w:sz w:val="24"/>
          <w:szCs w:val="24"/>
        </w:rPr>
        <w:t xml:space="preserve"> a medida que aumenta la frecuencia de experiencias de IPPV, el patrón sobre los rostros masculinizados, se mantiene similar al de los rostros feminizados en </w:t>
      </w:r>
      <w:r>
        <w:rPr>
          <w:rFonts w:ascii="Times New Roman" w:hAnsi="Times New Roman" w:cs="Times New Roman"/>
          <w:sz w:val="24"/>
          <w:szCs w:val="24"/>
        </w:rPr>
        <w:t xml:space="preserve">la DFF</w:t>
      </w:r>
      <w:r>
        <w:rPr>
          <w:rFonts w:ascii="Times New Roman" w:hAnsi="Times New Roman" w:cs="Times New Roman"/>
          <w:sz w:val="24"/>
          <w:szCs w:val="24"/>
        </w:rPr>
        <w:t xml:space="preserve"> tanto en </w:t>
      </w:r>
      <w:r>
        <w:rPr>
          <w:rFonts w:ascii="Times New Roman" w:hAnsi="Times New Roman" w:cs="Times New Roman"/>
          <w:color w:val="ff0000"/>
          <w:sz w:val="24"/>
          <w:szCs w:val="24"/>
        </w:rPr>
        <w:t xml:space="preserve">contextos de relación a largo y corto plazo</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(Figure 4a), aumenta la </w:t>
      </w:r>
      <w:r>
        <w:rPr>
          <w:rFonts w:ascii="Times New Roman" w:hAnsi="Times New Roman" w:cs="Times New Roman"/>
          <w:sz w:val="24"/>
          <w:szCs w:val="24"/>
        </w:rPr>
        <w:t xml:space="preserve">TFD y el NF </w:t>
      </w:r>
      <w:r>
        <w:rPr>
          <w:rFonts w:ascii="Times New Roman" w:hAnsi="Times New Roman" w:cs="Times New Roman"/>
          <w:sz w:val="24"/>
          <w:szCs w:val="24"/>
        </w:rPr>
        <w:t xml:space="preserve">en ambos </w:t>
      </w:r>
      <w:r>
        <w:rPr>
          <w:rFonts w:ascii="Times New Roman" w:hAnsi="Times New Roman" w:cs="Times New Roman"/>
          <w:color w:val="ff0000"/>
          <w:sz w:val="24"/>
          <w:szCs w:val="24"/>
        </w:rPr>
        <w:t xml:space="preserve">contextos de relación (Figure 4b y 4c), y aumenta la </w:t>
      </w:r>
      <w:r>
        <w:rPr>
          <w:rFonts w:ascii="Times New Roman" w:hAnsi="Times New Roman" w:cs="Times New Roman"/>
          <w:color w:val="ff0000"/>
          <w:sz w:val="24"/>
          <w:szCs w:val="24"/>
        </w:rPr>
        <w:t xml:space="preserve">CFP</w:t>
      </w:r>
      <w:r>
        <w:rPr>
          <w:rFonts w:ascii="Times New Roman" w:hAnsi="Times New Roman" w:cs="Times New Roman"/>
          <w:color w:val="ff0000"/>
          <w:sz w:val="24"/>
          <w:szCs w:val="24"/>
        </w:rPr>
        <w:t xml:space="preserve">,</w:t>
      </w:r>
      <w:r>
        <w:rPr>
          <w:rFonts w:ascii="Times New Roman" w:hAnsi="Times New Roman" w:cs="Times New Roman"/>
          <w:color w:val="ff0000"/>
          <w:sz w:val="24"/>
          <w:szCs w:val="24"/>
        </w:rPr>
        <w:t xml:space="preserve"> en ambos contextos de relación,</w:t>
      </w:r>
      <w:r>
        <w:rPr>
          <w:rFonts w:ascii="Times New Roman" w:hAnsi="Times New Roman" w:cs="Times New Roman"/>
          <w:color w:val="ff0000"/>
          <w:sz w:val="24"/>
          <w:szCs w:val="24"/>
        </w:rPr>
        <w:t xml:space="preserve"> aunque solo significativamente en el contexto de relación a corto plazo. </w:t>
      </w:r>
      <w:r>
        <w:rPr>
          <w:rFonts w:ascii="Times New Roman" w:hAnsi="Times New Roman" w:cs="Times New Roman"/>
          <w:color w:val="ff0000"/>
          <w:sz w:val="24"/>
          <w:szCs w:val="24"/>
        </w:rPr>
        <w:t xml:space="preserve"> </w:t>
      </w:r>
      <w:ins w:id="68" w:author="Juan David Leongómez" w:date="2024-09-23T15:00:46Z" oouserid="Juan David Leongómez">
        <w:r>
          <w:rPr>
            <w:rFonts w:ascii="Times New Roman" w:hAnsi="Times New Roman" w:cs="Times New Roman"/>
            <w:sz w:val="24"/>
            <w:szCs w:val="24"/>
          </w:rPr>
        </w:r>
      </w:ins>
    </w:p>
    <w:p>
      <w:pPr>
        <w:pBdr/>
        <w:spacing w:after="0" w:line="480" w:lineRule="auto"/>
        <w:ind w:firstLine="708"/>
        <w:rPr>
          <w:ins w:id="69" w:author="Juan David Leongómez" w:date="2024-09-23T15:00:46Z" oouserid="Juan David Leongómez"/>
          <w:rFonts w:ascii="Times New Roman" w:hAnsi="Times New Roman" w:cs="Times New Roman"/>
          <w:sz w:val="24"/>
          <w:szCs w:val="24"/>
        </w:rPr>
      </w:pPr>
      <w:ins w:id="70" w:author="Juan David Leongómez" w:date="2024-09-23T15:00:46Z" oouserid="Juan David Leongómez">
        <w:r>
          <w:rPr>
            <w:rFonts w:ascii="Times New Roman" w:hAnsi="Times New Roman" w:cs="Times New Roman"/>
            <w:sz w:val="24"/>
            <w:szCs w:val="24"/>
          </w:rPr>
        </w:r>
      </w:ins>
      <w:ins w:id="71" w:author="Juan David Leongómez" w:date="2024-09-23T15:00:46Z" oouserid="Juan David Leongómez">
        <w:r>
          <w:rPr>
            <w:rFonts w:ascii="Times New Roman" w:hAnsi="Times New Roman" w:cs="Times New Roman"/>
            <w:sz w:val="24"/>
            <w:szCs w:val="24"/>
          </w:rPr>
        </w:r>
      </w:ins>
    </w:p>
    <w:p>
      <w:pPr>
        <w:pBdr/>
        <w:spacing w:after="0" w:line="480" w:lineRule="auto"/>
        <w:ind w:firstLine="0"/>
        <w:rPr>
          <w:rFonts w:ascii="Times New Roman" w:hAnsi="Times New Roman" w:cs="Times New Roman"/>
          <w:sz w:val="24"/>
          <w:szCs w:val="24"/>
        </w:rPr>
        <w:pPrChange w:author="Juan David Leongómez" w:date="2024-09-23T15:00:48Z" w:id="72" oouserid="Juan David Leongómez">
          <w:pPr>
            <w:pBdr/>
            <w:spacing w:after="0" w:line="480" w:lineRule="auto"/>
            <w:ind w:firstLine="708"/>
          </w:pPr>
        </w:pPrChange>
      </w:pPr>
      <w:ins w:id="73" w:author="Juan David Leongómez" w:date="2024-09-23T15:03:49Z" oouserid="Juan David Leongómez">
        <w:r>
          <w:rPr>
            <w:rFonts w:ascii="Times New Roman" w:hAnsi="Times New Roman" w:cs="Times New Roman"/>
            <w:color w:val="ff0000"/>
            <w:sz w:val="24"/>
            <w:szCs w:val="24"/>
            <w:highlight w:val="none"/>
          </w:rPr>
          <w:t xml:space="preserve"># Esto no quiere decir quer todas las demas covars sean malas o no predigan nada. No. Simplemente muestra que la violencia f</w:t>
        </w:r>
      </w:ins>
      <w:ins w:id="74" w:author="Juan David Leongómez" w:date="2024-09-23T15:04:07Z" oouserid="Juan David Leongómez">
        <w:r>
          <w:rPr>
            <w:rFonts w:ascii="Times New Roman" w:hAnsi="Times New Roman" w:cs="Times New Roman"/>
            <w:color w:val="ff0000"/>
            <w:sz w:val="24"/>
            <w:szCs w:val="24"/>
            <w:highlight w:val="none"/>
          </w:rPr>
          <w:t xml:space="preserve">ísica de la pareja es la covar que produce los mejores modelos, de manera consistente para todas las VDs, y que en todos los casos mejora los modelos comparados con los modelos sin covars. De hecho, la probabilidad de los modelos incluyendo violencia f</w:t>
        </w:r>
      </w:ins>
      <w:ins w:id="75" w:author="Juan David Leongómez" w:date="2024-09-23T15:03:33Z" oouserid="Juan David Leongómez">
        <w:r>
          <w:rPr>
            <w:rFonts w:ascii="Times New Roman" w:hAnsi="Times New Roman" w:cs="Times New Roman"/>
            <w:color w:val="ff0000"/>
            <w:sz w:val="24"/>
            <w:szCs w:val="24"/>
            <w:highlight w:val="none"/>
          </w:rPr>
          <w:t xml:space="preserve">ísica de ser el mejor modelo, es en todos los casos superior al 91%.</w:t>
        </w:r>
      </w:ins>
      <w:ins w:id="76" w:author="Juan David Leongómez" w:date="2024-09-23T15:02:51Z" oouserid="Juan David Leongómez">
        <w:r>
          <w:rPr>
            <w:rFonts w:ascii="Times New Roman" w:hAnsi="Times New Roman" w:cs="Times New Roman"/>
            <w:color w:val="ff0000"/>
            <w:sz w:val="24"/>
            <w:szCs w:val="24"/>
            <w:highlight w:val="none"/>
          </w:rPr>
          <w:t xml:space="preserve"> </w:t>
        </w:r>
      </w:ins>
      <w:r>
        <w:rPr>
          <w:rFonts w:ascii="Times New Roman" w:hAnsi="Times New Roman" w:cs="Times New Roman"/>
          <w:color w:val="ff0000"/>
          <w:sz w:val="24"/>
          <w:szCs w:val="24"/>
          <w:highlight w:val="none"/>
        </w:rPr>
      </w:r>
    </w:p>
    <w:p>
      <w:pPr>
        <w:pStyle w:val="678"/>
        <w:pBdr/>
        <w:spacing/>
        <w:ind/>
        <w:rPr>
          <w:del w:id="77" w:author="Juan David Leongómez" w:date="2024-09-23T14:59:39Z" oouserid="Juan David Leongómez"/>
          <w:lang w:val="en-US"/>
        </w:rPr>
      </w:pPr>
      <w:del w:id="78" w:author="Juan David Leongómez" w:date="2024-09-23T14:59:39Z" oouserid="Juan David Leongómez">
        <w:r>
          <w:rPr>
            <w:rFonts w:cs="Times New Roman"/>
            <w:b/>
            <w:szCs w:val="24"/>
            <w:lang w:val="en-US"/>
          </w:rPr>
          <w:delText xml:space="preserve">Other socio-ecological covariates related to intimate partner violence and infidelity.</w:delText>
        </w:r>
      </w:del>
      <w:del w:id="79" w:author="Juan David Leongómez" w:date="2024-09-23T14:59:39Z" oouserid="Juan David Leongómez">
        <w:r>
          <w:rPr>
            <w:lang w:val="en-US"/>
          </w:rPr>
        </w:r>
      </w:del>
    </w:p>
    <w:p>
      <w:pPr>
        <w:pBdr/>
        <w:spacing w:after="0" w:line="480" w:lineRule="auto"/>
        <w:ind w:firstLine="708"/>
        <w:rPr>
          <w:del w:id="80" w:author="Juan David Leongómez" w:date="2024-09-23T14:59:39Z" oouserid="Juan David Leongómez"/>
          <w:rFonts w:ascii="Times New Roman" w:hAnsi="Times New Roman" w:cs="Times New Roman"/>
          <w:sz w:val="24"/>
          <w:szCs w:val="24"/>
        </w:rPr>
      </w:pPr>
      <w:del w:id="81" w:author="Juan David Leongómez" w:date="2024-09-23T14:59:39Z" oouserid="Juan David Leongómez">
        <w:r>
          <w:rPr>
            <w:rFonts w:ascii="Times New Roman" w:hAnsi="Times New Roman" w:cs="Times New Roman"/>
            <w:sz w:val="24"/>
            <w:szCs w:val="24"/>
          </w:rPr>
          <w:delText xml:space="preserve">Ni la frecuencia de experiencias de </w:delText>
        </w:r>
      </w:del>
      <w:del w:id="82" w:author="Juan David Leongómez" w:date="2024-09-23T14:59:39Z" oouserid="Juan David Leongómez">
        <w:r>
          <w:rPr>
            <w:rFonts w:ascii="Times New Roman" w:hAnsi="Times New Roman" w:cs="Times New Roman"/>
            <w:sz w:val="24"/>
            <w:szCs w:val="24"/>
          </w:rPr>
          <w:delText xml:space="preserve">intimate</w:delText>
        </w:r>
      </w:del>
      <w:del w:id="83" w:author="Juan David Leongómez" w:date="2024-09-23T14:59:39Z" oouserid="Juan David Leongómez">
        <w:r>
          <w:rPr>
            <w:rFonts w:ascii="Times New Roman" w:hAnsi="Times New Roman" w:cs="Times New Roman"/>
            <w:sz w:val="24"/>
            <w:szCs w:val="24"/>
          </w:rPr>
          <w:delText xml:space="preserve"> </w:delText>
        </w:r>
      </w:del>
      <w:del w:id="84" w:author="Juan David Leongómez" w:date="2024-09-23T14:59:39Z" oouserid="Juan David Leongómez">
        <w:r>
          <w:rPr>
            <w:rFonts w:ascii="Times New Roman" w:hAnsi="Times New Roman" w:cs="Times New Roman"/>
            <w:sz w:val="24"/>
            <w:szCs w:val="24"/>
          </w:rPr>
          <w:delText xml:space="preserve">partner</w:delText>
        </w:r>
      </w:del>
      <w:del w:id="85" w:author="Juan David Leongómez" w:date="2024-09-23T14:59:39Z" oouserid="Juan David Leongómez">
        <w:r>
          <w:rPr>
            <w:rFonts w:ascii="Times New Roman" w:hAnsi="Times New Roman" w:cs="Times New Roman"/>
            <w:sz w:val="24"/>
            <w:szCs w:val="24"/>
          </w:rPr>
          <w:delText xml:space="preserve"> sexual </w:delText>
        </w:r>
      </w:del>
      <w:del w:id="86" w:author="Juan David Leongómez" w:date="2024-09-23T14:59:39Z" oouserid="Juan David Leongómez">
        <w:r>
          <w:rPr>
            <w:rFonts w:ascii="Times New Roman" w:hAnsi="Times New Roman" w:cs="Times New Roman"/>
            <w:sz w:val="24"/>
            <w:szCs w:val="24"/>
          </w:rPr>
          <w:delText xml:space="preserve">violence</w:delText>
        </w:r>
      </w:del>
      <w:del w:id="87" w:author="Juan David Leongómez" w:date="2024-09-23T14:59:39Z" oouserid="Juan David Leongómez">
        <w:r>
          <w:rPr>
            <w:rFonts w:ascii="Times New Roman" w:hAnsi="Times New Roman" w:cs="Times New Roman"/>
            <w:sz w:val="24"/>
            <w:szCs w:val="24"/>
          </w:rPr>
          <w:delText xml:space="preserve">, ni las experiencias de </w:delText>
        </w:r>
      </w:del>
      <w:del w:id="88" w:author="Juan David Leongómez" w:date="2024-09-23T14:59:39Z" oouserid="Juan David Leongómez">
        <w:r>
          <w:rPr>
            <w:rFonts w:ascii="Times New Roman" w:hAnsi="Times New Roman" w:cs="Times New Roman"/>
            <w:sz w:val="24"/>
            <w:szCs w:val="24"/>
          </w:rPr>
          <w:delText xml:space="preserve">partner</w:delText>
        </w:r>
      </w:del>
      <w:del w:id="89" w:author="Juan David Leongómez" w:date="2024-09-23T14:59:39Z" oouserid="Juan David Leongómez">
        <w:r>
          <w:rPr>
            <w:rFonts w:ascii="Times New Roman" w:hAnsi="Times New Roman" w:cs="Times New Roman"/>
            <w:sz w:val="24"/>
            <w:szCs w:val="24"/>
          </w:rPr>
          <w:delText xml:space="preserve"> </w:delText>
        </w:r>
      </w:del>
      <w:del w:id="90" w:author="Juan David Leongómez" w:date="2024-09-23T14:59:39Z" oouserid="Juan David Leongómez">
        <w:r>
          <w:rPr>
            <w:rFonts w:ascii="Times New Roman" w:hAnsi="Times New Roman" w:cs="Times New Roman"/>
            <w:sz w:val="24"/>
            <w:szCs w:val="24"/>
          </w:rPr>
          <w:delText xml:space="preserve">infidelity</w:delText>
        </w:r>
      </w:del>
      <w:del w:id="91" w:author="Juan David Leongómez" w:date="2024-09-23T14:59:39Z" oouserid="Juan David Leongómez">
        <w:r>
          <w:rPr>
            <w:rFonts w:ascii="Times New Roman" w:hAnsi="Times New Roman" w:cs="Times New Roman"/>
            <w:sz w:val="24"/>
            <w:szCs w:val="24"/>
          </w:rPr>
          <w:delText xml:space="preserve">, ni la </w:delText>
        </w:r>
      </w:del>
      <w:del w:id="92" w:author="Juan David Leongómez" w:date="2024-09-23T14:59:39Z" oouserid="Juan David Leongómez">
        <w:r>
          <w:rPr>
            <w:rFonts w:ascii="Times New Roman" w:hAnsi="Times New Roman" w:cs="Times New Roman"/>
            <w:sz w:val="24"/>
            <w:szCs w:val="24"/>
          </w:rPr>
          <w:delText xml:space="preserve">perception</w:delText>
        </w:r>
      </w:del>
      <w:del w:id="93" w:author="Juan David Leongómez" w:date="2024-09-23T14:59:39Z" oouserid="Juan David Leongómez">
        <w:r>
          <w:rPr>
            <w:rFonts w:ascii="Times New Roman" w:hAnsi="Times New Roman" w:cs="Times New Roman"/>
            <w:sz w:val="24"/>
            <w:szCs w:val="24"/>
          </w:rPr>
          <w:delText xml:space="preserve"> </w:delText>
        </w:r>
      </w:del>
      <w:del w:id="94" w:author="Juan David Leongómez" w:date="2024-09-23T14:59:39Z" oouserid="Juan David Leongómez">
        <w:r>
          <w:rPr>
            <w:rFonts w:ascii="Times New Roman" w:hAnsi="Times New Roman" w:cs="Times New Roman"/>
            <w:sz w:val="24"/>
            <w:szCs w:val="24"/>
          </w:rPr>
          <w:delText xml:space="preserve">of</w:delText>
        </w:r>
      </w:del>
      <w:del w:id="95" w:author="Juan David Leongómez" w:date="2024-09-23T14:59:39Z" oouserid="Juan David Leongómez">
        <w:r>
          <w:rPr>
            <w:rFonts w:ascii="Times New Roman" w:hAnsi="Times New Roman" w:cs="Times New Roman"/>
            <w:sz w:val="24"/>
            <w:szCs w:val="24"/>
          </w:rPr>
          <w:delText xml:space="preserve"> </w:delText>
        </w:r>
      </w:del>
      <w:del w:id="96" w:author="Juan David Leongómez" w:date="2024-09-23T14:59:39Z" oouserid="Juan David Leongómez">
        <w:r>
          <w:rPr>
            <w:rFonts w:ascii="Times New Roman" w:hAnsi="Times New Roman" w:cs="Times New Roman"/>
            <w:sz w:val="24"/>
            <w:szCs w:val="24"/>
          </w:rPr>
          <w:delText xml:space="preserve">men</w:delText>
        </w:r>
      </w:del>
      <w:del w:id="97" w:author="Juan David Leongómez" w:date="2024-09-23T14:59:39Z" oouserid="Juan David Leongómez">
        <w:r>
          <w:rPr>
            <w:rFonts w:ascii="Times New Roman" w:hAnsi="Times New Roman" w:cs="Times New Roman"/>
            <w:sz w:val="24"/>
            <w:szCs w:val="24"/>
          </w:rPr>
          <w:delText xml:space="preserve"> as </w:delText>
        </w:r>
      </w:del>
      <w:del w:id="98" w:author="Juan David Leongómez" w:date="2024-09-23T14:59:39Z" oouserid="Juan David Leongómez">
        <w:r>
          <w:rPr>
            <w:rFonts w:ascii="Times New Roman" w:hAnsi="Times New Roman" w:cs="Times New Roman"/>
            <w:sz w:val="24"/>
            <w:szCs w:val="24"/>
          </w:rPr>
          <w:delText xml:space="preserve">dangerous</w:delText>
        </w:r>
      </w:del>
      <w:del w:id="99" w:author="Juan David Leongómez" w:date="2024-09-23T14:59:39Z" oouserid="Juan David Leongómez">
        <w:r>
          <w:rPr>
            <w:rFonts w:ascii="Times New Roman" w:hAnsi="Times New Roman" w:cs="Times New Roman"/>
            <w:sz w:val="24"/>
            <w:szCs w:val="24"/>
          </w:rPr>
          <w:delText xml:space="preserve">, y tampoco </w:delText>
        </w:r>
      </w:del>
      <w:del w:id="100" w:author="Juan David Leongómez" w:date="2024-09-23T14:59:39Z" oouserid="Juan David Leongómez">
        <w:r>
          <w:rPr>
            <w:rFonts w:ascii="Times New Roman" w:hAnsi="Times New Roman" w:cs="Times New Roman"/>
            <w:sz w:val="24"/>
            <w:szCs w:val="24"/>
          </w:rPr>
          <w:delText xml:space="preserve">la </w:delText>
        </w:r>
      </w:del>
      <w:del w:id="101" w:author="Juan David Leongómez" w:date="2024-09-23T14:59:39Z" oouserid="Juan David Leongómez">
        <w:r>
          <w:rPr>
            <w:rFonts w:ascii="Times New Roman" w:hAnsi="Times New Roman" w:cs="Times New Roman"/>
            <w:sz w:val="24"/>
            <w:szCs w:val="24"/>
          </w:rPr>
          <w:delText xml:space="preserve">home</w:delText>
        </w:r>
      </w:del>
      <w:del w:id="102" w:author="Juan David Leongómez" w:date="2024-09-23T14:59:39Z" oouserid="Juan David Leongómez">
        <w:r>
          <w:rPr>
            <w:rFonts w:ascii="Times New Roman" w:hAnsi="Times New Roman" w:cs="Times New Roman"/>
            <w:sz w:val="24"/>
            <w:szCs w:val="24"/>
          </w:rPr>
          <w:delText xml:space="preserve"> safety </w:delText>
        </w:r>
      </w:del>
      <w:del w:id="103" w:author="Juan David Leongómez" w:date="2024-09-23T14:59:39Z" oouserid="Juan David Leongómez">
        <w:r>
          <w:rPr>
            <w:rFonts w:ascii="Times New Roman" w:hAnsi="Times New Roman" w:cs="Times New Roman"/>
            <w:sz w:val="24"/>
            <w:szCs w:val="24"/>
          </w:rPr>
          <w:delText xml:space="preserve">perception</w:delText>
        </w:r>
      </w:del>
      <w:del w:id="104" w:author="Juan David Leongómez" w:date="2024-09-23T14:59:39Z" oouserid="Juan David Leongómez">
        <w:r>
          <w:rPr>
            <w:rFonts w:ascii="Times New Roman" w:hAnsi="Times New Roman" w:cs="Times New Roman"/>
            <w:sz w:val="24"/>
            <w:szCs w:val="24"/>
          </w:rPr>
          <w:delText xml:space="preserve">,</w:delText>
        </w:r>
      </w:del>
      <w:del w:id="105" w:author="Juan David Leongómez" w:date="2024-09-23T14:59:39Z" oouserid="Juan David Leongómez">
        <w:r>
          <w:rPr>
            <w:rFonts w:ascii="Times New Roman" w:hAnsi="Times New Roman" w:cs="Times New Roman"/>
            <w:sz w:val="24"/>
            <w:szCs w:val="24"/>
          </w:rPr>
          <w:delText xml:space="preserve"> </w:delText>
        </w:r>
      </w:del>
      <w:del w:id="106" w:author="Juan David Leongómez" w:date="2024-09-23T14:59:39Z" oouserid="Juan David Leongómez">
        <w:r>
          <w:rPr>
            <w:rFonts w:ascii="Times New Roman" w:hAnsi="Times New Roman" w:cs="Times New Roman"/>
            <w:sz w:val="24"/>
            <w:szCs w:val="24"/>
          </w:rPr>
          <w:delText xml:space="preserve">predij</w:delText>
        </w:r>
      </w:del>
      <w:del w:id="107" w:author="Juan David Leongómez" w:date="2024-09-23T14:59:39Z" oouserid="Juan David Leongómez">
        <w:r>
          <w:rPr>
            <w:rFonts w:ascii="Times New Roman" w:hAnsi="Times New Roman" w:cs="Times New Roman"/>
            <w:sz w:val="24"/>
            <w:szCs w:val="24"/>
          </w:rPr>
          <w:delText xml:space="preserve">eron</w:delText>
        </w:r>
      </w:del>
      <w:del w:id="108" w:author="Juan David Leongómez" w:date="2024-09-23T14:59:39Z" oouserid="Juan David Leongómez">
        <w:r>
          <w:rPr>
            <w:rFonts w:ascii="Times New Roman" w:hAnsi="Times New Roman" w:cs="Times New Roman"/>
            <w:sz w:val="24"/>
            <w:szCs w:val="24"/>
          </w:rPr>
          <w:delText xml:space="preserve"> cambios en el modelo de preferencias por la masculinidad </w:delText>
        </w:r>
      </w:del>
      <w:del w:id="109" w:author="Juan David Leongómez" w:date="2024-09-23T14:59:39Z" oouserid="Juan David Leongómez">
        <w:r>
          <w:rPr>
            <w:rFonts w:ascii="Times New Roman" w:hAnsi="Times New Roman" w:cs="Times New Roman"/>
            <w:sz w:val="24"/>
            <w:szCs w:val="24"/>
          </w:rPr>
          <w:delText xml:space="preserve">según el contexto de la relación y la disponibilidad de recursos </w:delText>
        </w:r>
      </w:del>
      <w:del w:id="110" w:author="Juan David Leongómez" w:date="2024-09-23T14:59:39Z" oouserid="Juan David Leongómez">
        <w:r>
          <w:rPr>
            <w:rFonts w:ascii="Times New Roman" w:hAnsi="Times New Roman" w:cs="Times New Roman"/>
            <w:sz w:val="24"/>
            <w:szCs w:val="24"/>
          </w:rPr>
          <w:delText xml:space="preserve">en ninguna de las variables dependientes (</w:delText>
        </w:r>
      </w:del>
      <w:del w:id="111" w:author="Juan David Leongómez" w:date="2024-09-23T14:59:39Z" oouserid="Juan David Leongómez">
        <w:r>
          <w:rPr>
            <w:rFonts w:ascii="Times New Roman" w:hAnsi="Times New Roman" w:cs="Times New Roman"/>
            <w:sz w:val="24"/>
            <w:szCs w:val="24"/>
            <w:highlight w:val="yellow"/>
          </w:rPr>
          <w:delText xml:space="preserve">Table </w:delText>
        </w:r>
      </w:del>
      <w:del w:id="112" w:author="Juan David Leongómez" w:date="2024-09-23T14:59:39Z" oouserid="Juan David Leongómez">
        <w:r>
          <w:rPr>
            <w:rFonts w:ascii="Times New Roman" w:hAnsi="Times New Roman" w:cs="Times New Roman"/>
            <w:sz w:val="24"/>
            <w:szCs w:val="24"/>
            <w:highlight w:val="yellow"/>
          </w:rPr>
          <w:delText xml:space="preserve">3</w:delText>
        </w:r>
      </w:del>
      <w:del w:id="113" w:author="Juan David Leongómez" w:date="2024-09-23T14:59:39Z" oouserid="Juan David Leongómez">
        <w:r>
          <w:rPr>
            <w:rFonts w:ascii="Times New Roman" w:hAnsi="Times New Roman" w:cs="Times New Roman"/>
            <w:sz w:val="24"/>
            <w:szCs w:val="24"/>
          </w:rPr>
          <w:delText xml:space="preserve">). </w:delText>
        </w:r>
      </w:del>
      <w:del w:id="114" w:author="Juan David Leongómez" w:date="2024-09-23T14:59:39Z" oouserid="Juan David Leongómez">
        <w:r/>
      </w:del>
      <w:del w:id="115" w:author="Juan David Leongómez" w:date="2024-09-23T14:59:39Z" oouserid="Juan David Leongómez">
        <w:r>
          <w:rPr>
            <w:rFonts w:ascii="Times New Roman" w:hAnsi="Times New Roman" w:cs="Times New Roman"/>
            <w:sz w:val="24"/>
            <w:szCs w:val="24"/>
          </w:rPr>
        </w:r>
      </w:del>
    </w:p>
    <w:p>
      <w:pPr>
        <w:pBdr/>
        <w:spacing/>
        <w:ind/>
        <w:rPr/>
      </w:pPr>
      <w:r/>
      <w:r/>
    </w:p>
    <w:p>
      <w:pPr>
        <w:pStyle w:val="676"/>
        <w:numPr>
          <w:ilvl w:val="0"/>
          <w:numId w:val="3"/>
        </w:numPr>
        <w:pBdr/>
        <w:spacing/>
        <w:ind/>
        <w:rPr>
          <w:rFonts w:cs="Times New Roman"/>
          <w:szCs w:val="24"/>
        </w:rPr>
      </w:pPr>
      <w:r>
        <w:rPr>
          <w:rFonts w:cs="Times New Roman"/>
          <w:szCs w:val="24"/>
        </w:rPr>
        <w:t xml:space="preserve">Discussion</w:t>
      </w:r>
      <w:r>
        <w:rPr>
          <w:rFonts w:cs="Times New Roman"/>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El objetivo de este estudio fue evaluar </w:t>
      </w:r>
      <w:r>
        <w:rPr>
          <w:rFonts w:ascii="Times New Roman" w:hAnsi="Times New Roman" w:cs="Times New Roman"/>
          <w:sz w:val="24"/>
          <w:szCs w:val="24"/>
        </w:rPr>
        <w:t xml:space="preserve">el efecto experimental de los contextos de baja y alta disponibilidad de recursos</w:t>
      </w:r>
      <w:r>
        <w:rPr>
          <w:rFonts w:ascii="Times New Roman" w:hAnsi="Times New Roman" w:cs="Times New Roman"/>
          <w:sz w:val="24"/>
          <w:szCs w:val="24"/>
        </w:rPr>
        <w:t xml:space="preserve">, </w:t>
      </w:r>
      <w:r>
        <w:rPr>
          <w:rFonts w:ascii="Times New Roman" w:hAnsi="Times New Roman" w:cs="Times New Roman"/>
          <w:sz w:val="24"/>
          <w:szCs w:val="24"/>
        </w:rPr>
        <w:t xml:space="preserve">en contextos de relaciones a largo y corto plazo</w:t>
      </w:r>
      <w:r>
        <w:rPr>
          <w:rFonts w:ascii="Times New Roman" w:hAnsi="Times New Roman" w:cs="Times New Roman"/>
          <w:sz w:val="24"/>
          <w:szCs w:val="24"/>
        </w:rPr>
        <w:t xml:space="preserve">,</w:t>
      </w:r>
      <w:r>
        <w:rPr>
          <w:rFonts w:ascii="Times New Roman" w:hAnsi="Times New Roman" w:cs="Times New Roman"/>
          <w:sz w:val="24"/>
          <w:szCs w:val="24"/>
        </w:rPr>
        <w:t xml:space="preserve"> sobre el patrón de preferencias por rostros masculinizados</w:t>
      </w:r>
      <w:r>
        <w:rPr>
          <w:rFonts w:ascii="Times New Roman" w:hAnsi="Times New Roman" w:cs="Times New Roman"/>
          <w:sz w:val="24"/>
          <w:szCs w:val="24"/>
        </w:rPr>
        <w:t xml:space="preserve">, y </w:t>
      </w:r>
      <w:r>
        <w:rPr>
          <w:rFonts w:ascii="Times New Roman" w:hAnsi="Times New Roman" w:cs="Times New Roman"/>
          <w:sz w:val="24"/>
          <w:szCs w:val="24"/>
        </w:rPr>
        <w:t xml:space="preserve">explora</w:t>
      </w:r>
      <w:r>
        <w:rPr>
          <w:rFonts w:ascii="Times New Roman" w:hAnsi="Times New Roman" w:cs="Times New Roman"/>
          <w:sz w:val="24"/>
          <w:szCs w:val="24"/>
        </w:rPr>
        <w:t xml:space="preserve">r </w:t>
      </w:r>
      <w:r>
        <w:rPr>
          <w:rFonts w:ascii="Times New Roman" w:hAnsi="Times New Roman" w:cs="Times New Roman"/>
          <w:sz w:val="24"/>
          <w:szCs w:val="24"/>
        </w:rPr>
        <w:t xml:space="preserve">las variaciones de estos efectos según la frecuencia de experiencias reales de violencia</w:t>
      </w:r>
      <w:r>
        <w:rPr>
          <w:rFonts w:ascii="Times New Roman" w:hAnsi="Times New Roman" w:cs="Times New Roman"/>
          <w:sz w:val="24"/>
          <w:szCs w:val="24"/>
        </w:rPr>
        <w:t xml:space="preserve">, percepción de peligrosidad de los hombres</w:t>
      </w:r>
      <w:r>
        <w:rPr>
          <w:rFonts w:ascii="Times New Roman" w:hAnsi="Times New Roman" w:cs="Times New Roman"/>
          <w:sz w:val="24"/>
          <w:szCs w:val="24"/>
        </w:rPr>
        <w:t xml:space="preserve"> e infidelidad ejercida por parejas hombres contra mujeres colombianas.</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En general nuestros hallazgos soportaron nuestras </w:t>
      </w:r>
      <w:r>
        <w:rPr>
          <w:rFonts w:ascii="Times New Roman" w:hAnsi="Times New Roman" w:cs="Times New Roman"/>
          <w:sz w:val="24"/>
          <w:szCs w:val="24"/>
        </w:rPr>
        <w:t xml:space="preserve">cuatro </w:t>
      </w:r>
      <w:r>
        <w:rPr>
          <w:rFonts w:ascii="Times New Roman" w:hAnsi="Times New Roman" w:cs="Times New Roman"/>
          <w:sz w:val="24"/>
          <w:szCs w:val="24"/>
        </w:rPr>
        <w:t xml:space="preserve">hipótesis. Encontramos un patrón sistemático de </w:t>
      </w:r>
      <w:r>
        <w:rPr>
          <w:rFonts w:ascii="Times New Roman" w:hAnsi="Times New Roman" w:cs="Times New Roman"/>
          <w:sz w:val="24"/>
          <w:szCs w:val="24"/>
        </w:rPr>
        <w:t xml:space="preserve">elección y </w:t>
      </w:r>
      <w:r>
        <w:rPr>
          <w:rFonts w:ascii="Times New Roman" w:hAnsi="Times New Roman" w:cs="Times New Roman"/>
          <w:sz w:val="24"/>
          <w:szCs w:val="24"/>
        </w:rPr>
        <w:t xml:space="preserve">atención visual </w:t>
      </w:r>
      <w:r>
        <w:rPr>
          <w:rFonts w:ascii="Times New Roman" w:hAnsi="Times New Roman" w:cs="Times New Roman"/>
          <w:sz w:val="24"/>
          <w:szCs w:val="24"/>
        </w:rPr>
        <w:t xml:space="preserve">sobre los</w:t>
      </w:r>
      <w:r>
        <w:rPr>
          <w:rFonts w:ascii="Times New Roman" w:hAnsi="Times New Roman" w:cs="Times New Roman"/>
          <w:sz w:val="24"/>
          <w:szCs w:val="24"/>
        </w:rPr>
        <w:t xml:space="preserve"> rostros masculinizados como preferidos para establecer relaciones</w:t>
      </w:r>
      <w:r>
        <w:rPr>
          <w:rFonts w:ascii="Times New Roman" w:hAnsi="Times New Roman" w:cs="Times New Roman"/>
          <w:sz w:val="24"/>
          <w:szCs w:val="24"/>
        </w:rPr>
        <w:t xml:space="preserve"> de pareja</w:t>
      </w:r>
      <w:r>
        <w:rPr>
          <w:rFonts w:ascii="Times New Roman" w:hAnsi="Times New Roman" w:cs="Times New Roman"/>
          <w:sz w:val="24"/>
          <w:szCs w:val="24"/>
        </w:rPr>
        <w:t xml:space="preserve"> (H1)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tanto en contextos de relación a corto y largo plazo, como en condiciones de alta o baja disponibilidad de recursos simulada. Esto </w:t>
      </w:r>
      <w:r>
        <w:rPr>
          <w:rFonts w:ascii="Times New Roman" w:hAnsi="Times New Roman" w:cs="Times New Roman"/>
          <w:sz w:val="24"/>
          <w:szCs w:val="24"/>
        </w:rPr>
        <w:t xml:space="preserve">soporta </w:t>
      </w:r>
      <w:r>
        <w:rPr>
          <w:rFonts w:ascii="Times New Roman" w:hAnsi="Times New Roman" w:cs="Times New Roman"/>
          <w:sz w:val="24"/>
          <w:szCs w:val="24"/>
        </w:rPr>
        <w:t xml:space="preserve">l</w:t>
      </w:r>
      <w:r>
        <w:rPr>
          <w:rFonts w:ascii="Times New Roman" w:hAnsi="Times New Roman" w:cs="Times New Roman"/>
          <w:sz w:val="24"/>
          <w:szCs w:val="24"/>
        </w:rPr>
        <w:t xml:space="preserve">a idea de que mujeres de </w:t>
      </w:r>
      <w:r>
        <w:rPr>
          <w:rFonts w:ascii="Times New Roman" w:hAnsi="Times New Roman" w:cs="Times New Roman"/>
          <w:sz w:val="24"/>
          <w:szCs w:val="24"/>
        </w:rPr>
        <w:t xml:space="preserve">sociedades No-WEIRD como las mujeres colombianas, en donde predomina un</w:t>
      </w:r>
      <w:r>
        <w:rPr>
          <w:rFonts w:ascii="Times New Roman" w:hAnsi="Times New Roman" w:cs="Times New Roman"/>
          <w:sz w:val="24"/>
          <w:szCs w:val="24"/>
        </w:rPr>
        <w:t xml:space="preserve">a</w:t>
      </w:r>
      <w:r>
        <w:rPr>
          <w:rFonts w:ascii="Times New Roman" w:hAnsi="Times New Roman" w:cs="Times New Roman"/>
          <w:sz w:val="24"/>
          <w:szCs w:val="24"/>
        </w:rPr>
        <w:t xml:space="preserve"> amplia brecha social y de género, las preferencias por la masculinidad pueden ser marcadas, dadas las asociaciones positivas de la masculinidad con </w:t>
      </w:r>
      <w:r>
        <w:rPr>
          <w:rFonts w:ascii="Times New Roman" w:hAnsi="Times New Roman" w:cs="Times New Roman"/>
          <w:sz w:val="24"/>
          <w:szCs w:val="24"/>
        </w:rPr>
        <w:t xml:space="preserve">rasgos de fuerza, provisión de recursos y protección</w:t>
      </w: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Adicionalmente, </w:t>
      </w:r>
      <w:r>
        <w:rPr>
          <w:rFonts w:ascii="Times New Roman" w:hAnsi="Times New Roman" w:cs="Times New Roman"/>
          <w:sz w:val="24"/>
          <w:szCs w:val="24"/>
        </w:rPr>
        <w:t xml:space="preserve">nuestros hallazgos soportaron que esté patrón de preferencias por la masculinidad es más fuerte en contextos de relaci</w:t>
      </w:r>
      <w:r>
        <w:rPr>
          <w:rFonts w:ascii="Times New Roman" w:hAnsi="Times New Roman" w:cs="Times New Roman"/>
          <w:sz w:val="24"/>
          <w:szCs w:val="24"/>
        </w:rPr>
        <w:t xml:space="preserve">ones </w:t>
      </w:r>
      <w:r>
        <w:rPr>
          <w:rFonts w:ascii="Times New Roman" w:hAnsi="Times New Roman" w:cs="Times New Roman"/>
          <w:sz w:val="24"/>
          <w:szCs w:val="24"/>
        </w:rPr>
        <w:t xml:space="preserve">a largo plazo (H2) y especialmente en condiciones de baja disponibilidad de recursos (H3), lo que ofrece apoyo a la idea de que las mujeres en </w:t>
      </w:r>
      <w:r>
        <w:rPr>
          <w:rFonts w:ascii="Times New Roman" w:hAnsi="Times New Roman" w:cs="Times New Roman"/>
          <w:sz w:val="24"/>
          <w:szCs w:val="24"/>
        </w:rPr>
        <w:t xml:space="preserve">contexto</w:t>
      </w:r>
      <w:r>
        <w:rPr>
          <w:rFonts w:ascii="Times New Roman" w:hAnsi="Times New Roman" w:cs="Times New Roman"/>
          <w:sz w:val="24"/>
          <w:szCs w:val="24"/>
        </w:rPr>
        <w:t xml:space="preserve">s</w:t>
      </w:r>
      <w:r>
        <w:rPr>
          <w:rFonts w:ascii="Times New Roman" w:hAnsi="Times New Roman" w:cs="Times New Roman"/>
          <w:sz w:val="24"/>
          <w:szCs w:val="24"/>
        </w:rPr>
        <w:t xml:space="preserve"> de desventaja socio-ecológica</w:t>
      </w:r>
      <w:r>
        <w:rPr>
          <w:rFonts w:ascii="Times New Roman" w:hAnsi="Times New Roman" w:cs="Times New Roman"/>
          <w:sz w:val="24"/>
          <w:szCs w:val="24"/>
        </w:rPr>
        <w:t xml:space="preserve"> real valorarían más, rasgos generalmente asociados con calidad genética, para heredar a los hijos aptitud para la supervivencia en condiciones de dureza ambiental, y capacidad de protección de la pareja y de los hijos frente a la inseguridad del contexto</w:t>
      </w:r>
      <w:r>
        <w:rPr>
          <w:rFonts w:ascii="Times New Roman" w:hAnsi="Times New Roman" w:cs="Times New Roman"/>
          <w:sz w:val="24"/>
          <w:szCs w:val="24"/>
        </w:rPr>
        <w:t xml:space="preserve">, así como asociados a la </w:t>
      </w:r>
      <w:r>
        <w:rPr>
          <w:rFonts w:ascii="Times New Roman" w:hAnsi="Times New Roman" w:cs="Times New Roman"/>
          <w:sz w:val="24"/>
          <w:szCs w:val="24"/>
        </w:rPr>
        <w:t xml:space="preserve">capacidad para </w:t>
      </w:r>
      <w:r>
        <w:rPr>
          <w:rFonts w:ascii="Times New Roman" w:hAnsi="Times New Roman" w:cs="Times New Roman"/>
          <w:sz w:val="24"/>
          <w:szCs w:val="24"/>
        </w:rPr>
        <w:t xml:space="preserve">proveer </w:t>
      </w:r>
      <w:r>
        <w:rPr>
          <w:rFonts w:ascii="Times New Roman" w:hAnsi="Times New Roman" w:cs="Times New Roman"/>
          <w:sz w:val="24"/>
          <w:szCs w:val="24"/>
        </w:rPr>
        <w:t xml:space="preserve">y competir por los </w:t>
      </w:r>
      <w:r>
        <w:rPr>
          <w:rFonts w:ascii="Times New Roman" w:hAnsi="Times New Roman" w:cs="Times New Roman"/>
          <w:sz w:val="24"/>
          <w:szCs w:val="24"/>
        </w:rPr>
        <w:t xml:space="preserve">recursos</w:t>
      </w:r>
      <w:r>
        <w:rPr>
          <w:rFonts w:ascii="Times New Roman" w:hAnsi="Times New Roman" w:cs="Times New Roman"/>
          <w:sz w:val="24"/>
          <w:szCs w:val="24"/>
        </w:rPr>
        <w:t xml:space="preserve">, esto especialmente relevante en la sociedad colombiana en la que los estereotipos de género </w:t>
      </w:r>
      <w:r>
        <w:rPr>
          <w:rFonts w:ascii="Times New Roman" w:hAnsi="Times New Roman" w:cs="Times New Roman"/>
          <w:sz w:val="24"/>
          <w:szCs w:val="24"/>
        </w:rPr>
        <w:t xml:space="preserve">asocian la masculinidad con estos rasgos deseables.</w:t>
      </w:r>
      <w:r>
        <w:rPr>
          <w:rFonts w:ascii="Times New Roman" w:hAnsi="Times New Roman" w:cs="Times New Roman"/>
          <w:sz w:val="24"/>
          <w:szCs w:val="24"/>
        </w:rPr>
        <w:t xml:space="preserve"> Aunque nuestros hallazgos contradicen evidencia reciente sobre una mayor preferencia de la masculinidad en sociedades con altos índices de desarrollo, ingresos y salud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{"citationID":"z0y3zSeL","properties":{"formattedCitation":"(Marcinkowska et\\uc0\\u160{}al., 2019)","plainCitation":"(Marcinkowska et al., 2019)","noteIndex":0},"citationItems":[{"id":3881,"uris</w:instrText>
      </w:r>
      <w:r>
        <w:rPr>
          <w:rFonts w:ascii="Times New Roman" w:hAnsi="Times New Roman" w:cs="Times New Roman"/>
          <w:sz w:val="24"/>
          <w:szCs w:val="24"/>
        </w:rPr>
        <w:instrText xml:space="preserve">":["http://zotero.org/users/7389460/items/KI8YN6X4"],"itemData":{"id":3881,"type":"article-journal","abstract":"Abstract\n            The strength of sexual selection on secondary sexual traits varies depending on prevailing economic and ecological conditi</w:instrText>
      </w:r>
      <w:r>
        <w:rPr>
          <w:rFonts w:ascii="Times New Roman" w:hAnsi="Times New Roman" w:cs="Times New Roman"/>
          <w:sz w:val="24"/>
          <w:szCs w:val="24"/>
        </w:rPr>
        <w:instrText xml:space="preserve">ons. In humans, cross-cultural evidence suggests women’s preferences for men’s testosterone dependent masculine facial traits are stronger under conditions where health is compromised, male mortality rates are higher and economic development is higher. Her</w:instrText>
      </w:r>
      <w:r>
        <w:rPr>
          <w:rFonts w:ascii="Times New Roman" w:hAnsi="Times New Roman" w:cs="Times New Roman"/>
          <w:sz w:val="24"/>
          <w:szCs w:val="24"/>
        </w:rPr>
        <w:instrText xml:space="preserve">e we use a sample of 4483 exclusively heterosexual women from 34 countries and employ mixed effects modelling to test how social, ecological and economic variables predict women’s facial masculinity preferences. We report women’s preferences for more mascu</w:instrText>
      </w:r>
      <w:r>
        <w:rPr>
          <w:rFonts w:ascii="Times New Roman" w:hAnsi="Times New Roman" w:cs="Times New Roman"/>
          <w:sz w:val="24"/>
          <w:szCs w:val="24"/>
        </w:rPr>
        <w:instrText xml:space="preserve">line looking men are stronger in countries with higher sociosexuality and where national health indices and human development indices are higher, while no associations were found between preferences and indices of intra-sexual competition. Our results show</w:instrText>
      </w:r>
      <w:r>
        <w:rPr>
          <w:rFonts w:ascii="Times New Roman" w:hAnsi="Times New Roman" w:cs="Times New Roman"/>
          <w:sz w:val="24"/>
          <w:szCs w:val="24"/>
        </w:rPr>
        <w:instrText xml:space="preserve"> that women’s preferences for masculine faces are stronger under conditions where offspring survival is higher and economic conditions are more favorable.","container-title":"Scientific Reports","DOI</w:instrText>
      </w:r>
      <w:r>
        <w:rPr>
          <w:rFonts w:ascii="Times New Roman" w:hAnsi="Times New Roman" w:cs="Times New Roman"/>
          <w:sz w:val="24"/>
          <w:szCs w:val="24"/>
        </w:rPr>
        <w:instrText xml:space="preserve">":"10.1038/s41598-019-39350-8","ISSN":"2045-2322","issue":"1","journalAbbreviation":"Sci Rep","language":"en","page":"3387","source":"DOI.org (Crossref)","title":"Women’s preferences for men’s facial masculinity are strongest under favorable ecological con</w:instrText>
      </w:r>
      <w:r>
        <w:rPr>
          <w:rFonts w:ascii="Times New Roman" w:hAnsi="Times New Roman" w:cs="Times New Roman"/>
          <w:sz w:val="24"/>
          <w:szCs w:val="24"/>
        </w:rPr>
        <w:instrText xml:space="preserve">ditions","URL":"https://www.nature.com/articles/s41598-019-39350-8","volume":"9","author":[{"family":"Marcinkowska","given":"Urszula M."},{"family":"Rantala","given":"Markus J."},{"family":"Lee","given":"Anthony J."},{"family":"Kozlov","given":"Mikhail V."</w:instrText>
      </w:r>
      <w:r>
        <w:rPr>
          <w:rFonts w:ascii="Times New Roman" w:hAnsi="Times New Roman" w:cs="Times New Roman"/>
          <w:sz w:val="24"/>
          <w:szCs w:val="24"/>
        </w:rPr>
        <w:instrText xml:space="preserve">},{"family":"Aavik","given":"Toivo"},{"family":"Cai","given":"Huajian"},{"family":"Contreras-Garduño","given":"Jorge"},{"family":"David","given":"Oana A."},{"family":"Kaminski","given":"Gwenaël"},{"family":"Li","given":"Norman P."},{"family":"Onyishi","giv</w:instrText>
      </w:r>
      <w:r>
        <w:rPr>
          <w:rFonts w:ascii="Times New Roman" w:hAnsi="Times New Roman" w:cs="Times New Roman"/>
          <w:sz w:val="24"/>
          <w:szCs w:val="24"/>
        </w:rPr>
        <w:instrText xml:space="preserve">en":"Ike E."},{"family":"Prasai","given":"Keshav"},{"family":"Pazhoohi","given":"Farid"},{"family":"Prokop","given":"Pavol"},{"family":"Cardozo","given":"Sandra L. Rosales"},{"family":"Sydney","given":"Nicolle"},{"family":"Taniguchi","given":"Hirokazu"},{"</w:instrText>
      </w:r>
      <w:r>
        <w:rPr>
          <w:rFonts w:ascii="Times New Roman" w:hAnsi="Times New Roman" w:cs="Times New Roman"/>
          <w:sz w:val="24"/>
          <w:szCs w:val="24"/>
        </w:rPr>
        <w:instrText xml:space="preserve">family":"Krams","given":"Indrikis"},{"family":"Dixson","given":"Barnaby J. W."}],"accessed":{"date-parts":[["2024",8,20]]},"issued":{"date-parts":[["2019",3,4]]}}}],"schema":"https://github.com/citation-style-language/schema/raw/master/csl-citation.json"}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w:t>
      </w:r>
      <w:r>
        <w:rPr>
          <w:rFonts w:ascii="Times New Roman" w:hAnsi="Times New Roman" w:cs="Times New Roman"/>
          <w:sz w:val="24"/>
          <w:szCs w:val="24"/>
        </w:rPr>
        <w:t xml:space="preserve">Marcinkowska</w:t>
      </w:r>
      <w:r>
        <w:rPr>
          <w:rFonts w:ascii="Times New Roman" w:hAnsi="Times New Roman" w:cs="Times New Roman"/>
          <w:sz w:val="24"/>
          <w:szCs w:val="24"/>
        </w:rPr>
        <w:t xml:space="preserve">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también, identificamos que en este </w:t>
      </w:r>
      <w:r>
        <w:rPr>
          <w:rFonts w:ascii="Times New Roman" w:hAnsi="Times New Roman" w:cs="Times New Roman"/>
          <w:sz w:val="24"/>
          <w:szCs w:val="24"/>
        </w:rPr>
        <w:t xml:space="preserve">e</w:t>
      </w:r>
      <w:r>
        <w:rPr>
          <w:rFonts w:ascii="Times New Roman" w:hAnsi="Times New Roman" w:cs="Times New Roman"/>
          <w:sz w:val="24"/>
          <w:szCs w:val="24"/>
        </w:rPr>
        <w:t xml:space="preserve">studio las preferencias de las mujeres colombianas por masculinidad se caracterizaron por encontrarse por </w:t>
      </w:r>
      <w:r>
        <w:rPr>
          <w:rFonts w:ascii="Times New Roman" w:hAnsi="Times New Roman" w:cs="Times New Roman"/>
          <w:sz w:val="24"/>
          <w:szCs w:val="24"/>
        </w:rPr>
        <w:t xml:space="preserve">enciama</w:t>
      </w:r>
      <w:r>
        <w:rPr>
          <w:rFonts w:ascii="Times New Roman" w:hAnsi="Times New Roman" w:cs="Times New Roman"/>
          <w:sz w:val="24"/>
          <w:szCs w:val="24"/>
        </w:rPr>
        <w:t xml:space="preserve"> del promedio de países con similares o mayores índices de </w:t>
      </w:r>
      <w:r>
        <w:rPr>
          <w:rFonts w:ascii="Times New Roman" w:hAnsi="Times New Roman" w:cs="Times New Roman"/>
          <w:sz w:val="24"/>
          <w:szCs w:val="24"/>
        </w:rPr>
        <w:t xml:space="preserve">d</w:t>
      </w:r>
      <w:r>
        <w:rPr>
          <w:rFonts w:ascii="Times New Roman" w:hAnsi="Times New Roman" w:cs="Times New Roman"/>
          <w:sz w:val="24"/>
          <w:szCs w:val="24"/>
        </w:rPr>
        <w:t xml:space="preserve">esarrollo.</w:t>
      </w:r>
      <w:r>
        <w:rPr>
          <w:rFonts w:ascii="Times New Roman" w:hAnsi="Times New Roman" w:cs="Times New Roman"/>
          <w:sz w:val="24"/>
          <w:szCs w:val="24"/>
        </w:rPr>
        <w:t xml:space="preserve"> Esto sugiere que </w:t>
      </w:r>
      <w:r>
        <w:rPr>
          <w:rFonts w:ascii="Times New Roman" w:hAnsi="Times New Roman" w:cs="Times New Roman"/>
          <w:sz w:val="24"/>
          <w:szCs w:val="24"/>
        </w:rPr>
        <w:t xml:space="preserve">las preferencias por la masculinidad de las mujeres colombianas varíen en función de características propias de la cultura.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Adicionalmente, nuestros hallazgos apoyaron nuestra hipótesis exploratoria </w:t>
      </w:r>
      <w:r>
        <w:rPr>
          <w:rFonts w:ascii="Times New Roman" w:hAnsi="Times New Roman" w:cs="Times New Roman"/>
          <w:sz w:val="24"/>
          <w:szCs w:val="24"/>
        </w:rPr>
        <w:t xml:space="preserve">parcialmente </w:t>
      </w:r>
      <w:r>
        <w:rPr>
          <w:rFonts w:ascii="Times New Roman" w:hAnsi="Times New Roman" w:cs="Times New Roman"/>
          <w:sz w:val="24"/>
          <w:szCs w:val="24"/>
        </w:rPr>
        <w:t xml:space="preserve">(H4) </w:t>
      </w:r>
      <w:r>
        <w:rPr>
          <w:rFonts w:ascii="Times New Roman" w:hAnsi="Times New Roman" w:cs="Times New Roman"/>
          <w:sz w:val="24"/>
          <w:szCs w:val="24"/>
        </w:rPr>
        <w:t xml:space="preserve">y encontramos que solo la frecuencia de</w:t>
      </w:r>
      <w:r>
        <w:rPr>
          <w:rFonts w:ascii="Times New Roman" w:hAnsi="Times New Roman" w:cs="Times New Roman"/>
          <w:sz w:val="24"/>
          <w:szCs w:val="24"/>
        </w:rPr>
        <w:t xml:space="preserve"> experiencias de violencia</w:t>
      </w:r>
      <w:r>
        <w:rPr>
          <w:rFonts w:ascii="Times New Roman" w:hAnsi="Times New Roman" w:cs="Times New Roman"/>
          <w:sz w:val="24"/>
          <w:szCs w:val="24"/>
        </w:rPr>
        <w:t xml:space="preserve"> física por la </w:t>
      </w:r>
      <w:r>
        <w:rPr>
          <w:rFonts w:ascii="Times New Roman" w:hAnsi="Times New Roman" w:cs="Times New Roman"/>
          <w:sz w:val="24"/>
          <w:szCs w:val="24"/>
        </w:rPr>
        <w:t xml:space="preserve">pareja</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invertía </w:t>
      </w:r>
      <w:r>
        <w:rPr>
          <w:rFonts w:ascii="Times New Roman" w:hAnsi="Times New Roman" w:cs="Times New Roman"/>
          <w:sz w:val="24"/>
          <w:szCs w:val="24"/>
        </w:rPr>
        <w:t xml:space="preserve">el patrón de preferencias por la masculinidad tanto a nivel atencional como de elección </w:t>
      </w:r>
      <w:r>
        <w:rPr>
          <w:rFonts w:ascii="Times New Roman" w:hAnsi="Times New Roman" w:cs="Times New Roman"/>
          <w:sz w:val="24"/>
          <w:szCs w:val="24"/>
        </w:rPr>
        <w:t xml:space="preserve">consciente, disminuyendo este patrón </w:t>
      </w:r>
      <w:r>
        <w:rPr>
          <w:rFonts w:ascii="Times New Roman" w:hAnsi="Times New Roman" w:cs="Times New Roman"/>
          <w:sz w:val="24"/>
          <w:szCs w:val="24"/>
        </w:rPr>
        <w:t xml:space="preserve">especialmente en contextos de relación a largo plazo</w:t>
      </w:r>
      <w:r>
        <w:rPr>
          <w:rFonts w:ascii="Times New Roman" w:hAnsi="Times New Roman" w:cs="Times New Roman"/>
          <w:sz w:val="24"/>
          <w:szCs w:val="24"/>
        </w:rPr>
        <w:t xml:space="preserve"> y en condiciones de alta disponibilidad de recursos</w:t>
      </w:r>
      <w:r>
        <w:rPr>
          <w:rFonts w:ascii="Times New Roman" w:hAnsi="Times New Roman" w:cs="Times New Roman"/>
          <w:sz w:val="24"/>
          <w:szCs w:val="24"/>
        </w:rPr>
        <w:t xml:space="preserve">. Esto</w:t>
      </w:r>
      <w:r>
        <w:rPr>
          <w:rFonts w:ascii="Times New Roman" w:hAnsi="Times New Roman" w:cs="Times New Roman"/>
          <w:sz w:val="24"/>
          <w:szCs w:val="24"/>
        </w:rPr>
        <w:t xml:space="preserve"> </w:t>
      </w:r>
      <w:r>
        <w:rPr>
          <w:rFonts w:ascii="Times New Roman" w:hAnsi="Times New Roman" w:cs="Times New Roman"/>
          <w:sz w:val="24"/>
          <w:szCs w:val="24"/>
        </w:rPr>
        <w:t xml:space="preserve">apoya nuestra idea de una disminución de las preferencias de la masculinidad </w:t>
      </w:r>
      <w:r>
        <w:rPr>
          <w:rFonts w:ascii="Times New Roman" w:hAnsi="Times New Roman" w:cs="Times New Roman"/>
          <w:sz w:val="24"/>
          <w:szCs w:val="24"/>
        </w:rPr>
        <w:t xml:space="preserve">como una estrategia compensatoria </w:t>
      </w:r>
      <w:r>
        <w:rPr>
          <w:rFonts w:ascii="Times New Roman" w:hAnsi="Times New Roman" w:cs="Times New Roman"/>
          <w:sz w:val="24"/>
          <w:szCs w:val="24"/>
        </w:rPr>
        <w:t xml:space="preserve">de las mujeres </w:t>
      </w:r>
      <w:r>
        <w:rPr>
          <w:rFonts w:ascii="Times New Roman" w:hAnsi="Times New Roman" w:cs="Times New Roman"/>
          <w:sz w:val="24"/>
          <w:szCs w:val="24"/>
        </w:rPr>
        <w:t xml:space="preserve">para prevenir la violencia y </w:t>
      </w:r>
      <w:r>
        <w:rPr>
          <w:rFonts w:ascii="Times New Roman" w:hAnsi="Times New Roman" w:cs="Times New Roman"/>
          <w:sz w:val="24"/>
          <w:szCs w:val="24"/>
        </w:rPr>
        <w:t xml:space="preserve">posiblemente </w:t>
      </w:r>
      <w:r>
        <w:rPr>
          <w:rFonts w:ascii="Times New Roman" w:hAnsi="Times New Roman" w:cs="Times New Roman"/>
          <w:sz w:val="24"/>
          <w:szCs w:val="24"/>
        </w:rPr>
        <w:t xml:space="preserve">como</w:t>
      </w:r>
      <w:r>
        <w:rPr>
          <w:rFonts w:ascii="Times New Roman" w:hAnsi="Times New Roman" w:cs="Times New Roman"/>
          <w:sz w:val="24"/>
          <w:szCs w:val="24"/>
        </w:rPr>
        <w:t xml:space="preserve"> un</w:t>
      </w:r>
      <w:r>
        <w:rPr>
          <w:rFonts w:ascii="Times New Roman" w:hAnsi="Times New Roman" w:cs="Times New Roman"/>
          <w:sz w:val="24"/>
          <w:szCs w:val="24"/>
        </w:rPr>
        <w:t xml:space="preserve"> reflejo de </w:t>
      </w:r>
      <w:r>
        <w:rPr>
          <w:rFonts w:ascii="Times New Roman" w:hAnsi="Times New Roman" w:cs="Times New Roman"/>
          <w:sz w:val="24"/>
          <w:szCs w:val="24"/>
        </w:rPr>
        <w:t xml:space="preserve">mayor </w:t>
      </w:r>
      <w:r>
        <w:rPr>
          <w:rFonts w:ascii="Times New Roman" w:hAnsi="Times New Roman" w:cs="Times New Roman"/>
          <w:sz w:val="24"/>
          <w:szCs w:val="24"/>
        </w:rPr>
        <w:t xml:space="preserve">sensibilidad </w:t>
      </w:r>
      <w:r>
        <w:rPr>
          <w:rFonts w:ascii="Times New Roman" w:hAnsi="Times New Roman" w:cs="Times New Roman"/>
          <w:sz w:val="24"/>
          <w:szCs w:val="24"/>
        </w:rPr>
        <w:t xml:space="preserve">a señales</w:t>
      </w:r>
      <w:r>
        <w:rPr>
          <w:rFonts w:ascii="Times New Roman" w:hAnsi="Times New Roman" w:cs="Times New Roman"/>
          <w:sz w:val="24"/>
          <w:szCs w:val="24"/>
        </w:rPr>
        <w:t xml:space="preserve"> asociad</w:t>
      </w:r>
      <w:r>
        <w:rPr>
          <w:rFonts w:ascii="Times New Roman" w:hAnsi="Times New Roman" w:cs="Times New Roman"/>
          <w:sz w:val="24"/>
          <w:szCs w:val="24"/>
        </w:rPr>
        <w:t xml:space="preserve">a</w:t>
      </w:r>
      <w:r>
        <w:rPr>
          <w:rFonts w:ascii="Times New Roman" w:hAnsi="Times New Roman" w:cs="Times New Roman"/>
          <w:sz w:val="24"/>
          <w:szCs w:val="24"/>
        </w:rPr>
        <w:t xml:space="preserve">s con potencial agresión </w:t>
      </w:r>
      <w:r>
        <w:rPr>
          <w:rFonts w:ascii="Times New Roman" w:hAnsi="Times New Roman" w:cs="Times New Roman"/>
          <w:sz w:val="24"/>
          <w:szCs w:val="24"/>
        </w:rPr>
        <w:t xml:space="preserve">hacia l</w:t>
      </w:r>
      <w:r>
        <w:rPr>
          <w:rFonts w:ascii="Times New Roman" w:hAnsi="Times New Roman" w:cs="Times New Roman"/>
          <w:sz w:val="24"/>
          <w:szCs w:val="24"/>
        </w:rPr>
        <w:t xml:space="preserve">a pareja o los hijos</w:t>
      </w:r>
      <w:r>
        <w:rPr>
          <w:rFonts w:ascii="Times New Roman" w:hAnsi="Times New Roman" w:cs="Times New Roman"/>
          <w:sz w:val="24"/>
          <w:szCs w:val="24"/>
        </w:rPr>
        <w:t xml:space="preserve">.</w:t>
      </w:r>
      <w:r>
        <w:rPr>
          <w:rFonts w:ascii="Times New Roman" w:hAnsi="Times New Roman" w:cs="Times New Roman"/>
          <w:sz w:val="24"/>
          <w:szCs w:val="24"/>
        </w:rPr>
        <w:t xml:space="preserve"> Creíamos que </w:t>
      </w:r>
      <w:r>
        <w:rPr>
          <w:rFonts w:ascii="Times New Roman" w:hAnsi="Times New Roman" w:cs="Times New Roman"/>
          <w:sz w:val="24"/>
          <w:szCs w:val="24"/>
        </w:rPr>
        <w:t xml:space="preserve">este patrón</w:t>
      </w:r>
      <w:r>
        <w:rPr>
          <w:rFonts w:ascii="Times New Roman" w:hAnsi="Times New Roman" w:cs="Times New Roman"/>
          <w:sz w:val="24"/>
          <w:szCs w:val="24"/>
        </w:rPr>
        <w:t xml:space="preserve"> sería independiente del contexto de disponibilidad de recursos </w:t>
      </w:r>
      <w:r>
        <w:rPr>
          <w:rFonts w:ascii="Times New Roman" w:hAnsi="Times New Roman" w:cs="Times New Roman"/>
          <w:sz w:val="24"/>
          <w:szCs w:val="24"/>
        </w:rPr>
        <w:t xml:space="preserve">simulado, sin embargo, encontramos que este efecto fue significativo y fuerte solo en el contexto de alta disponibilidad de recursos. Con estos hallazgos exploratorios demostramos de manera preliminar que las experiencias de violencia por parte de parejas </w:t>
      </w:r>
      <w:r>
        <w:rPr>
          <w:rFonts w:ascii="Times New Roman" w:hAnsi="Times New Roman" w:cs="Times New Roman"/>
          <w:sz w:val="24"/>
          <w:szCs w:val="24"/>
        </w:rPr>
        <w:t xml:space="preserve">masculinas,</w:t>
      </w:r>
      <w:r>
        <w:rPr>
          <w:rFonts w:ascii="Times New Roman" w:hAnsi="Times New Roman" w:cs="Times New Roman"/>
          <w:sz w:val="24"/>
          <w:szCs w:val="24"/>
        </w:rPr>
        <w:t xml:space="preserve"> afecta</w:t>
      </w:r>
      <w:r>
        <w:rPr>
          <w:rFonts w:ascii="Times New Roman" w:hAnsi="Times New Roman" w:cs="Times New Roman"/>
          <w:sz w:val="24"/>
          <w:szCs w:val="24"/>
        </w:rPr>
        <w:t xml:space="preserve">n</w:t>
      </w:r>
      <w:r>
        <w:rPr>
          <w:rFonts w:ascii="Times New Roman" w:hAnsi="Times New Roman" w:cs="Times New Roman"/>
          <w:sz w:val="24"/>
          <w:szCs w:val="24"/>
        </w:rPr>
        <w:t xml:space="preserve"> las preferencias por la masculinidad, especialmente en contextos de mayor ventaja socio-ecológica, </w:t>
      </w:r>
      <w:r>
        <w:rPr>
          <w:rFonts w:ascii="Times New Roman" w:hAnsi="Times New Roman" w:cs="Times New Roman"/>
          <w:sz w:val="24"/>
          <w:szCs w:val="24"/>
        </w:rPr>
        <w:t xml:space="preserve">en las que e</w:t>
      </w:r>
      <w:r>
        <w:rPr>
          <w:rFonts w:ascii="Times New Roman" w:hAnsi="Times New Roman" w:cs="Times New Roman"/>
          <w:sz w:val="24"/>
          <w:szCs w:val="24"/>
        </w:rPr>
        <w:t xml:space="preserve">s posible tener condiciones favorables para renunciar a las </w:t>
      </w:r>
      <w:r>
        <w:rPr>
          <w:rFonts w:ascii="Times New Roman" w:hAnsi="Times New Roman" w:cs="Times New Roman"/>
          <w:sz w:val="24"/>
          <w:szCs w:val="24"/>
        </w:rPr>
        <w:t xml:space="preserve">potenciales ventajas de la alta masculinidad, y </w:t>
      </w:r>
      <w:r>
        <w:rPr>
          <w:rFonts w:ascii="Times New Roman" w:hAnsi="Times New Roman" w:cs="Times New Roman"/>
          <w:sz w:val="24"/>
          <w:szCs w:val="24"/>
        </w:rPr>
        <w:t xml:space="preserve">alejarse de</w:t>
      </w:r>
      <w:r>
        <w:rPr>
          <w:rFonts w:ascii="Times New Roman" w:hAnsi="Times New Roman" w:cs="Times New Roman"/>
          <w:sz w:val="24"/>
          <w:szCs w:val="24"/>
        </w:rPr>
        <w:t xml:space="preserve"> los comportamientos violentos indeseables para la mujer y sus hijos.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Por el contrario, </w:t>
      </w:r>
      <w:r>
        <w:rPr>
          <w:rFonts w:ascii="Times New Roman" w:hAnsi="Times New Roman" w:cs="Times New Roman"/>
          <w:sz w:val="24"/>
          <w:szCs w:val="24"/>
        </w:rPr>
        <w:t xml:space="preserve">encontramos que, en</w:t>
      </w:r>
      <w:r>
        <w:rPr>
          <w:rFonts w:ascii="Times New Roman" w:hAnsi="Times New Roman" w:cs="Times New Roman"/>
          <w:sz w:val="24"/>
          <w:szCs w:val="24"/>
        </w:rPr>
        <w:t xml:space="preserve"> el contexto de baja disponibilidad de recursos, </w:t>
      </w:r>
      <w:r>
        <w:rPr>
          <w:rFonts w:ascii="Times New Roman" w:hAnsi="Times New Roman" w:cs="Times New Roman"/>
          <w:sz w:val="24"/>
          <w:szCs w:val="24"/>
        </w:rPr>
        <w:t xml:space="preserve">l</w:t>
      </w:r>
      <w:r>
        <w:rPr>
          <w:rFonts w:ascii="Times New Roman" w:hAnsi="Times New Roman" w:cs="Times New Roman"/>
          <w:sz w:val="24"/>
          <w:szCs w:val="24"/>
        </w:rPr>
        <w:t xml:space="preserve">a mayor frecuencia de experiencias de violencia física por parte de la </w:t>
      </w:r>
      <w:r>
        <w:rPr>
          <w:rFonts w:ascii="Times New Roman" w:hAnsi="Times New Roman" w:cs="Times New Roman"/>
          <w:sz w:val="24"/>
          <w:szCs w:val="24"/>
        </w:rPr>
        <w:t xml:space="preserve">pareja</w:t>
      </w:r>
      <w:r>
        <w:rPr>
          <w:rFonts w:ascii="Times New Roman" w:hAnsi="Times New Roman" w:cs="Times New Roman"/>
          <w:sz w:val="24"/>
          <w:szCs w:val="24"/>
        </w:rPr>
        <w:t xml:space="preserve"> </w:t>
      </w:r>
      <w:r>
        <w:rPr>
          <w:rFonts w:ascii="Times New Roman" w:hAnsi="Times New Roman" w:cs="Times New Roman"/>
          <w:sz w:val="24"/>
          <w:szCs w:val="24"/>
        </w:rPr>
        <w:t xml:space="preserve">predecía un aumento en l</w:t>
      </w:r>
      <w:r>
        <w:rPr>
          <w:rFonts w:ascii="Times New Roman" w:hAnsi="Times New Roman" w:cs="Times New Roman"/>
          <w:sz w:val="24"/>
          <w:szCs w:val="24"/>
        </w:rPr>
        <w:t xml:space="preserve">a</w:t>
      </w:r>
      <w:r>
        <w:rPr>
          <w:rFonts w:ascii="Times New Roman" w:hAnsi="Times New Roman" w:cs="Times New Roman"/>
          <w:sz w:val="24"/>
          <w:szCs w:val="24"/>
        </w:rPr>
        <w:t xml:space="preserve">s</w:t>
      </w:r>
      <w:r>
        <w:rPr>
          <w:rFonts w:ascii="Times New Roman" w:hAnsi="Times New Roman" w:cs="Times New Roman"/>
          <w:sz w:val="24"/>
          <w:szCs w:val="24"/>
        </w:rPr>
        <w:t xml:space="preserve"> preferencia</w:t>
      </w:r>
      <w:r>
        <w:rPr>
          <w:rFonts w:ascii="Times New Roman" w:hAnsi="Times New Roman" w:cs="Times New Roman"/>
          <w:sz w:val="24"/>
          <w:szCs w:val="24"/>
        </w:rPr>
        <w:t xml:space="preserve">s</w:t>
      </w:r>
      <w:r>
        <w:rPr>
          <w:rFonts w:ascii="Times New Roman" w:hAnsi="Times New Roman" w:cs="Times New Roman"/>
          <w:sz w:val="24"/>
          <w:szCs w:val="24"/>
        </w:rPr>
        <w:t xml:space="preserve"> por la masculinidad</w:t>
      </w:r>
      <w:r>
        <w:rPr>
          <w:rFonts w:ascii="Times New Roman" w:hAnsi="Times New Roman" w:cs="Times New Roman"/>
          <w:sz w:val="24"/>
          <w:szCs w:val="24"/>
        </w:rPr>
        <w:t xml:space="preserve">. E</w:t>
      </w:r>
      <w:r>
        <w:rPr>
          <w:rFonts w:ascii="Times New Roman" w:hAnsi="Times New Roman" w:cs="Times New Roman"/>
          <w:sz w:val="24"/>
          <w:szCs w:val="24"/>
        </w:rPr>
        <w:t xml:space="preserve">sto sugiere</w:t>
      </w:r>
      <w:r>
        <w:rPr>
          <w:rFonts w:ascii="Times New Roman" w:hAnsi="Times New Roman" w:cs="Times New Roman"/>
          <w:sz w:val="24"/>
          <w:szCs w:val="24"/>
        </w:rPr>
        <w:t xml:space="preserve"> en línea con lo expuesto previamente (…),</w:t>
      </w:r>
      <w:r>
        <w:rPr>
          <w:rFonts w:ascii="Times New Roman" w:hAnsi="Times New Roman" w:cs="Times New Roman"/>
          <w:sz w:val="24"/>
          <w:szCs w:val="24"/>
        </w:rPr>
        <w:t xml:space="preserve"> que en contextos de dureza ambiental en la que se pone en riesgo la supervivencia </w:t>
      </w:r>
      <w:r>
        <w:rPr>
          <w:rFonts w:ascii="Times New Roman" w:hAnsi="Times New Roman" w:cs="Times New Roman"/>
          <w:sz w:val="24"/>
          <w:szCs w:val="24"/>
        </w:rPr>
        <w:t xml:space="preserve">y bienestar </w:t>
      </w:r>
      <w:r>
        <w:rPr>
          <w:rFonts w:ascii="Times New Roman" w:hAnsi="Times New Roman" w:cs="Times New Roman"/>
          <w:sz w:val="24"/>
          <w:szCs w:val="24"/>
        </w:rPr>
        <w:t xml:space="preserve">de la mujer o los hijos, es más difícil renunciar a los potenciales beneficios asociados </w:t>
      </w:r>
      <w:r>
        <w:rPr>
          <w:rFonts w:ascii="Times New Roman" w:hAnsi="Times New Roman" w:cs="Times New Roman"/>
          <w:sz w:val="24"/>
          <w:szCs w:val="24"/>
        </w:rPr>
        <w:t xml:space="preserve">con</w:t>
      </w:r>
      <w:r>
        <w:rPr>
          <w:rFonts w:ascii="Times New Roman" w:hAnsi="Times New Roman" w:cs="Times New Roman"/>
          <w:sz w:val="24"/>
          <w:szCs w:val="24"/>
        </w:rPr>
        <w:t xml:space="preserve"> la masculinidad, incrementándose el riesgo de las mujeres de continuar e</w:t>
      </w:r>
      <w:r>
        <w:rPr>
          <w:rFonts w:ascii="Times New Roman" w:hAnsi="Times New Roman" w:cs="Times New Roman"/>
          <w:sz w:val="24"/>
          <w:szCs w:val="24"/>
        </w:rPr>
        <w:t xml:space="preserve">xpuestas a</w:t>
      </w:r>
      <w:r>
        <w:rPr>
          <w:rFonts w:ascii="Times New Roman" w:hAnsi="Times New Roman" w:cs="Times New Roman"/>
          <w:sz w:val="24"/>
          <w:szCs w:val="24"/>
        </w:rPr>
        <w:t xml:space="preserve"> ciclos de violencia por parte de parejas</w:t>
      </w:r>
      <w:r>
        <w:rPr>
          <w:rFonts w:ascii="Times New Roman" w:hAnsi="Times New Roman" w:cs="Times New Roman"/>
          <w:sz w:val="24"/>
          <w:szCs w:val="24"/>
        </w:rPr>
        <w:t xml:space="preserve"> masculinas</w:t>
      </w:r>
      <w:r>
        <w:rPr>
          <w:rFonts w:ascii="Times New Roman" w:hAnsi="Times New Roman" w:cs="Times New Roman"/>
          <w:sz w:val="24"/>
          <w:szCs w:val="24"/>
        </w:rPr>
        <w:t xml:space="preserve">.</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after="0" w:line="480" w:lineRule="auto"/>
        <w:ind/>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 xml:space="preserve">CRediT</w:t>
      </w:r>
      <w:r>
        <w:rPr>
          <w:rFonts w:ascii="Times New Roman" w:hAnsi="Times New Roman" w:cs="Times New Roman"/>
          <w:b/>
          <w:bCs/>
          <w:color w:val="ff0000"/>
          <w:sz w:val="24"/>
          <w:szCs w:val="24"/>
          <w:lang w:val="en-US"/>
        </w:rPr>
        <w:t xml:space="preserve"> authorship contribution statement</w:t>
      </w:r>
      <w:r>
        <w:rPr>
          <w:rFonts w:ascii="Times New Roman" w:hAnsi="Times New Roman" w:cs="Times New Roman"/>
          <w:b/>
          <w:bCs/>
          <w:color w:val="ff0000"/>
          <w:sz w:val="24"/>
          <w:szCs w:val="24"/>
          <w:lang w:val="en-US"/>
        </w:rPr>
      </w:r>
    </w:p>
    <w:p>
      <w:pPr>
        <w:pBdr/>
        <w:spacing/>
        <w:ind/>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Denson, Watson, Bertsch, and </w:t>
      </w:r>
      <w:r>
        <w:rPr>
          <w:rFonts w:ascii="Times New Roman" w:hAnsi="Times New Roman" w:cs="Times New Roman"/>
          <w:color w:val="ff0000"/>
          <w:sz w:val="24"/>
          <w:szCs w:val="24"/>
          <w:lang w:val="en-US"/>
        </w:rPr>
        <w:t xml:space="preserve">Beames</w:t>
      </w:r>
      <w:r>
        <w:rPr>
          <w:rFonts w:ascii="Times New Roman" w:hAnsi="Times New Roman" w:cs="Times New Roman"/>
          <w:color w:val="ff0000"/>
          <w:sz w:val="24"/>
          <w:szCs w:val="24"/>
          <w:lang w:val="en-US"/>
        </w:rPr>
        <w:t xml:space="preserve"> conceptualized and designed the studies. Yeong and Armstrong collected data and developed stimuli materials. Denson, Yeong, and Armstrong analyzed the data. Watson handled technical aspects of the eye tracking. </w:t>
      </w:r>
      <w:r>
        <w:rPr>
          <w:rFonts w:ascii="Times New Roman" w:hAnsi="Times New Roman" w:cs="Times New Roman"/>
          <w:color w:val="ff0000"/>
          <w:sz w:val="24"/>
          <w:szCs w:val="24"/>
          <w:lang w:val="en-US"/>
        </w:rPr>
      </w:r>
    </w:p>
    <w:p>
      <w:pPr>
        <w:pBdr/>
        <w:spacing/>
        <w:ind/>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 xml:space="preserve">Declaration of competing interest </w:t>
      </w:r>
      <w:r>
        <w:rPr>
          <w:rFonts w:ascii="Times New Roman" w:hAnsi="Times New Roman" w:cs="Times New Roman"/>
          <w:b/>
          <w:bCs/>
          <w:color w:val="ff0000"/>
          <w:sz w:val="24"/>
          <w:szCs w:val="24"/>
          <w:lang w:val="en-US"/>
        </w:rPr>
      </w:r>
    </w:p>
    <w:p>
      <w:pPr>
        <w:pBdr/>
        <w:spacing/>
        <w:ind/>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The authors declare that they have no known competing financial interests or personal relationships that could have appeared to influence the work reported in this paper. </w:t>
      </w:r>
      <w:r>
        <w:rPr>
          <w:rFonts w:ascii="Times New Roman" w:hAnsi="Times New Roman" w:cs="Times New Roman"/>
          <w:color w:val="ff0000"/>
          <w:sz w:val="24"/>
          <w:szCs w:val="24"/>
          <w:lang w:val="en-US"/>
        </w:rPr>
      </w:r>
    </w:p>
    <w:p>
      <w:pPr>
        <w:pBdr/>
        <w:spacing/>
        <w:ind/>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 xml:space="preserve">Data availability </w:t>
      </w:r>
      <w:r>
        <w:rPr>
          <w:rFonts w:ascii="Times New Roman" w:hAnsi="Times New Roman" w:cs="Times New Roman"/>
          <w:b/>
          <w:bCs/>
          <w:color w:val="ff0000"/>
          <w:sz w:val="24"/>
          <w:szCs w:val="24"/>
          <w:lang w:val="en-US"/>
        </w:rPr>
      </w:r>
    </w:p>
    <w:p>
      <w:pPr>
        <w:pBdr/>
        <w:spacing/>
        <w:ind/>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The link to the OSF with all data and code is provided in the paper. </w:t>
      </w:r>
      <w:r>
        <w:rPr>
          <w:rFonts w:ascii="Times New Roman" w:hAnsi="Times New Roman" w:cs="Times New Roman"/>
          <w:color w:val="ff0000"/>
          <w:sz w:val="24"/>
          <w:szCs w:val="24"/>
          <w:lang w:val="en-US"/>
        </w:rPr>
      </w:r>
    </w:p>
    <w:p>
      <w:pPr>
        <w:pBdr/>
        <w:spacing/>
        <w:ind/>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 xml:space="preserve">Appendix A. </w:t>
      </w:r>
      <w:r>
        <w:rPr>
          <w:rFonts w:ascii="Times New Roman" w:hAnsi="Times New Roman" w:cs="Times New Roman"/>
          <w:b/>
          <w:bCs/>
          <w:color w:val="ff0000"/>
          <w:sz w:val="24"/>
          <w:szCs w:val="24"/>
          <w:lang w:val="en-US"/>
        </w:rPr>
      </w:r>
    </w:p>
    <w:p>
      <w:pPr>
        <w:pBdr/>
        <w:spacing/>
        <w:ind/>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Supplementary data Supplementary data to this article can be found online at https://doi. org/10.1016/j.paid.2023.112425.</w:t>
      </w:r>
      <w:r>
        <w:rPr>
          <w:rFonts w:ascii="Times New Roman" w:hAnsi="Times New Roman" w:cs="Times New Roman"/>
          <w:color w:val="ff0000"/>
          <w:sz w:val="24"/>
          <w:szCs w:val="24"/>
          <w:lang w:val="en-US"/>
        </w:rPr>
      </w:r>
    </w:p>
    <w:p>
      <w:pPr>
        <w:pBdr/>
        <w:spacing/>
        <w:ind/>
        <w:rPr>
          <w:rFonts w:ascii="Times New Roman" w:hAnsi="Times New Roman" w:cs="Times New Roman"/>
          <w:sz w:val="24"/>
          <w:szCs w:val="24"/>
          <w:lang w:val="en-US"/>
        </w:rPr>
      </w:pPr>
      <w:r>
        <w:rPr>
          <w:rFonts w:ascii="Times New Roman" w:hAnsi="Times New Roman" w:cs="Times New Roman"/>
          <w:sz w:val="24"/>
          <w:szCs w:val="24"/>
          <w:lang w:val="en-US"/>
        </w:rPr>
      </w:r>
      <w:r>
        <w:rPr>
          <w:rFonts w:ascii="Times New Roman" w:hAnsi="Times New Roman" w:cs="Times New Roman"/>
          <w:sz w:val="24"/>
          <w:szCs w:val="24"/>
          <w:lang w:val="en-US"/>
        </w:rPr>
      </w:r>
    </w:p>
    <w:p>
      <w:pPr>
        <w:pBdr/>
        <w:spacing/>
        <w:ind/>
        <w:rPr>
          <w:rFonts w:ascii="Times New Roman" w:hAnsi="Times New Roman" w:cs="Times New Roman"/>
          <w:sz w:val="24"/>
          <w:szCs w:val="24"/>
          <w:lang w:val="en-US"/>
        </w:rPr>
      </w:pPr>
      <w:r>
        <w:rPr>
          <w:rFonts w:ascii="Times New Roman" w:hAnsi="Times New Roman" w:cs="Times New Roman"/>
          <w:sz w:val="24"/>
          <w:szCs w:val="24"/>
          <w:lang w:val="en-US"/>
        </w:rPr>
      </w:r>
      <w:r>
        <w:rPr>
          <w:rFonts w:ascii="Times New Roman" w:hAnsi="Times New Roman" w:cs="Times New Roman"/>
          <w:sz w:val="24"/>
          <w:szCs w:val="24"/>
          <w:lang w:val="en-US"/>
        </w:rPr>
      </w:r>
    </w:p>
    <w:p>
      <w:pPr>
        <w:pStyle w:val="676"/>
        <w:numPr>
          <w:ilvl w:val="0"/>
          <w:numId w:val="3"/>
        </w:numPr>
        <w:pBdr/>
        <w:spacing/>
        <w:ind/>
        <w:rPr>
          <w:rFonts w:cs="Times New Roman"/>
          <w:szCs w:val="24"/>
          <w:lang w:val="en-US"/>
        </w:rPr>
      </w:pPr>
      <w:r>
        <w:rPr>
          <w:rFonts w:cs="Times New Roman"/>
          <w:szCs w:val="24"/>
          <w:lang w:val="en-US"/>
        </w:rPr>
        <w:t xml:space="preserve">Referen</w:t>
      </w:r>
      <w:r>
        <w:rPr>
          <w:rFonts w:cs="Times New Roman"/>
          <w:szCs w:val="24"/>
          <w:lang w:val="en-US"/>
        </w:rPr>
        <w:t xml:space="preserve">ces</w:t>
      </w:r>
      <w:r>
        <w:rPr>
          <w:rFonts w:cs="Times New Roman"/>
          <w:szCs w:val="24"/>
          <w:lang w:val="en-US"/>
        </w:rPr>
      </w:r>
    </w:p>
    <w:p>
      <w:pPr>
        <w:pStyle w:val="856"/>
        <w:pBdr/>
        <w:spacing/>
        <w:ind/>
        <w:rPr>
          <w:lang w:val="en-US"/>
        </w:rPr>
      </w:pPr>
      <w:r>
        <w:fldChar w:fldCharType="begin"/>
      </w:r>
      <w:r>
        <w:rPr>
          <w:lang w:val="en-US"/>
        </w:rPr>
        <w:instrText xml:space="preserve"> ADDIN ZOTERO_BIBL {"uncited":[],"omitted":[],"custom":[]} CSL_BIBLIOGRAPHY </w:instrText>
      </w:r>
      <w:r>
        <w:fldChar w:fldCharType="separate"/>
      </w:r>
      <w:r>
        <w:rPr>
          <w:lang w:val="en-US"/>
        </w:rPr>
        <w:t xml:space="preserve">Bagwell-Gray, M. E., Messing, J. T., &amp; Baldwin-White, A. (2015). Intimate Partner Sexual Violence: A Review of Terms, Definitions, and Prevalence. </w:t>
      </w:r>
      <w:r>
        <w:rPr>
          <w:i/>
          <w:iCs/>
          <w:lang w:val="en-US"/>
        </w:rPr>
        <w:t xml:space="preserve">Trauma, Violence, &amp; Abuse</w:t>
      </w:r>
      <w:r>
        <w:rPr>
          <w:lang w:val="en-US"/>
        </w:rPr>
        <w:t xml:space="preserve">, </w:t>
      </w:r>
      <w:r>
        <w:rPr>
          <w:i/>
          <w:iCs/>
          <w:lang w:val="en-US"/>
        </w:rPr>
        <w:t xml:space="preserve">16</w:t>
      </w:r>
      <w:r>
        <w:rPr>
          <w:lang w:val="en-US"/>
        </w:rPr>
        <w:t xml:space="preserve">(3), 316-335. https://doi.org/10.1177/1524838014557290</w:t>
      </w:r>
      <w:r>
        <w:rPr>
          <w:lang w:val="en-US"/>
        </w:rPr>
      </w:r>
    </w:p>
    <w:p>
      <w:pPr>
        <w:pStyle w:val="856"/>
        <w:pBdr/>
        <w:spacing/>
        <w:ind/>
        <w:rPr>
          <w:lang w:val="en-US"/>
        </w:rPr>
      </w:pPr>
      <w:r>
        <w:rPr>
          <w:lang w:val="en-US"/>
        </w:rPr>
        <w:t xml:space="preserve">Bartlome</w:t>
      </w:r>
      <w:r>
        <w:rPr>
          <w:lang w:val="en-US"/>
        </w:rPr>
        <w:t xml:space="preserve">, R. I., &amp; Lee, A. J. (2023). Facial Attractiveness, but not Facial Masculinity, is Used as a Cue to Paternal Involvement in Fathers. </w:t>
      </w:r>
      <w:r>
        <w:rPr>
          <w:i/>
          <w:iCs/>
          <w:lang w:val="en-US"/>
        </w:rPr>
        <w:t xml:space="preserve">Adaptive Human Behavior and Physiology</w:t>
      </w:r>
      <w:r>
        <w:rPr>
          <w:lang w:val="en-US"/>
        </w:rPr>
        <w:t xml:space="preserve">, </w:t>
      </w:r>
      <w:r>
        <w:rPr>
          <w:i/>
          <w:iCs/>
          <w:lang w:val="en-US"/>
        </w:rPr>
        <w:t xml:space="preserve">9</w:t>
      </w:r>
      <w:r>
        <w:rPr>
          <w:lang w:val="en-US"/>
        </w:rPr>
        <w:t xml:space="preserve">(2), 182-197. https://doi.org/10.1007/s40750-023-00217-y</w:t>
      </w:r>
      <w:r>
        <w:rPr>
          <w:lang w:val="en-US"/>
        </w:rPr>
      </w:r>
    </w:p>
    <w:p>
      <w:pPr>
        <w:pStyle w:val="856"/>
        <w:pBdr/>
        <w:spacing/>
        <w:ind/>
        <w:rPr>
          <w:lang w:val="en-US"/>
        </w:rPr>
      </w:pPr>
      <w:r>
        <w:rPr>
          <w:lang w:val="en-US"/>
        </w:rPr>
        <w:t xml:space="preserve">Batres</w:t>
      </w:r>
      <w:r>
        <w:rPr>
          <w:lang w:val="en-US"/>
        </w:rPr>
        <w:t xml:space="preserve">, C., &amp; Perrett, D. I. (2014). The influence of the digital divide on face preferences in El Salvador: People without internet access prefer more feminine men, more masculine women, and women with higher adiposity. </w:t>
      </w:r>
      <w:r>
        <w:rPr>
          <w:i/>
          <w:iCs/>
          <w:lang w:val="en-US"/>
        </w:rPr>
        <w:t xml:space="preserve">PLoS</w:t>
      </w:r>
      <w:r>
        <w:rPr>
          <w:i/>
          <w:iCs/>
          <w:lang w:val="en-US"/>
        </w:rPr>
        <w:t xml:space="preserve"> ONE</w:t>
      </w:r>
      <w:r>
        <w:rPr>
          <w:lang w:val="en-US"/>
        </w:rPr>
        <w:t xml:space="preserve">, </w:t>
      </w:r>
      <w:r>
        <w:rPr>
          <w:i/>
          <w:iCs/>
          <w:lang w:val="en-US"/>
        </w:rPr>
        <w:t xml:space="preserve">9</w:t>
      </w:r>
      <w:r>
        <w:rPr>
          <w:lang w:val="en-US"/>
        </w:rPr>
        <w:t xml:space="preserve">(7). https://doi.org/10.1371/journal.pone.0100966</w:t>
      </w:r>
      <w:r>
        <w:rPr>
          <w:lang w:val="en-US"/>
        </w:rPr>
      </w:r>
    </w:p>
    <w:p>
      <w:pPr>
        <w:pStyle w:val="856"/>
        <w:pBdr/>
        <w:spacing/>
        <w:ind/>
        <w:rPr>
          <w:lang w:val="en-US"/>
        </w:rPr>
      </w:pPr>
      <w:r>
        <w:rPr>
          <w:lang w:val="en-US"/>
        </w:rPr>
        <w:t xml:space="preserve">Baumeister, R. F. (2000). Gender differences in erotic plasticity: The female sex drive as socially flexible and responsive. </w:t>
      </w:r>
      <w:r>
        <w:rPr>
          <w:i/>
          <w:iCs/>
          <w:lang w:val="en-US"/>
        </w:rPr>
        <w:t xml:space="preserve">Psychological Bulletin</w:t>
      </w:r>
      <w:r>
        <w:rPr>
          <w:lang w:val="en-US"/>
        </w:rPr>
        <w:t xml:space="preserve">, </w:t>
      </w:r>
      <w:r>
        <w:rPr>
          <w:i/>
          <w:iCs/>
          <w:lang w:val="en-US"/>
        </w:rPr>
        <w:t xml:space="preserve">126</w:t>
      </w:r>
      <w:r>
        <w:rPr>
          <w:lang w:val="en-US"/>
        </w:rPr>
        <w:t xml:space="preserve">(3), 347-374. https://doi.org/10.1037/0033-2909.126.3.347</w:t>
      </w:r>
      <w:r>
        <w:rPr>
          <w:lang w:val="en-US"/>
        </w:rPr>
      </w:r>
    </w:p>
    <w:p>
      <w:pPr>
        <w:pStyle w:val="856"/>
        <w:pBdr/>
        <w:spacing/>
        <w:ind/>
        <w:rPr>
          <w:lang w:val="en-US"/>
        </w:rPr>
      </w:pPr>
      <w:r>
        <w:rPr>
          <w:lang w:val="en-US"/>
        </w:rPr>
        <w:t xml:space="preserve">Bolker</w:t>
      </w:r>
      <w:r>
        <w:rPr>
          <w:lang w:val="en-US"/>
        </w:rPr>
        <w:t xml:space="preserve">, B. &amp; R Development Core Team. (2023). </w:t>
      </w:r>
      <w:r>
        <w:rPr>
          <w:i/>
          <w:iCs/>
          <w:lang w:val="en-US"/>
        </w:rPr>
        <w:t xml:space="preserve">Package </w:t>
      </w:r>
      <w:r>
        <w:rPr>
          <w:i/>
          <w:iCs/>
          <w:lang w:val="en-US"/>
        </w:rPr>
        <w:t xml:space="preserve">bbmle</w:t>
      </w:r>
      <w:r>
        <w:rPr>
          <w:i/>
          <w:iCs/>
          <w:lang w:val="en-US"/>
        </w:rPr>
        <w:t xml:space="preserve">: Tools for General Maximum Likelihood Estimation</w:t>
      </w:r>
      <w:r>
        <w:rPr>
          <w:lang w:val="en-US"/>
        </w:rPr>
        <w:t xml:space="preserve"> (</w:t>
      </w:r>
      <w:r>
        <w:rPr>
          <w:lang w:val="en-US"/>
        </w:rPr>
        <w:t xml:space="preserve">Versión</w:t>
      </w:r>
      <w:r>
        <w:rPr>
          <w:lang w:val="en-US"/>
        </w:rPr>
        <w:t xml:space="preserve"> R package 1.0.25.1) [Software]. https://cran.r-project.org/web/packages/bbmle/bbmle.pdf</w:t>
      </w:r>
      <w:r>
        <w:rPr>
          <w:lang w:val="en-US"/>
        </w:rPr>
      </w:r>
    </w:p>
    <w:p>
      <w:pPr>
        <w:pStyle w:val="856"/>
        <w:pBdr/>
        <w:spacing/>
        <w:ind/>
        <w:rPr>
          <w:lang w:val="en-US"/>
        </w:rPr>
      </w:pPr>
      <w:r>
        <w:t xml:space="preserve">Borras-Guevara, M. L., Batres, C., &amp; </w:t>
      </w:r>
      <w:r>
        <w:t xml:space="preserve">Perrett</w:t>
      </w:r>
      <w:r>
        <w:t xml:space="preserve">, D. I. (2017). </w:t>
      </w:r>
      <w:r>
        <w:rPr>
          <w:lang w:val="en-US"/>
        </w:rPr>
        <w:t xml:space="preserve">Aggressor or protector? Experiences and perceptions of violence predict preferences for masculinity. </w:t>
      </w:r>
      <w:r>
        <w:rPr>
          <w:i/>
          <w:iCs/>
          <w:lang w:val="en-US"/>
        </w:rPr>
        <w:t xml:space="preserve">Evolution and Human Behavior</w:t>
      </w:r>
      <w:r>
        <w:rPr>
          <w:lang w:val="en-US"/>
        </w:rPr>
        <w:t xml:space="preserve">, </w:t>
      </w:r>
      <w:r>
        <w:rPr>
          <w:i/>
          <w:iCs/>
          <w:lang w:val="en-US"/>
        </w:rPr>
        <w:t xml:space="preserve">38</w:t>
      </w:r>
      <w:r>
        <w:rPr>
          <w:lang w:val="en-US"/>
        </w:rPr>
        <w:t xml:space="preserve">(4), 481-489. https://doi.org/10.1016/j.evolhumbehav.2017.03.004</w:t>
      </w:r>
      <w:r>
        <w:rPr>
          <w:lang w:val="en-US"/>
        </w:rPr>
      </w:r>
    </w:p>
    <w:p>
      <w:pPr>
        <w:pStyle w:val="856"/>
        <w:pBdr/>
        <w:spacing/>
        <w:ind/>
        <w:rPr>
          <w:lang w:val="en-US"/>
        </w:rPr>
      </w:pPr>
      <w:r>
        <w:rPr>
          <w:lang w:val="en-US"/>
        </w:rPr>
        <w:t xml:space="preserve">Burriss</w:t>
      </w:r>
      <w:r>
        <w:rPr>
          <w:lang w:val="en-US"/>
        </w:rPr>
        <w:t xml:space="preserve">, R. P., </w:t>
      </w:r>
      <w:r>
        <w:rPr>
          <w:lang w:val="en-US"/>
        </w:rPr>
        <w:t xml:space="preserve">Marcinkowska</w:t>
      </w:r>
      <w:r>
        <w:rPr>
          <w:lang w:val="en-US"/>
        </w:rPr>
        <w:t xml:space="preserve">, U. M., &amp; Lyons, M. T. (2014). Gaze properties of women judging the attractiveness of masculine and feminine male faces. </w:t>
      </w:r>
      <w:r>
        <w:rPr>
          <w:i/>
          <w:iCs/>
          <w:lang w:val="en-US"/>
        </w:rPr>
        <w:t xml:space="preserve">Evolutionary Psychology</w:t>
      </w:r>
      <w:r>
        <w:rPr>
          <w:lang w:val="en-US"/>
        </w:rPr>
        <w:t xml:space="preserve">, </w:t>
      </w:r>
      <w:r>
        <w:rPr>
          <w:i/>
          <w:iCs/>
          <w:lang w:val="en-US"/>
        </w:rPr>
        <w:t xml:space="preserve">12</w:t>
      </w:r>
      <w:r>
        <w:rPr>
          <w:lang w:val="en-US"/>
        </w:rPr>
        <w:t xml:space="preserve">(1), 19-35. https://doi.org/10.1177/147470491401200102</w:t>
      </w:r>
      <w:r>
        <w:rPr>
          <w:lang w:val="en-US"/>
        </w:rPr>
      </w:r>
    </w:p>
    <w:p>
      <w:pPr>
        <w:pStyle w:val="856"/>
        <w:pBdr/>
        <w:spacing/>
        <w:ind/>
        <w:rPr>
          <w:lang w:val="en-US"/>
        </w:rPr>
      </w:pPr>
      <w:r>
        <w:rPr>
          <w:lang w:val="en-US"/>
        </w:rPr>
        <w:t xml:space="preserve">Burtăverde</w:t>
      </w:r>
      <w:r>
        <w:rPr>
          <w:lang w:val="en-US"/>
        </w:rPr>
        <w:t xml:space="preserve">, V., &amp; </w:t>
      </w:r>
      <w:r>
        <w:rPr>
          <w:lang w:val="en-US"/>
        </w:rPr>
        <w:t xml:space="preserve">Ene</w:t>
      </w:r>
      <w:r>
        <w:rPr>
          <w:lang w:val="en-US"/>
        </w:rPr>
        <w:t xml:space="preserve">, C. (2021). The influence of environmental and social characteristics on women’s mate preferences. </w:t>
      </w:r>
      <w:r>
        <w:rPr>
          <w:i/>
          <w:iCs/>
          <w:lang w:val="en-US"/>
        </w:rPr>
        <w:t xml:space="preserve">Personality and Individual Differences</w:t>
      </w:r>
      <w:r>
        <w:rPr>
          <w:lang w:val="en-US"/>
        </w:rPr>
        <w:t xml:space="preserve">, </w:t>
      </w:r>
      <w:r>
        <w:rPr>
          <w:i/>
          <w:iCs/>
          <w:lang w:val="en-US"/>
        </w:rPr>
        <w:t xml:space="preserve">175</w:t>
      </w:r>
      <w:r>
        <w:rPr>
          <w:lang w:val="en-US"/>
        </w:rPr>
        <w:t xml:space="preserve">, 110736. https://doi.org/10.1016/j.paid.2021.110736</w:t>
      </w:r>
      <w:r>
        <w:rPr>
          <w:lang w:val="en-US"/>
        </w:rPr>
      </w:r>
    </w:p>
    <w:p>
      <w:pPr>
        <w:pStyle w:val="856"/>
        <w:pBdr/>
        <w:spacing/>
        <w:ind/>
        <w:rPr>
          <w:lang w:val="en-US"/>
        </w:rPr>
      </w:pPr>
      <w:r>
        <w:rPr>
          <w:lang w:val="en-US"/>
        </w:rPr>
        <w:t xml:space="preserve">Chivers</w:t>
      </w:r>
      <w:r>
        <w:rPr>
          <w:lang w:val="en-US"/>
        </w:rPr>
        <w:t xml:space="preserve">, M. L. (2017). The Specificity of Women’s Sexual Response and Its Relationship with Sexual Orientations: A Review and Ten Hypotheses. </w:t>
      </w:r>
      <w:r>
        <w:rPr>
          <w:i/>
          <w:iCs/>
          <w:lang w:val="en-US"/>
        </w:rPr>
        <w:t xml:space="preserve">Archives of Sexual Behavior</w:t>
      </w:r>
      <w:r>
        <w:rPr>
          <w:lang w:val="en-US"/>
        </w:rPr>
        <w:t xml:space="preserve">, </w:t>
      </w:r>
      <w:r>
        <w:rPr>
          <w:i/>
          <w:iCs/>
          <w:lang w:val="en-US"/>
        </w:rPr>
        <w:t xml:space="preserve">46</w:t>
      </w:r>
      <w:r>
        <w:rPr>
          <w:lang w:val="en-US"/>
        </w:rPr>
        <w:t xml:space="preserve">(5), 1161-1179. https://doi.org/10.1007/s10508-016-0897-x</w:t>
      </w:r>
      <w:r>
        <w:rPr>
          <w:lang w:val="en-US"/>
        </w:rPr>
      </w:r>
    </w:p>
    <w:p>
      <w:pPr>
        <w:pStyle w:val="856"/>
        <w:pBdr/>
        <w:spacing/>
        <w:ind/>
        <w:rPr>
          <w:lang w:val="en-US"/>
        </w:rPr>
      </w:pPr>
      <w:r>
        <w:rPr>
          <w:lang w:val="en-US"/>
        </w:rPr>
        <w:t xml:space="preserve">Dawson, S. J., &amp; </w:t>
      </w:r>
      <w:r>
        <w:rPr>
          <w:lang w:val="en-US"/>
        </w:rPr>
        <w:t xml:space="preserve">Chivers</w:t>
      </w:r>
      <w:r>
        <w:rPr>
          <w:lang w:val="en-US"/>
        </w:rPr>
        <w:t xml:space="preserve">, M. L. (2016). Gender-Specificity of Initial and Controlled Visual Attention to Sexual Stimuli in Androphilic Women and Gynephilic Men. </w:t>
      </w:r>
      <w:r>
        <w:rPr>
          <w:i/>
          <w:iCs/>
          <w:lang w:val="en-US"/>
        </w:rPr>
        <w:t xml:space="preserve">PLoS</w:t>
      </w:r>
      <w:r>
        <w:rPr>
          <w:i/>
          <w:iCs/>
          <w:lang w:val="en-US"/>
        </w:rPr>
        <w:t xml:space="preserve"> ONE</w:t>
      </w:r>
      <w:r>
        <w:rPr>
          <w:lang w:val="en-US"/>
        </w:rPr>
        <w:t xml:space="preserve">, </w:t>
      </w:r>
      <w:r>
        <w:rPr>
          <w:i/>
          <w:iCs/>
          <w:lang w:val="en-US"/>
        </w:rPr>
        <w:t xml:space="preserve">11</w:t>
      </w:r>
      <w:r>
        <w:rPr>
          <w:lang w:val="en-US"/>
        </w:rPr>
        <w:t xml:space="preserve">(4), e0152785. https://doi.org/10.1371/journal.pone.0152785</w:t>
      </w:r>
      <w:r>
        <w:rPr>
          <w:lang w:val="en-US"/>
        </w:rPr>
      </w:r>
    </w:p>
    <w:p>
      <w:pPr>
        <w:pStyle w:val="856"/>
        <w:pBdr/>
        <w:spacing/>
        <w:ind/>
        <w:rPr>
          <w:lang w:val="en-US"/>
        </w:rPr>
      </w:pPr>
      <w:r>
        <w:rPr>
          <w:lang w:val="en-US"/>
        </w:rPr>
        <w:t xml:space="preserve">Dawson, S. J., </w:t>
      </w:r>
      <w:r>
        <w:rPr>
          <w:lang w:val="en-US"/>
        </w:rPr>
        <w:t xml:space="preserve">Fretz</w:t>
      </w:r>
      <w:r>
        <w:rPr>
          <w:lang w:val="en-US"/>
        </w:rPr>
        <w:t xml:space="preserve">, K. M., &amp; </w:t>
      </w:r>
      <w:r>
        <w:rPr>
          <w:lang w:val="en-US"/>
        </w:rPr>
        <w:t xml:space="preserve">Chivers</w:t>
      </w:r>
      <w:r>
        <w:rPr>
          <w:lang w:val="en-US"/>
        </w:rPr>
        <w:t xml:space="preserve">, M. L. (2017). Visual Attention Patterns of Women with Androphilic and Gynephilic Sexual Attractions. </w:t>
      </w:r>
      <w:r>
        <w:rPr>
          <w:i/>
          <w:iCs/>
          <w:lang w:val="en-US"/>
        </w:rPr>
        <w:t xml:space="preserve">Archives of Sexual Behavior</w:t>
      </w:r>
      <w:r>
        <w:rPr>
          <w:lang w:val="en-US"/>
        </w:rPr>
        <w:t xml:space="preserve">, </w:t>
      </w:r>
      <w:r>
        <w:rPr>
          <w:i/>
          <w:iCs/>
          <w:lang w:val="en-US"/>
        </w:rPr>
        <w:t xml:space="preserve">46</w:t>
      </w:r>
      <w:r>
        <w:rPr>
          <w:lang w:val="en-US"/>
        </w:rPr>
        <w:t xml:space="preserve">(1), 141-153. https://doi.org/10.1007/s10508-016-0825-0</w:t>
      </w:r>
      <w:r>
        <w:rPr>
          <w:lang w:val="en-US"/>
        </w:rPr>
      </w:r>
    </w:p>
    <w:p>
      <w:pPr>
        <w:pStyle w:val="856"/>
        <w:pBdr/>
        <w:spacing/>
        <w:ind/>
        <w:rPr>
          <w:lang w:val="en-US"/>
        </w:rPr>
      </w:pPr>
      <w:r>
        <w:rPr>
          <w:lang w:val="en-US"/>
        </w:rPr>
        <w:t xml:space="preserve">DeBruine</w:t>
      </w:r>
      <w:r>
        <w:rPr>
          <w:lang w:val="en-US"/>
        </w:rPr>
        <w:t xml:space="preserve">, L. M., Jones, B. C., Crawford, J. R., Welling, L. L. M., &amp; Little, A. C. (2010). The health of a nation predicts their mate preferences: Cross-cultural variation in women’s preferences for masculinized male faces. </w:t>
      </w:r>
      <w:r>
        <w:rPr>
          <w:i/>
          <w:iCs/>
          <w:lang w:val="en-US"/>
        </w:rPr>
        <w:t xml:space="preserve">Proceedings of the Royal Society B: Biological Sciences</w:t>
      </w:r>
      <w:r>
        <w:rPr>
          <w:lang w:val="en-US"/>
        </w:rPr>
        <w:t xml:space="preserve">, </w:t>
      </w:r>
      <w:r>
        <w:rPr>
          <w:i/>
          <w:iCs/>
          <w:lang w:val="en-US"/>
        </w:rPr>
        <w:t xml:space="preserve">277</w:t>
      </w:r>
      <w:r>
        <w:rPr>
          <w:lang w:val="en-US"/>
        </w:rPr>
        <w:t xml:space="preserve">(1692), 2405-2410. https://doi.org/10.1098/rspb.2009.2184</w:t>
      </w:r>
      <w:r>
        <w:rPr>
          <w:lang w:val="en-US"/>
        </w:rPr>
      </w:r>
    </w:p>
    <w:p>
      <w:pPr>
        <w:pStyle w:val="856"/>
        <w:pBdr/>
        <w:spacing/>
        <w:ind/>
        <w:rPr>
          <w:lang w:val="en-US"/>
        </w:rPr>
      </w:pPr>
      <w:r>
        <w:rPr>
          <w:lang w:val="en-US"/>
        </w:rPr>
        <w:t xml:space="preserve">DeBruine</w:t>
      </w:r>
      <w:r>
        <w:rPr>
          <w:lang w:val="en-US"/>
        </w:rPr>
        <w:t xml:space="preserve">, L. M., Jones, B. C., Little, A. C., Crawford, J. R., &amp; Welling, L. L. M. (2011). Further evidence for regional variation in women’s masculinity preferences. </w:t>
      </w:r>
      <w:r>
        <w:rPr>
          <w:i/>
          <w:iCs/>
          <w:lang w:val="en-US"/>
        </w:rPr>
        <w:t xml:space="preserve">Proceedings of the Royal Society B: Biological Sciences</w:t>
      </w:r>
      <w:r>
        <w:rPr>
          <w:lang w:val="en-US"/>
        </w:rPr>
        <w:t xml:space="preserve">, </w:t>
      </w:r>
      <w:r>
        <w:rPr>
          <w:i/>
          <w:iCs/>
          <w:lang w:val="en-US"/>
        </w:rPr>
        <w:t xml:space="preserve">278</w:t>
      </w:r>
      <w:r>
        <w:rPr>
          <w:lang w:val="en-US"/>
        </w:rPr>
        <w:t xml:space="preserve">(1707), 813-814. https://doi.org/10.1098/rspb.2010.2200</w:t>
      </w:r>
      <w:r>
        <w:rPr>
          <w:lang w:val="en-US"/>
        </w:rPr>
      </w:r>
    </w:p>
    <w:p>
      <w:pPr>
        <w:pStyle w:val="856"/>
        <w:pBdr/>
        <w:spacing/>
        <w:ind/>
        <w:rPr>
          <w:lang w:val="en-US"/>
        </w:rPr>
      </w:pPr>
      <w:r>
        <w:rPr>
          <w:lang w:val="en-US"/>
        </w:rPr>
        <w:t xml:space="preserve">DeBruine</w:t>
      </w:r>
      <w:r>
        <w:rPr>
          <w:lang w:val="en-US"/>
        </w:rPr>
        <w:t xml:space="preserve">, L. M., Jones, B. C., Smith, F. G., &amp; Little, A. C. (2010). Are attractive men’s faces masculine or feminine? The importance of controlling confounds in face </w:t>
      </w:r>
      <w:r>
        <w:rPr>
          <w:lang w:val="en-US"/>
        </w:rPr>
        <w:t xml:space="preserve">stimuli. </w:t>
      </w:r>
      <w:r>
        <w:rPr>
          <w:i/>
          <w:iCs/>
          <w:lang w:val="en-US"/>
        </w:rPr>
        <w:t xml:space="preserve">Journal of Experimental Psychology: Human Perception and Performance</w:t>
      </w:r>
      <w:r>
        <w:rPr>
          <w:lang w:val="en-US"/>
        </w:rPr>
        <w:t xml:space="preserve">, </w:t>
      </w:r>
      <w:r>
        <w:rPr>
          <w:i/>
          <w:iCs/>
          <w:lang w:val="en-US"/>
        </w:rPr>
        <w:t xml:space="preserve">36</w:t>
      </w:r>
      <w:r>
        <w:rPr>
          <w:lang w:val="en-US"/>
        </w:rPr>
        <w:t xml:space="preserve">(3), 751-758. https://doi.org/10.1037/a0016457</w:t>
      </w:r>
      <w:r>
        <w:rPr>
          <w:lang w:val="en-US"/>
        </w:rPr>
      </w:r>
    </w:p>
    <w:p>
      <w:pPr>
        <w:pStyle w:val="856"/>
        <w:pBdr/>
        <w:spacing/>
        <w:ind/>
        <w:rPr>
          <w:lang w:val="en-US"/>
        </w:rPr>
      </w:pPr>
      <w:r>
        <w:rPr>
          <w:lang w:val="en-US"/>
        </w:rPr>
        <w:t xml:space="preserve">Denson, T. F., Watson, P., Yeong, A., Armstrong, A., </w:t>
      </w:r>
      <w:r>
        <w:rPr>
          <w:lang w:val="en-US"/>
        </w:rPr>
        <w:t xml:space="preserve">Beames</w:t>
      </w:r>
      <w:r>
        <w:rPr>
          <w:lang w:val="en-US"/>
        </w:rPr>
        <w:t xml:space="preserve">, J. R., &amp; Bertsch, K. (2024). Eye tracking shows no substantive relationships between individual differences related to aggression and visual attention to unambiguously violent stimuli. </w:t>
      </w:r>
      <w:r>
        <w:rPr>
          <w:i/>
          <w:iCs/>
          <w:lang w:val="en-US"/>
        </w:rPr>
        <w:t xml:space="preserve">Personality and Individual Differences</w:t>
      </w:r>
      <w:r>
        <w:rPr>
          <w:lang w:val="en-US"/>
        </w:rPr>
        <w:t xml:space="preserve">, </w:t>
      </w:r>
      <w:r>
        <w:rPr>
          <w:i/>
          <w:iCs/>
          <w:lang w:val="en-US"/>
        </w:rPr>
        <w:t xml:space="preserve">217</w:t>
      </w:r>
      <w:r>
        <w:rPr>
          <w:lang w:val="en-US"/>
        </w:rPr>
        <w:t xml:space="preserve">, 112425. https://doi.org/10.1016/j.paid.2023.112425</w:t>
      </w:r>
      <w:r>
        <w:rPr>
          <w:lang w:val="en-US"/>
        </w:rPr>
      </w:r>
    </w:p>
    <w:p>
      <w:pPr>
        <w:pStyle w:val="856"/>
        <w:pBdr/>
        <w:spacing/>
        <w:ind/>
        <w:rPr>
          <w:lang w:val="en-US"/>
        </w:rPr>
      </w:pPr>
      <w:r>
        <w:rPr>
          <w:lang w:val="en-US"/>
        </w:rPr>
        <w:t xml:space="preserve">Diamond, L. M. (2000). Sexual identity, attractions, and behavior among young sexual-minority women over a 2-year period. </w:t>
      </w:r>
      <w:r>
        <w:rPr>
          <w:i/>
          <w:iCs/>
          <w:lang w:val="en-US"/>
        </w:rPr>
        <w:t xml:space="preserve">Developmental Psychology</w:t>
      </w:r>
      <w:r>
        <w:rPr>
          <w:lang w:val="en-US"/>
        </w:rPr>
        <w:t xml:space="preserve">, </w:t>
      </w:r>
      <w:r>
        <w:rPr>
          <w:i/>
          <w:iCs/>
          <w:lang w:val="en-US"/>
        </w:rPr>
        <w:t xml:space="preserve">36</w:t>
      </w:r>
      <w:r>
        <w:rPr>
          <w:lang w:val="en-US"/>
        </w:rPr>
        <w:t xml:space="preserve">(2), 241-250. https://doi.org/10.1037/0012-1649.36.2.241</w:t>
      </w:r>
      <w:r>
        <w:rPr>
          <w:lang w:val="en-US"/>
        </w:rPr>
      </w:r>
    </w:p>
    <w:p>
      <w:pPr>
        <w:pStyle w:val="856"/>
        <w:pBdr/>
        <w:spacing/>
        <w:ind/>
        <w:rPr>
          <w:lang w:val="en-US"/>
        </w:rPr>
      </w:pPr>
      <w:r>
        <w:rPr>
          <w:lang w:val="en-US"/>
        </w:rPr>
        <w:t xml:space="preserve">Diamond, L. M. (2016). Sexual Fluidity in Male and Females. </w:t>
      </w:r>
      <w:r>
        <w:rPr>
          <w:i/>
          <w:iCs/>
          <w:lang w:val="en-US"/>
        </w:rPr>
        <w:t xml:space="preserve">Current Sexual Health Reports</w:t>
      </w:r>
      <w:r>
        <w:rPr>
          <w:lang w:val="en-US"/>
        </w:rPr>
        <w:t xml:space="preserve">, </w:t>
      </w:r>
      <w:r>
        <w:rPr>
          <w:i/>
          <w:iCs/>
          <w:lang w:val="en-US"/>
        </w:rPr>
        <w:t xml:space="preserve">8</w:t>
      </w:r>
      <w:r>
        <w:rPr>
          <w:lang w:val="en-US"/>
        </w:rPr>
        <w:t xml:space="preserve">(4), 249-256. https://doi.org/10.1007/s11930-016-0092-z</w:t>
      </w:r>
      <w:r>
        <w:rPr>
          <w:lang w:val="en-US"/>
        </w:rPr>
      </w:r>
    </w:p>
    <w:p>
      <w:pPr>
        <w:pStyle w:val="856"/>
        <w:pBdr/>
        <w:spacing/>
        <w:ind/>
        <w:rPr>
          <w:lang w:val="en-US"/>
        </w:rPr>
      </w:pPr>
      <w:r>
        <w:rPr>
          <w:lang w:val="en-US"/>
        </w:rPr>
        <w:t xml:space="preserve">Diamond, L. M., Alley, J., Dickenson, J., &amp; Blair, K. L. (2020). Who Counts as Sexually Fluid? Comparing Four Different Types of Sexual Fluidity in Women. </w:t>
      </w:r>
      <w:r>
        <w:rPr>
          <w:i/>
          <w:iCs/>
          <w:lang w:val="en-US"/>
        </w:rPr>
        <w:t xml:space="preserve">Archives of Sexual Behavior</w:t>
      </w:r>
      <w:r>
        <w:rPr>
          <w:lang w:val="en-US"/>
        </w:rPr>
        <w:t xml:space="preserve">, </w:t>
      </w:r>
      <w:r>
        <w:rPr>
          <w:i/>
          <w:iCs/>
          <w:lang w:val="en-US"/>
        </w:rPr>
        <w:t xml:space="preserve">49</w:t>
      </w:r>
      <w:r>
        <w:rPr>
          <w:lang w:val="en-US"/>
        </w:rPr>
        <w:t xml:space="preserve">(7), 2389-2403. https://doi.org/10.1007/s10508-019-01565-1</w:t>
      </w:r>
      <w:r>
        <w:rPr>
          <w:lang w:val="en-US"/>
        </w:rPr>
      </w:r>
    </w:p>
    <w:p>
      <w:pPr>
        <w:pStyle w:val="856"/>
        <w:pBdr/>
        <w:spacing/>
        <w:ind/>
        <w:rPr>
          <w:lang w:val="en-US"/>
        </w:rPr>
      </w:pPr>
      <w:r>
        <w:rPr>
          <w:lang w:val="en-US"/>
        </w:rPr>
        <w:t xml:space="preserve">Dixson, B. J. W., </w:t>
      </w:r>
      <w:r>
        <w:rPr>
          <w:lang w:val="en-US"/>
        </w:rPr>
        <w:t xml:space="preserve">Sulikowski</w:t>
      </w:r>
      <w:r>
        <w:rPr>
          <w:lang w:val="en-US"/>
        </w:rPr>
        <w:t xml:space="preserve">, D., Gouda‐</w:t>
      </w:r>
      <w:r>
        <w:rPr>
          <w:lang w:val="en-US"/>
        </w:rPr>
        <w:t xml:space="preserve">Vossos</w:t>
      </w:r>
      <w:r>
        <w:rPr>
          <w:lang w:val="en-US"/>
        </w:rPr>
        <w:t xml:space="preserve">, A., Rantala, M. J., &amp; Brooks, R. C. (2016). The masculinity paradox: Facial masculinity and beardedness interact to determine women’s ratings of men’s facial attractiveness. </w:t>
      </w:r>
      <w:r>
        <w:rPr>
          <w:i/>
          <w:iCs/>
          <w:lang w:val="en-US"/>
        </w:rPr>
        <w:t xml:space="preserve">Journal of Evolutionary Biology</w:t>
      </w:r>
      <w:r>
        <w:rPr>
          <w:lang w:val="en-US"/>
        </w:rPr>
        <w:t xml:space="preserve">, </w:t>
      </w:r>
      <w:r>
        <w:rPr>
          <w:i/>
          <w:iCs/>
          <w:lang w:val="en-US"/>
        </w:rPr>
        <w:t xml:space="preserve">29</w:t>
      </w:r>
      <w:r>
        <w:rPr>
          <w:lang w:val="en-US"/>
        </w:rPr>
        <w:t xml:space="preserve">(11), 2311-2320. https://doi.org/10.1111/jeb.12958</w:t>
      </w:r>
      <w:r>
        <w:rPr>
          <w:lang w:val="en-US"/>
        </w:rPr>
      </w:r>
    </w:p>
    <w:p>
      <w:pPr>
        <w:pStyle w:val="856"/>
        <w:pBdr/>
        <w:spacing/>
        <w:ind/>
        <w:rPr>
          <w:lang w:val="en-US"/>
        </w:rPr>
      </w:pPr>
      <w:r>
        <w:rPr>
          <w:lang w:val="en-US"/>
        </w:rPr>
        <w:t xml:space="preserve">Docherty, C., Lee, A. J., Hahn, A. C., </w:t>
      </w:r>
      <w:r>
        <w:rPr>
          <w:lang w:val="en-US"/>
        </w:rPr>
        <w:t xml:space="preserve">DeBruine</w:t>
      </w:r>
      <w:r>
        <w:rPr>
          <w:lang w:val="en-US"/>
        </w:rPr>
        <w:t xml:space="preserve">, L. M., &amp; Jones, B. C. (2020). Do more attractive women show stronger preferences for male facial masculinity? </w:t>
      </w:r>
      <w:r>
        <w:rPr>
          <w:i/>
          <w:iCs/>
          <w:lang w:val="en-US"/>
        </w:rPr>
        <w:t xml:space="preserve">Evolution and Human Behavior</w:t>
      </w:r>
      <w:r>
        <w:rPr>
          <w:lang w:val="en-US"/>
        </w:rPr>
        <w:t xml:space="preserve">, </w:t>
      </w:r>
      <w:r>
        <w:rPr>
          <w:i/>
          <w:iCs/>
          <w:lang w:val="en-US"/>
        </w:rPr>
        <w:t xml:space="preserve">41</w:t>
      </w:r>
      <w:r>
        <w:rPr>
          <w:lang w:val="en-US"/>
        </w:rPr>
        <w:t xml:space="preserve">(4), 312-317. https://doi.org/10.1016/j.evolhumbehav.2020.05.005</w:t>
      </w:r>
      <w:r>
        <w:rPr>
          <w:lang w:val="en-US"/>
        </w:rPr>
      </w:r>
    </w:p>
    <w:p>
      <w:pPr>
        <w:pStyle w:val="856"/>
        <w:pBdr/>
        <w:spacing/>
        <w:ind/>
        <w:rPr>
          <w:lang w:val="en-US"/>
        </w:rPr>
      </w:pPr>
      <w:r>
        <w:rPr>
          <w:lang w:val="en-US"/>
        </w:rPr>
        <w:t xml:space="preserve">Dong, T., Sun, J., &amp; He, W. (2023). Positive and spontaneous facial expressions convey kindness and competence personality traits: Visual reasoning in personality attribution to faces. </w:t>
      </w:r>
      <w:r>
        <w:rPr>
          <w:i/>
          <w:iCs/>
          <w:lang w:val="en-US"/>
        </w:rPr>
        <w:t xml:space="preserve">Personality and Individual Differences</w:t>
      </w:r>
      <w:r>
        <w:rPr>
          <w:lang w:val="en-US"/>
        </w:rPr>
        <w:t xml:space="preserve">, </w:t>
      </w:r>
      <w:r>
        <w:rPr>
          <w:i/>
          <w:iCs/>
          <w:lang w:val="en-US"/>
        </w:rPr>
        <w:t xml:space="preserve">200</w:t>
      </w:r>
      <w:r>
        <w:rPr>
          <w:lang w:val="en-US"/>
        </w:rPr>
        <w:t xml:space="preserve">, 111903. https://doi.org/10.1016/j.paid.2022.111903</w:t>
      </w:r>
      <w:r>
        <w:rPr>
          <w:lang w:val="en-US"/>
        </w:rPr>
      </w:r>
    </w:p>
    <w:p>
      <w:pPr>
        <w:pStyle w:val="856"/>
        <w:pBdr/>
        <w:spacing/>
        <w:ind/>
        <w:rPr>
          <w:lang w:val="en-US"/>
        </w:rPr>
      </w:pPr>
      <w:r>
        <w:rPr>
          <w:lang w:val="en-US"/>
        </w:rPr>
        <w:t xml:space="preserve">Faul</w:t>
      </w:r>
      <w:r>
        <w:rPr>
          <w:lang w:val="en-US"/>
        </w:rPr>
        <w:t xml:space="preserve">, F., </w:t>
      </w:r>
      <w:r>
        <w:rPr>
          <w:lang w:val="en-US"/>
        </w:rPr>
        <w:t xml:space="preserve">Erdfelder</w:t>
      </w:r>
      <w:r>
        <w:rPr>
          <w:lang w:val="en-US"/>
        </w:rPr>
        <w:t xml:space="preserve">, E., Lang, A.-G., &amp; Buchner, A. (2007). G*Power 3: A flexible statistical power analysis program for the social, behavioral, and biomedical sciences. </w:t>
      </w:r>
      <w:r>
        <w:rPr>
          <w:i/>
          <w:iCs/>
          <w:lang w:val="en-US"/>
        </w:rPr>
        <w:t xml:space="preserve">Behavior Research Methods</w:t>
      </w:r>
      <w:r>
        <w:rPr>
          <w:lang w:val="en-US"/>
        </w:rPr>
        <w:t xml:space="preserve">, </w:t>
      </w:r>
      <w:r>
        <w:rPr>
          <w:i/>
          <w:iCs/>
          <w:lang w:val="en-US"/>
        </w:rPr>
        <w:t xml:space="preserve">39</w:t>
      </w:r>
      <w:r>
        <w:rPr>
          <w:lang w:val="en-US"/>
        </w:rPr>
        <w:t xml:space="preserve">(2), 175-191. https://doi.org/10.3758/BF03193146</w:t>
      </w:r>
      <w:r>
        <w:rPr>
          <w:lang w:val="en-US"/>
        </w:rPr>
      </w:r>
    </w:p>
    <w:p>
      <w:pPr>
        <w:pStyle w:val="856"/>
        <w:pBdr/>
        <w:spacing/>
        <w:ind/>
        <w:rPr>
          <w:lang w:val="en-US"/>
        </w:rPr>
      </w:pPr>
      <w:r>
        <w:rPr>
          <w:lang w:val="en-US"/>
        </w:rPr>
        <w:t xml:space="preserve">Foo, Y. Z., Simmons, L. W., Perrett, D. I., Holt, P. G., Eastwood, P. R., &amp; Rhodes, G. (2020). Immune function during early adolescence positively predicts adult facial sexual dimorphism in both men and women. </w:t>
      </w:r>
      <w:r>
        <w:rPr>
          <w:i/>
          <w:iCs/>
          <w:lang w:val="en-US"/>
        </w:rPr>
        <w:t xml:space="preserve">Evolution and Human Behavior</w:t>
      </w:r>
      <w:r>
        <w:rPr>
          <w:lang w:val="en-US"/>
        </w:rPr>
        <w:t xml:space="preserve">, </w:t>
      </w:r>
      <w:r>
        <w:rPr>
          <w:i/>
          <w:iCs/>
          <w:lang w:val="en-US"/>
        </w:rPr>
        <w:t xml:space="preserve">41</w:t>
      </w:r>
      <w:r>
        <w:rPr>
          <w:lang w:val="en-US"/>
        </w:rPr>
        <w:t xml:space="preserve">(3), 199-209. https://doi.org/10.1016/j.evolhumbehav.2020.02.002</w:t>
      </w:r>
      <w:r>
        <w:rPr>
          <w:lang w:val="en-US"/>
        </w:rPr>
      </w:r>
    </w:p>
    <w:p>
      <w:pPr>
        <w:pStyle w:val="856"/>
        <w:pBdr/>
        <w:spacing/>
        <w:ind/>
        <w:rPr>
          <w:lang w:val="en-US"/>
        </w:rPr>
      </w:pPr>
      <w:r>
        <w:rPr>
          <w:lang w:val="en-US"/>
        </w:rPr>
        <w:t xml:space="preserve">Gangestad</w:t>
      </w:r>
      <w:r>
        <w:rPr>
          <w:lang w:val="en-US"/>
        </w:rPr>
        <w:t xml:space="preserve">, S. W. (2003). Facial masculinity and fluctuating asymmetry. </w:t>
      </w:r>
      <w:r>
        <w:rPr>
          <w:i/>
          <w:iCs/>
          <w:lang w:val="en-US"/>
        </w:rPr>
        <w:t xml:space="preserve">Evolution and Human Behavior</w:t>
      </w:r>
      <w:r>
        <w:rPr>
          <w:lang w:val="en-US"/>
        </w:rPr>
        <w:t xml:space="preserve">, </w:t>
      </w:r>
      <w:r>
        <w:rPr>
          <w:i/>
          <w:iCs/>
          <w:lang w:val="en-US"/>
        </w:rPr>
        <w:t xml:space="preserve">24</w:t>
      </w:r>
      <w:r>
        <w:rPr>
          <w:lang w:val="en-US"/>
        </w:rPr>
        <w:t xml:space="preserve">(4), 231-241. https://doi.org/10.1016/S1090-5138(03)00017-5</w:t>
      </w:r>
      <w:r>
        <w:rPr>
          <w:lang w:val="en-US"/>
        </w:rPr>
      </w:r>
    </w:p>
    <w:p>
      <w:pPr>
        <w:pStyle w:val="856"/>
        <w:pBdr/>
        <w:spacing/>
        <w:ind/>
        <w:rPr>
          <w:lang w:val="en-US"/>
        </w:rPr>
      </w:pPr>
      <w:r>
        <w:rPr>
          <w:lang w:val="en-US"/>
        </w:rPr>
        <w:t xml:space="preserve">Grammer</w:t>
      </w:r>
      <w:r>
        <w:rPr>
          <w:lang w:val="en-US"/>
        </w:rPr>
        <w:t xml:space="preserve">, K., &amp; Thornhill, R. (1994). Human (Homo sapiens) facial attractiveness and sexual selection: The role of symmetry and averageness. </w:t>
      </w:r>
      <w:r>
        <w:rPr>
          <w:i/>
          <w:iCs/>
          <w:lang w:val="en-US"/>
        </w:rPr>
        <w:t xml:space="preserve">Journal of Comparative Psychology</w:t>
      </w:r>
      <w:r>
        <w:rPr>
          <w:lang w:val="en-US"/>
        </w:rPr>
        <w:t xml:space="preserve">, </w:t>
      </w:r>
      <w:r>
        <w:rPr>
          <w:i/>
          <w:iCs/>
          <w:lang w:val="en-US"/>
        </w:rPr>
        <w:t xml:space="preserve">108</w:t>
      </w:r>
      <w:r>
        <w:rPr>
          <w:lang w:val="en-US"/>
        </w:rPr>
        <w:t xml:space="preserve">(3), 233-242. https://doi.org/10.1037/0735-7036.108.3.233</w:t>
      </w:r>
      <w:r>
        <w:rPr>
          <w:lang w:val="en-US"/>
        </w:rPr>
      </w:r>
    </w:p>
    <w:p>
      <w:pPr>
        <w:pStyle w:val="856"/>
        <w:pBdr/>
        <w:spacing/>
        <w:ind/>
        <w:rPr>
          <w:lang w:val="en-US"/>
        </w:rPr>
      </w:pPr>
      <w:r>
        <w:rPr>
          <w:lang w:val="en-US"/>
        </w:rPr>
        <w:t xml:space="preserve">Henrich, J., Heine, S. J., &amp; </w:t>
      </w:r>
      <w:r>
        <w:rPr>
          <w:lang w:val="en-US"/>
        </w:rPr>
        <w:t xml:space="preserve">Norenzayan</w:t>
      </w:r>
      <w:r>
        <w:rPr>
          <w:lang w:val="en-US"/>
        </w:rPr>
        <w:t xml:space="preserve">, A. (2010). Most people are not WEIRD. </w:t>
      </w:r>
      <w:r>
        <w:rPr>
          <w:i/>
          <w:iCs/>
          <w:lang w:val="en-US"/>
        </w:rPr>
        <w:t xml:space="preserve">Nature</w:t>
      </w:r>
      <w:r>
        <w:rPr>
          <w:lang w:val="en-US"/>
        </w:rPr>
        <w:t xml:space="preserve">, </w:t>
      </w:r>
      <w:r>
        <w:rPr>
          <w:i/>
          <w:iCs/>
          <w:lang w:val="en-US"/>
        </w:rPr>
        <w:t xml:space="preserve">466</w:t>
      </w:r>
      <w:r>
        <w:rPr>
          <w:lang w:val="en-US"/>
        </w:rPr>
        <w:t xml:space="preserve">(7302), 29-29. https://doi.org/10.1038/466029a</w:t>
      </w:r>
      <w:r>
        <w:rPr>
          <w:lang w:val="en-US"/>
        </w:rPr>
      </w:r>
    </w:p>
    <w:p>
      <w:pPr>
        <w:pStyle w:val="856"/>
        <w:pBdr/>
        <w:spacing/>
        <w:ind/>
        <w:rPr>
          <w:lang w:val="en-US"/>
        </w:rPr>
      </w:pPr>
      <w:r>
        <w:rPr>
          <w:lang w:val="en-US"/>
        </w:rPr>
        <w:t xml:space="preserve">Holzleitner</w:t>
      </w:r>
      <w:r>
        <w:rPr>
          <w:lang w:val="en-US"/>
        </w:rPr>
        <w:t xml:space="preserve">, I. J., &amp; Perrett, D. I. (2017). Women’s Preferences for Men’s Facial Masculinity: Trade-Off Accounts Revisited. </w:t>
      </w:r>
      <w:r>
        <w:rPr>
          <w:i/>
          <w:iCs/>
          <w:lang w:val="en-US"/>
        </w:rPr>
        <w:t xml:space="preserve">Adaptive Human Behavior and Physiology</w:t>
      </w:r>
      <w:r>
        <w:rPr>
          <w:lang w:val="en-US"/>
        </w:rPr>
        <w:t xml:space="preserve">, </w:t>
      </w:r>
      <w:r>
        <w:rPr>
          <w:i/>
          <w:iCs/>
          <w:lang w:val="en-US"/>
        </w:rPr>
        <w:t xml:space="preserve">3</w:t>
      </w:r>
      <w:r>
        <w:rPr>
          <w:lang w:val="en-US"/>
        </w:rPr>
        <w:t xml:space="preserve">(4), 304-320. https://doi.org/10.1007/s40750-017-0070-3</w:t>
      </w:r>
      <w:r>
        <w:rPr>
          <w:lang w:val="en-US"/>
        </w:rPr>
      </w:r>
    </w:p>
    <w:p>
      <w:pPr>
        <w:pStyle w:val="856"/>
        <w:pBdr/>
        <w:spacing/>
        <w:ind/>
        <w:rPr>
          <w:lang w:val="en-US"/>
        </w:rPr>
      </w:pPr>
      <w:r>
        <w:rPr>
          <w:lang w:val="en-US"/>
        </w:rPr>
        <w:t xml:space="preserve">Jones, B. C., Hahn, A. C., Fisher, C. I., Wang, H., </w:t>
      </w:r>
      <w:r>
        <w:rPr>
          <w:lang w:val="en-US"/>
        </w:rPr>
        <w:t xml:space="preserve">Kandrik</w:t>
      </w:r>
      <w:r>
        <w:rPr>
          <w:lang w:val="en-US"/>
        </w:rPr>
        <w:t xml:space="preserve">, M., Han, C., </w:t>
      </w:r>
      <w:r>
        <w:rPr>
          <w:lang w:val="en-US"/>
        </w:rPr>
        <w:t xml:space="preserve">Fasolt</w:t>
      </w:r>
      <w:r>
        <w:rPr>
          <w:lang w:val="en-US"/>
        </w:rPr>
        <w:t xml:space="preserve">, V., Morrison, D., Lee, A. J., </w:t>
      </w:r>
      <w:r>
        <w:rPr>
          <w:lang w:val="en-US"/>
        </w:rPr>
        <w:t xml:space="preserve">Holzleitner</w:t>
      </w:r>
      <w:r>
        <w:rPr>
          <w:lang w:val="en-US"/>
        </w:rPr>
        <w:t xml:space="preserve">, I. J., O’Shea, K. J., Roberts, S. C., Little, A. </w:t>
      </w:r>
      <w:r>
        <w:rPr>
          <w:lang w:val="en-US"/>
        </w:rPr>
        <w:t xml:space="preserve">C., &amp; </w:t>
      </w:r>
      <w:r>
        <w:rPr>
          <w:lang w:val="en-US"/>
        </w:rPr>
        <w:t xml:space="preserve">DeBruine</w:t>
      </w:r>
      <w:r>
        <w:rPr>
          <w:lang w:val="en-US"/>
        </w:rPr>
        <w:t xml:space="preserve">, L. M. (2018). No Compelling Evidence that Preferences for Facial Masculinity Track Changes in Women’s Hormonal Status. </w:t>
      </w:r>
      <w:r>
        <w:rPr>
          <w:i/>
          <w:iCs/>
          <w:lang w:val="en-US"/>
        </w:rPr>
        <w:t xml:space="preserve">Psychological Science</w:t>
      </w:r>
      <w:r>
        <w:rPr>
          <w:lang w:val="en-US"/>
        </w:rPr>
        <w:t xml:space="preserve">, </w:t>
      </w:r>
      <w:r>
        <w:rPr>
          <w:i/>
          <w:iCs/>
          <w:lang w:val="en-US"/>
        </w:rPr>
        <w:t xml:space="preserve">29</w:t>
      </w:r>
      <w:r>
        <w:rPr>
          <w:lang w:val="en-US"/>
        </w:rPr>
        <w:t xml:space="preserve">(6), 996-1005. https://doi.org/10.1177/0956797618760197</w:t>
      </w:r>
      <w:r>
        <w:rPr>
          <w:lang w:val="en-US"/>
        </w:rPr>
      </w:r>
    </w:p>
    <w:p>
      <w:pPr>
        <w:pStyle w:val="856"/>
        <w:pBdr/>
        <w:spacing/>
        <w:ind/>
        <w:rPr>
          <w:lang w:val="en-US"/>
        </w:rPr>
      </w:pPr>
      <w:r>
        <w:rPr>
          <w:lang w:val="en-US"/>
        </w:rPr>
        <w:t xml:space="preserve">Jones, B. C., </w:t>
      </w:r>
      <w:r>
        <w:rPr>
          <w:lang w:val="en-US"/>
        </w:rPr>
        <w:t xml:space="preserve">Holzleitner</w:t>
      </w:r>
      <w:r>
        <w:rPr>
          <w:lang w:val="en-US"/>
        </w:rPr>
        <w:t xml:space="preserve">, I. J., &amp; </w:t>
      </w:r>
      <w:r>
        <w:rPr>
          <w:lang w:val="en-US"/>
        </w:rPr>
        <w:t xml:space="preserve">Shiramizu</w:t>
      </w:r>
      <w:r>
        <w:rPr>
          <w:lang w:val="en-US"/>
        </w:rPr>
        <w:t xml:space="preserve">, V. (2021). Does facial attractiveness really signal immunocompetence? </w:t>
      </w:r>
      <w:r>
        <w:rPr>
          <w:i/>
          <w:iCs/>
          <w:lang w:val="en-US"/>
        </w:rPr>
        <w:t xml:space="preserve">Trends in Cognitive Sciences</w:t>
      </w:r>
      <w:r>
        <w:rPr>
          <w:lang w:val="en-US"/>
        </w:rPr>
        <w:t xml:space="preserve">, </w:t>
      </w:r>
      <w:r>
        <w:rPr>
          <w:i/>
          <w:iCs/>
          <w:lang w:val="en-US"/>
        </w:rPr>
        <w:t xml:space="preserve">25</w:t>
      </w:r>
      <w:r>
        <w:rPr>
          <w:lang w:val="en-US"/>
        </w:rPr>
        <w:t xml:space="preserve">(12), 1018-1020. https://doi.org/10.1016/j.tics.2021.09.003</w:t>
      </w:r>
      <w:r>
        <w:rPr>
          <w:lang w:val="en-US"/>
        </w:rPr>
      </w:r>
    </w:p>
    <w:p>
      <w:pPr>
        <w:pStyle w:val="856"/>
        <w:pBdr/>
        <w:spacing/>
        <w:ind/>
        <w:rPr>
          <w:lang w:val="en-US"/>
        </w:rPr>
      </w:pPr>
      <w:r>
        <w:rPr>
          <w:lang w:val="en-US"/>
        </w:rPr>
        <w:t xml:space="preserve">Kleisner</w:t>
      </w:r>
      <w:r>
        <w:rPr>
          <w:lang w:val="en-US"/>
        </w:rPr>
        <w:t xml:space="preserve">, K., </w:t>
      </w:r>
      <w:r>
        <w:rPr>
          <w:lang w:val="en-US"/>
        </w:rPr>
        <w:t xml:space="preserve">Tureček</w:t>
      </w:r>
      <w:r>
        <w:rPr>
          <w:lang w:val="en-US"/>
        </w:rPr>
        <w:t xml:space="preserve">, P., Roberts, S. C., </w:t>
      </w:r>
      <w:r>
        <w:rPr>
          <w:lang w:val="en-US"/>
        </w:rPr>
        <w:t xml:space="preserve">Havlíček</w:t>
      </w:r>
      <w:r>
        <w:rPr>
          <w:lang w:val="en-US"/>
        </w:rPr>
        <w:t xml:space="preserve">, J., </w:t>
      </w:r>
      <w:r>
        <w:rPr>
          <w:lang w:val="en-US"/>
        </w:rPr>
        <w:t xml:space="preserve">Valentova</w:t>
      </w:r>
      <w:r>
        <w:rPr>
          <w:lang w:val="en-US"/>
        </w:rPr>
        <w:t xml:space="preserve">, J. V., </w:t>
      </w:r>
      <w:r>
        <w:rPr>
          <w:lang w:val="en-US"/>
        </w:rPr>
        <w:t xml:space="preserve">Akoko</w:t>
      </w:r>
      <w:r>
        <w:rPr>
          <w:lang w:val="en-US"/>
        </w:rPr>
        <w:t xml:space="preserve">, R. M., Leongómez, J. D., Apostol, S., </w:t>
      </w:r>
      <w:r>
        <w:rPr>
          <w:lang w:val="en-US"/>
        </w:rPr>
        <w:t xml:space="preserve">Varella</w:t>
      </w:r>
      <w:r>
        <w:rPr>
          <w:lang w:val="en-US"/>
        </w:rPr>
        <w:t xml:space="preserve">, M. A. C., &amp; </w:t>
      </w:r>
      <w:r>
        <w:rPr>
          <w:lang w:val="en-US"/>
        </w:rPr>
        <w:t xml:space="preserve">Saribay</w:t>
      </w:r>
      <w:r>
        <w:rPr>
          <w:lang w:val="en-US"/>
        </w:rPr>
        <w:t xml:space="preserve">, S. A. (2021). How and why patterns of sexual dimorphism in human faces vary across the world. </w:t>
      </w:r>
      <w:r>
        <w:rPr>
          <w:i/>
          <w:iCs/>
          <w:lang w:val="en-US"/>
        </w:rPr>
        <w:t xml:space="preserve">Scientific Reports</w:t>
      </w:r>
      <w:r>
        <w:rPr>
          <w:lang w:val="en-US"/>
        </w:rPr>
        <w:t xml:space="preserve">, </w:t>
      </w:r>
      <w:r>
        <w:rPr>
          <w:i/>
          <w:iCs/>
          <w:lang w:val="en-US"/>
        </w:rPr>
        <w:t xml:space="preserve">11</w:t>
      </w:r>
      <w:r>
        <w:rPr>
          <w:lang w:val="en-US"/>
        </w:rPr>
        <w:t xml:space="preserve">(1), 5978. https://doi.org/10.1038/s41598-021-85402-3</w:t>
      </w:r>
      <w:r>
        <w:rPr>
          <w:lang w:val="en-US"/>
        </w:rPr>
      </w:r>
    </w:p>
    <w:p>
      <w:pPr>
        <w:pStyle w:val="856"/>
        <w:pBdr/>
        <w:spacing/>
        <w:ind/>
        <w:rPr>
          <w:lang w:val="en-US"/>
        </w:rPr>
      </w:pPr>
      <w:r>
        <w:rPr>
          <w:lang w:val="en-US"/>
        </w:rPr>
        <w:t xml:space="preserve">Kleisner</w:t>
      </w:r>
      <w:r>
        <w:rPr>
          <w:lang w:val="en-US"/>
        </w:rPr>
        <w:t xml:space="preserve">, K., </w:t>
      </w:r>
      <w:r>
        <w:rPr>
          <w:lang w:val="en-US"/>
        </w:rPr>
        <w:t xml:space="preserve">Tureček</w:t>
      </w:r>
      <w:r>
        <w:rPr>
          <w:lang w:val="en-US"/>
        </w:rPr>
        <w:t xml:space="preserve">, P., </w:t>
      </w:r>
      <w:r>
        <w:rPr>
          <w:lang w:val="en-US"/>
        </w:rPr>
        <w:t xml:space="preserve">Saribay</w:t>
      </w:r>
      <w:r>
        <w:rPr>
          <w:lang w:val="en-US"/>
        </w:rPr>
        <w:t xml:space="preserve">, S. A., </w:t>
      </w:r>
      <w:r>
        <w:rPr>
          <w:lang w:val="en-US"/>
        </w:rPr>
        <w:t xml:space="preserve">Pavlovič</w:t>
      </w:r>
      <w:r>
        <w:rPr>
          <w:lang w:val="en-US"/>
        </w:rPr>
        <w:t xml:space="preserve">, O., Leongómez, J. D., Roberts, S. C., </w:t>
      </w:r>
      <w:r>
        <w:rPr>
          <w:lang w:val="en-US"/>
        </w:rPr>
        <w:t xml:space="preserve">Havlíček</w:t>
      </w:r>
      <w:r>
        <w:rPr>
          <w:lang w:val="en-US"/>
        </w:rPr>
        <w:t xml:space="preserve">, J., </w:t>
      </w:r>
      <w:r>
        <w:rPr>
          <w:lang w:val="en-US"/>
        </w:rPr>
        <w:t xml:space="preserve">Valentova</w:t>
      </w:r>
      <w:r>
        <w:rPr>
          <w:lang w:val="en-US"/>
        </w:rPr>
        <w:t xml:space="preserve">, J. V., Apostol, S., </w:t>
      </w:r>
      <w:r>
        <w:rPr>
          <w:lang w:val="en-US"/>
        </w:rPr>
        <w:t xml:space="preserve">Akoko</w:t>
      </w:r>
      <w:r>
        <w:rPr>
          <w:lang w:val="en-US"/>
        </w:rPr>
        <w:t xml:space="preserve">, R. M., &amp; </w:t>
      </w:r>
      <w:r>
        <w:rPr>
          <w:lang w:val="en-US"/>
        </w:rPr>
        <w:t xml:space="preserve">Varella</w:t>
      </w:r>
      <w:r>
        <w:rPr>
          <w:lang w:val="en-US"/>
        </w:rPr>
        <w:t xml:space="preserve">, M. A. C. (2024). Distinctiveness and femininity, rather than symmetry and masculinity, affect facial attractiveness across the world. </w:t>
      </w:r>
      <w:r>
        <w:rPr>
          <w:i/>
          <w:iCs/>
          <w:lang w:val="en-US"/>
        </w:rPr>
        <w:t xml:space="preserve">Evolution and Human Behavior</w:t>
      </w:r>
      <w:r>
        <w:rPr>
          <w:lang w:val="en-US"/>
        </w:rPr>
        <w:t xml:space="preserve">, </w:t>
      </w:r>
      <w:r>
        <w:rPr>
          <w:i/>
          <w:iCs/>
          <w:lang w:val="en-US"/>
        </w:rPr>
        <w:t xml:space="preserve">45</w:t>
      </w:r>
      <w:r>
        <w:rPr>
          <w:lang w:val="en-US"/>
        </w:rPr>
        <w:t xml:space="preserve">(1), 82-90. https://doi.org/10.1016/j.evolhumbehav.2023.10.001</w:t>
      </w:r>
      <w:r>
        <w:rPr>
          <w:lang w:val="en-US"/>
        </w:rPr>
      </w:r>
    </w:p>
    <w:p>
      <w:pPr>
        <w:pStyle w:val="856"/>
        <w:pBdr/>
        <w:spacing/>
        <w:ind/>
        <w:rPr>
          <w:lang w:val="en-US"/>
        </w:rPr>
      </w:pPr>
      <w:r>
        <w:rPr>
          <w:lang w:val="en-US"/>
        </w:rPr>
        <w:t xml:space="preserve">Kuznetsova, A., </w:t>
      </w:r>
      <w:r>
        <w:rPr>
          <w:lang w:val="en-US"/>
        </w:rPr>
        <w:t xml:space="preserve">Brockhoff</w:t>
      </w:r>
      <w:r>
        <w:rPr>
          <w:lang w:val="en-US"/>
        </w:rPr>
        <w:t xml:space="preserve">, P. B., &amp; Christensen, R. H. B. (2017). </w:t>
      </w:r>
      <w:r>
        <w:rPr>
          <w:lang w:val="en-US"/>
        </w:rPr>
        <w:t xml:space="preserve">lmerTest</w:t>
      </w:r>
      <w:r>
        <w:rPr>
          <w:lang w:val="en-US"/>
        </w:rPr>
        <w:t xml:space="preserve"> Package: Tests in Linear Mixed Effects Models. </w:t>
      </w:r>
      <w:r>
        <w:rPr>
          <w:i/>
          <w:iCs/>
          <w:lang w:val="en-US"/>
        </w:rPr>
        <w:t xml:space="preserve">Journal of Statistical Software</w:t>
      </w:r>
      <w:r>
        <w:rPr>
          <w:lang w:val="en-US"/>
        </w:rPr>
        <w:t xml:space="preserve">, </w:t>
      </w:r>
      <w:r>
        <w:rPr>
          <w:i/>
          <w:iCs/>
          <w:lang w:val="en-US"/>
        </w:rPr>
        <w:t xml:space="preserve">82</w:t>
      </w:r>
      <w:r>
        <w:rPr>
          <w:lang w:val="en-US"/>
        </w:rPr>
        <w:t xml:space="preserve">(13), 1-26. https://doi.org/10.18637/jss.v082.i13</w:t>
      </w:r>
      <w:r>
        <w:rPr>
          <w:lang w:val="en-US"/>
        </w:rPr>
      </w:r>
    </w:p>
    <w:p>
      <w:pPr>
        <w:pStyle w:val="856"/>
        <w:pBdr/>
        <w:spacing/>
        <w:ind/>
        <w:rPr>
          <w:lang w:val="en-US"/>
        </w:rPr>
      </w:pPr>
      <w:r>
        <w:rPr>
          <w:lang w:val="en-US"/>
        </w:rPr>
        <w:t xml:space="preserve">Lee, A. J., &amp; McGuire, N. K. J. (2023). Women’s Preferences for Masculinity in Male Faces Are Predicted by Material Scarcity, But Not Time or Psychological Scarcity. </w:t>
      </w:r>
      <w:r>
        <w:rPr>
          <w:i/>
          <w:iCs/>
          <w:lang w:val="en-US"/>
        </w:rPr>
        <w:t xml:space="preserve">Evolutionary Psychology</w:t>
      </w:r>
      <w:r>
        <w:rPr>
          <w:lang w:val="en-US"/>
        </w:rPr>
        <w:t xml:space="preserve">, </w:t>
      </w:r>
      <w:r>
        <w:rPr>
          <w:i/>
          <w:iCs/>
          <w:lang w:val="en-US"/>
        </w:rPr>
        <w:t xml:space="preserve">21</w:t>
      </w:r>
      <w:r>
        <w:rPr>
          <w:lang w:val="en-US"/>
        </w:rPr>
        <w:t xml:space="preserve">(3), 14747049231175073. https://doi.org/10.1177/14747049231175073</w:t>
      </w:r>
      <w:r>
        <w:rPr>
          <w:lang w:val="en-US"/>
        </w:rPr>
      </w:r>
    </w:p>
    <w:p>
      <w:pPr>
        <w:pStyle w:val="856"/>
        <w:pBdr/>
        <w:spacing/>
        <w:ind/>
        <w:rPr>
          <w:lang w:val="en-US"/>
        </w:rPr>
      </w:pPr>
      <w:r>
        <w:rPr>
          <w:lang w:val="en-US"/>
        </w:rPr>
        <w:t xml:space="preserve">Lee, A. J., &amp; </w:t>
      </w:r>
      <w:r>
        <w:rPr>
          <w:lang w:val="en-US"/>
        </w:rPr>
        <w:t xml:space="preserve">Zietsch</w:t>
      </w:r>
      <w:r>
        <w:rPr>
          <w:lang w:val="en-US"/>
        </w:rPr>
        <w:t xml:space="preserve">, B. P. (2011). Experimental evidence that women’s mate preferences are directly influenced by cues of pathogen prevalence and resource scarcity. </w:t>
      </w:r>
      <w:r>
        <w:rPr>
          <w:i/>
          <w:iCs/>
          <w:lang w:val="en-US"/>
        </w:rPr>
        <w:t xml:space="preserve">Biology Letters</w:t>
      </w:r>
      <w:r>
        <w:rPr>
          <w:lang w:val="en-US"/>
        </w:rPr>
        <w:t xml:space="preserve">, </w:t>
      </w:r>
      <w:r>
        <w:rPr>
          <w:i/>
          <w:iCs/>
          <w:lang w:val="en-US"/>
        </w:rPr>
        <w:t xml:space="preserve">7</w:t>
      </w:r>
      <w:r>
        <w:rPr>
          <w:lang w:val="en-US"/>
        </w:rPr>
        <w:t xml:space="preserve">(6), 892-895. https://doi.org/10.1098/rsbl.2011.0454</w:t>
      </w:r>
      <w:r>
        <w:rPr>
          <w:lang w:val="en-US"/>
        </w:rPr>
      </w:r>
    </w:p>
    <w:p>
      <w:pPr>
        <w:pStyle w:val="856"/>
        <w:pBdr/>
        <w:spacing/>
        <w:ind/>
        <w:rPr>
          <w:lang w:val="en-US"/>
        </w:rPr>
      </w:pPr>
      <w:r>
        <w:rPr>
          <w:lang w:val="en-US"/>
        </w:rPr>
        <w:t xml:space="preserve">Li, Y., Bailey, D. H., </w:t>
      </w:r>
      <w:r>
        <w:rPr>
          <w:lang w:val="en-US"/>
        </w:rPr>
        <w:t xml:space="preserve">Winegard</w:t>
      </w:r>
      <w:r>
        <w:rPr>
          <w:lang w:val="en-US"/>
        </w:rPr>
        <w:t xml:space="preserve">, B., Puts, D. A., Welling, L. L. M., &amp; Geary, D. C. (2014). Women’s Preference for Masculine Traits Is Disrupted by Images of Male-on-Female Aggression. </w:t>
      </w:r>
      <w:r>
        <w:rPr>
          <w:i/>
          <w:iCs/>
          <w:lang w:val="en-US"/>
        </w:rPr>
        <w:t xml:space="preserve">PLoS</w:t>
      </w:r>
      <w:r>
        <w:rPr>
          <w:i/>
          <w:iCs/>
          <w:lang w:val="en-US"/>
        </w:rPr>
        <w:t xml:space="preserve"> ONE</w:t>
      </w:r>
      <w:r>
        <w:rPr>
          <w:lang w:val="en-US"/>
        </w:rPr>
        <w:t xml:space="preserve">, </w:t>
      </w:r>
      <w:r>
        <w:rPr>
          <w:i/>
          <w:iCs/>
          <w:lang w:val="en-US"/>
        </w:rPr>
        <w:t xml:space="preserve">9</w:t>
      </w:r>
      <w:r>
        <w:rPr>
          <w:lang w:val="en-US"/>
        </w:rPr>
        <w:t xml:space="preserve">(10), e110497. https://doi.org/10.1371/journal.pone.0110497</w:t>
      </w:r>
      <w:r>
        <w:rPr>
          <w:lang w:val="en-US"/>
        </w:rPr>
      </w:r>
    </w:p>
    <w:p>
      <w:pPr>
        <w:pStyle w:val="856"/>
        <w:pBdr/>
        <w:spacing/>
        <w:ind/>
        <w:rPr>
          <w:lang w:val="en-US"/>
        </w:rPr>
      </w:pPr>
      <w:r>
        <w:rPr>
          <w:lang w:val="en-US"/>
        </w:rPr>
        <w:t xml:space="preserve">Little, A. C., Cohen, D. L., Jones, B. C., &amp; Belsky, J. (2007). Human preferences for facial masculinity change with relationship type and environmental harshness. </w:t>
      </w:r>
      <w:r>
        <w:rPr>
          <w:i/>
          <w:iCs/>
          <w:lang w:val="en-US"/>
        </w:rPr>
        <w:t xml:space="preserve">Behavioral Ecology and Sociobiology</w:t>
      </w:r>
      <w:r>
        <w:rPr>
          <w:lang w:val="en-US"/>
        </w:rPr>
        <w:t xml:space="preserve">, </w:t>
      </w:r>
      <w:r>
        <w:rPr>
          <w:i/>
          <w:iCs/>
          <w:lang w:val="en-US"/>
        </w:rPr>
        <w:t xml:space="preserve">61</w:t>
      </w:r>
      <w:r>
        <w:rPr>
          <w:lang w:val="en-US"/>
        </w:rPr>
        <w:t xml:space="preserve">(6), 967-973. https://doi.org/10.1007/s00265-006-0325-7</w:t>
      </w:r>
      <w:r>
        <w:rPr>
          <w:lang w:val="en-US"/>
        </w:rPr>
      </w:r>
    </w:p>
    <w:p>
      <w:pPr>
        <w:pStyle w:val="856"/>
        <w:pBdr/>
        <w:spacing/>
        <w:ind/>
        <w:rPr>
          <w:lang w:val="en-US"/>
        </w:rPr>
      </w:pPr>
      <w:r>
        <w:rPr>
          <w:lang w:val="en-US"/>
        </w:rPr>
        <w:t xml:space="preserve">Little, A. C., </w:t>
      </w:r>
      <w:r>
        <w:rPr>
          <w:lang w:val="en-US"/>
        </w:rPr>
        <w:t xml:space="preserve">Connely</w:t>
      </w:r>
      <w:r>
        <w:rPr>
          <w:lang w:val="en-US"/>
        </w:rPr>
        <w:t xml:space="preserve">, J., Feinberg, D. R., Jones, B. C., &amp; Roberts, S. C. (2011). Human preference for masculinity differs according to context in faces, bodies, voices, and smell. </w:t>
      </w:r>
      <w:r>
        <w:rPr>
          <w:i/>
          <w:iCs/>
          <w:lang w:val="en-US"/>
        </w:rPr>
        <w:t xml:space="preserve">Behavioral Ecology</w:t>
      </w:r>
      <w:r>
        <w:rPr>
          <w:lang w:val="en-US"/>
        </w:rPr>
        <w:t xml:space="preserve">, </w:t>
      </w:r>
      <w:r>
        <w:rPr>
          <w:i/>
          <w:iCs/>
          <w:lang w:val="en-US"/>
        </w:rPr>
        <w:t xml:space="preserve">22</w:t>
      </w:r>
      <w:r>
        <w:rPr>
          <w:lang w:val="en-US"/>
        </w:rPr>
        <w:t xml:space="preserve">(4), 862-868. https://doi.org/10.1093/beheco/arr061</w:t>
      </w:r>
      <w:r>
        <w:rPr>
          <w:lang w:val="en-US"/>
        </w:rPr>
      </w:r>
    </w:p>
    <w:p>
      <w:pPr>
        <w:pStyle w:val="856"/>
        <w:pBdr/>
        <w:spacing/>
        <w:ind/>
        <w:rPr>
          <w:lang w:val="en-US"/>
        </w:rPr>
      </w:pPr>
      <w:r>
        <w:rPr>
          <w:lang w:val="en-US"/>
        </w:rPr>
        <w:t xml:space="preserve">Little, A. C., </w:t>
      </w:r>
      <w:r>
        <w:rPr>
          <w:lang w:val="en-US"/>
        </w:rPr>
        <w:t xml:space="preserve">DeBruine</w:t>
      </w:r>
      <w:r>
        <w:rPr>
          <w:lang w:val="en-US"/>
        </w:rPr>
        <w:t xml:space="preserve">, L. M., &amp; Jones, B. C. (2011). Exposure to visual cues of pathogen contagion changes preferences for masculinity and symmetry in opposite-sex faces. </w:t>
      </w:r>
      <w:r>
        <w:rPr>
          <w:i/>
          <w:iCs/>
          <w:lang w:val="en-US"/>
        </w:rPr>
        <w:t xml:space="preserve">Proceedings of the Royal Society B: Biological Sciences</w:t>
      </w:r>
      <w:r>
        <w:rPr>
          <w:lang w:val="en-US"/>
        </w:rPr>
        <w:t xml:space="preserve">, </w:t>
      </w:r>
      <w:r>
        <w:rPr>
          <w:i/>
          <w:iCs/>
          <w:lang w:val="en-US"/>
        </w:rPr>
        <w:t xml:space="preserve">278</w:t>
      </w:r>
      <w:r>
        <w:rPr>
          <w:lang w:val="en-US"/>
        </w:rPr>
        <w:t xml:space="preserve">(1714), 2032-2039. https://doi.org/10.1098/rspb.2010.1925</w:t>
      </w:r>
      <w:r>
        <w:rPr>
          <w:lang w:val="en-US"/>
        </w:rPr>
      </w:r>
    </w:p>
    <w:p>
      <w:pPr>
        <w:pStyle w:val="856"/>
        <w:pBdr/>
        <w:spacing/>
        <w:ind/>
        <w:rPr>
          <w:lang w:val="en-US"/>
        </w:rPr>
      </w:pPr>
      <w:r>
        <w:rPr>
          <w:lang w:val="en-US"/>
        </w:rPr>
        <w:t xml:space="preserve">Little, A. C., </w:t>
      </w:r>
      <w:r>
        <w:rPr>
          <w:lang w:val="en-US"/>
        </w:rPr>
        <w:t xml:space="preserve">DeBruine</w:t>
      </w:r>
      <w:r>
        <w:rPr>
          <w:lang w:val="en-US"/>
        </w:rPr>
        <w:t xml:space="preserve">, L. M., &amp; Jones, B. C. (2013). Environment contingent preferences: Exposure to visual cues of direct male–male competition and wealth increase women’s preferences for masculinity in male faces. </w:t>
      </w:r>
      <w:r>
        <w:rPr>
          <w:i/>
          <w:iCs/>
          <w:lang w:val="en-US"/>
        </w:rPr>
        <w:t xml:space="preserve">Evolution and Human Behavior</w:t>
      </w:r>
      <w:r>
        <w:rPr>
          <w:lang w:val="en-US"/>
        </w:rPr>
        <w:t xml:space="preserve">, </w:t>
      </w:r>
      <w:r>
        <w:rPr>
          <w:i/>
          <w:iCs/>
          <w:lang w:val="en-US"/>
        </w:rPr>
        <w:t xml:space="preserve">34</w:t>
      </w:r>
      <w:r>
        <w:rPr>
          <w:lang w:val="en-US"/>
        </w:rPr>
        <w:t xml:space="preserve">(3), 193-200. https://doi.org/10.1016/j.evolhumbehav.2012.11.008</w:t>
      </w:r>
      <w:r>
        <w:rPr>
          <w:lang w:val="en-US"/>
        </w:rPr>
      </w:r>
    </w:p>
    <w:p>
      <w:pPr>
        <w:pStyle w:val="856"/>
        <w:pBdr/>
        <w:spacing/>
        <w:ind/>
        <w:rPr>
          <w:lang w:val="en-US"/>
        </w:rPr>
      </w:pPr>
      <w:r>
        <w:rPr>
          <w:lang w:val="en-US"/>
        </w:rPr>
        <w:t xml:space="preserve">Little, A. C., Jones, B. C., &amp; </w:t>
      </w:r>
      <w:r>
        <w:rPr>
          <w:lang w:val="en-US"/>
        </w:rPr>
        <w:t xml:space="preserve">DeBruine</w:t>
      </w:r>
      <w:r>
        <w:rPr>
          <w:lang w:val="en-US"/>
        </w:rPr>
        <w:t xml:space="preserve">, L. M. (2011). Facial attractiveness: Evolutionary based research. </w:t>
      </w:r>
      <w:r>
        <w:rPr>
          <w:i/>
          <w:iCs/>
          <w:lang w:val="en-US"/>
        </w:rPr>
        <w:t xml:space="preserve">Philosophical Transactions of the Royal Society B: Biological Sciences</w:t>
      </w:r>
      <w:r>
        <w:rPr>
          <w:lang w:val="en-US"/>
        </w:rPr>
        <w:t xml:space="preserve">, </w:t>
      </w:r>
      <w:r>
        <w:rPr>
          <w:i/>
          <w:iCs/>
          <w:lang w:val="en-US"/>
        </w:rPr>
        <w:t xml:space="preserve">366</w:t>
      </w:r>
      <w:r>
        <w:rPr>
          <w:lang w:val="en-US"/>
        </w:rPr>
        <w:t xml:space="preserve">(1571), 1638-1659. https://doi.org/10.1098/rstb.2010.0404</w:t>
      </w:r>
      <w:r>
        <w:rPr>
          <w:lang w:val="en-US"/>
        </w:rPr>
      </w:r>
    </w:p>
    <w:p>
      <w:pPr>
        <w:pStyle w:val="856"/>
        <w:pBdr/>
        <w:spacing/>
        <w:ind/>
        <w:rPr>
          <w:lang w:val="en-US"/>
        </w:rPr>
      </w:pPr>
      <w:r>
        <w:rPr>
          <w:lang w:val="en-US"/>
        </w:rPr>
        <w:t xml:space="preserve">Little, A. C., Jones, B. C., Penton-</w:t>
      </w:r>
      <w:r>
        <w:rPr>
          <w:lang w:val="en-US"/>
        </w:rPr>
        <w:t xml:space="preserve">Voak</w:t>
      </w:r>
      <w:r>
        <w:rPr>
          <w:lang w:val="en-US"/>
        </w:rPr>
        <w:t xml:space="preserve">, I. S., Burt, D. M., &amp; Perrett, D. I. (2002). Partnership status and the temporal context of relationships influence human female preferences for sexual dimorphism in male face shape. </w:t>
      </w:r>
      <w:r>
        <w:rPr>
          <w:i/>
          <w:iCs/>
          <w:lang w:val="en-US"/>
        </w:rPr>
        <w:t xml:space="preserve">Proceedings of the Royal Society of London. Series B: Biological Sciences</w:t>
      </w:r>
      <w:r>
        <w:rPr>
          <w:lang w:val="en-US"/>
        </w:rPr>
        <w:t xml:space="preserve">, </w:t>
      </w:r>
      <w:r>
        <w:rPr>
          <w:i/>
          <w:iCs/>
          <w:lang w:val="en-US"/>
        </w:rPr>
        <w:t xml:space="preserve">269</w:t>
      </w:r>
      <w:r>
        <w:rPr>
          <w:lang w:val="en-US"/>
        </w:rPr>
        <w:t xml:space="preserve">(1496), 1095-1100. https://doi.org/10.1098/rspb.2002.1984</w:t>
      </w:r>
      <w:r>
        <w:rPr>
          <w:lang w:val="en-US"/>
        </w:rPr>
      </w:r>
    </w:p>
    <w:p>
      <w:pPr>
        <w:pStyle w:val="856"/>
        <w:pBdr/>
        <w:spacing/>
        <w:ind/>
        <w:rPr>
          <w:lang w:val="en-US"/>
        </w:rPr>
      </w:pPr>
      <w:r>
        <w:rPr>
          <w:lang w:val="en-US"/>
        </w:rPr>
        <w:t xml:space="preserve">Little, A. C., </w:t>
      </w:r>
      <w:r>
        <w:rPr>
          <w:lang w:val="en-US"/>
        </w:rPr>
        <w:t xml:space="preserve">Třebický</w:t>
      </w:r>
      <w:r>
        <w:rPr>
          <w:lang w:val="en-US"/>
        </w:rPr>
        <w:t xml:space="preserve">, V., </w:t>
      </w:r>
      <w:r>
        <w:rPr>
          <w:lang w:val="en-US"/>
        </w:rPr>
        <w:t xml:space="preserve">Havlíček</w:t>
      </w:r>
      <w:r>
        <w:rPr>
          <w:lang w:val="en-US"/>
        </w:rPr>
        <w:t xml:space="preserve">, J., Roberts, S. C., &amp; </w:t>
      </w:r>
      <w:r>
        <w:rPr>
          <w:lang w:val="en-US"/>
        </w:rPr>
        <w:t xml:space="preserve">Kleisner</w:t>
      </w:r>
      <w:r>
        <w:rPr>
          <w:lang w:val="en-US"/>
        </w:rPr>
        <w:t xml:space="preserve">, K. (2015). Human perception of fighting ability: Facial cues predict winners and losers in mixed martial arts fights. </w:t>
      </w:r>
      <w:r>
        <w:rPr>
          <w:i/>
          <w:iCs/>
          <w:lang w:val="en-US"/>
        </w:rPr>
        <w:t xml:space="preserve">Behavioral Ecology</w:t>
      </w:r>
      <w:r>
        <w:rPr>
          <w:lang w:val="en-US"/>
        </w:rPr>
        <w:t xml:space="preserve">, </w:t>
      </w:r>
      <w:r>
        <w:rPr>
          <w:i/>
          <w:iCs/>
          <w:lang w:val="en-US"/>
        </w:rPr>
        <w:t xml:space="preserve">26</w:t>
      </w:r>
      <w:r>
        <w:rPr>
          <w:lang w:val="en-US"/>
        </w:rPr>
        <w:t xml:space="preserve">(6), 1470-1475. https://doi.org/10.1093/beheco/arv089</w:t>
      </w:r>
      <w:r>
        <w:rPr>
          <w:lang w:val="en-US"/>
        </w:rPr>
      </w:r>
    </w:p>
    <w:p>
      <w:pPr>
        <w:pStyle w:val="856"/>
        <w:pBdr/>
        <w:spacing/>
        <w:ind/>
        <w:rPr>
          <w:lang w:val="en-US"/>
        </w:rPr>
      </w:pPr>
      <w:r>
        <w:rPr>
          <w:lang w:val="en-US"/>
        </w:rPr>
        <w:t xml:space="preserve">Lu, H. J., Zhu, X. Q., &amp; Chang, L. (2015). Good genes, good providers, and good fathers: Economic development involved in how women select a mate. </w:t>
      </w:r>
      <w:r>
        <w:rPr>
          <w:i/>
          <w:iCs/>
          <w:lang w:val="en-US"/>
        </w:rPr>
        <w:t xml:space="preserve">Evolutionary Behavioral Sciences</w:t>
      </w:r>
      <w:r>
        <w:rPr>
          <w:lang w:val="en-US"/>
        </w:rPr>
        <w:t xml:space="preserve">, </w:t>
      </w:r>
      <w:r>
        <w:rPr>
          <w:i/>
          <w:iCs/>
          <w:lang w:val="en-US"/>
        </w:rPr>
        <w:t xml:space="preserve">9</w:t>
      </w:r>
      <w:r>
        <w:rPr>
          <w:lang w:val="en-US"/>
        </w:rPr>
        <w:t xml:space="preserve">(4), 215-228. https://doi.org/10.1037/ebs0000048</w:t>
      </w:r>
      <w:r>
        <w:rPr>
          <w:lang w:val="en-US"/>
        </w:rPr>
      </w:r>
    </w:p>
    <w:p>
      <w:pPr>
        <w:pStyle w:val="856"/>
        <w:pBdr/>
        <w:spacing/>
        <w:ind/>
        <w:rPr>
          <w:lang w:val="en-US"/>
        </w:rPr>
      </w:pPr>
      <w:r>
        <w:rPr>
          <w:lang w:val="en-US"/>
        </w:rPr>
        <w:t xml:space="preserve">Lüdecke</w:t>
      </w:r>
      <w:r>
        <w:rPr>
          <w:lang w:val="en-US"/>
        </w:rPr>
        <w:t xml:space="preserve">, D., Ben-</w:t>
      </w:r>
      <w:r>
        <w:rPr>
          <w:lang w:val="en-US"/>
        </w:rPr>
        <w:t xml:space="preserve">Shachar</w:t>
      </w:r>
      <w:r>
        <w:rPr>
          <w:lang w:val="en-US"/>
        </w:rPr>
        <w:t xml:space="preserve">, M., Patil, I., Waggoner, P., &amp; Makowski, D. (2021). performance: An R Package for Assessment, Comparison and Testing of Statistical Models. </w:t>
      </w:r>
      <w:r>
        <w:rPr>
          <w:i/>
          <w:iCs/>
          <w:lang w:val="en-US"/>
        </w:rPr>
        <w:t xml:space="preserve">Journal of </w:t>
      </w:r>
      <w:r>
        <w:rPr>
          <w:i/>
          <w:iCs/>
          <w:lang w:val="en-US"/>
        </w:rPr>
        <w:t xml:space="preserve">Open Source</w:t>
      </w:r>
      <w:r>
        <w:rPr>
          <w:i/>
          <w:iCs/>
          <w:lang w:val="en-US"/>
        </w:rPr>
        <w:t xml:space="preserve"> Software</w:t>
      </w:r>
      <w:r>
        <w:rPr>
          <w:lang w:val="en-US"/>
        </w:rPr>
        <w:t xml:space="preserve">, </w:t>
      </w:r>
      <w:r>
        <w:rPr>
          <w:i/>
          <w:iCs/>
          <w:lang w:val="en-US"/>
        </w:rPr>
        <w:t xml:space="preserve">6</w:t>
      </w:r>
      <w:r>
        <w:rPr>
          <w:lang w:val="en-US"/>
        </w:rPr>
        <w:t xml:space="preserve">(60), 3139. https://doi.org/10.21105/joss.03139</w:t>
      </w:r>
      <w:r>
        <w:rPr>
          <w:lang w:val="en-US"/>
        </w:rPr>
      </w:r>
    </w:p>
    <w:p>
      <w:pPr>
        <w:pStyle w:val="856"/>
        <w:pBdr/>
        <w:spacing/>
        <w:ind/>
        <w:rPr>
          <w:lang w:val="en-US"/>
        </w:rPr>
      </w:pPr>
      <w:r>
        <w:rPr>
          <w:lang w:val="en-US"/>
        </w:rPr>
        <w:t xml:space="preserve">Luo, X., Song, J., Guan, J., Wang, X., &amp; Chen, L. (2024). Influence of facial dimorphism on interpersonal trust: Weighing warmth and competence traits in different trust situations. </w:t>
      </w:r>
      <w:r>
        <w:rPr>
          <w:i/>
          <w:iCs/>
          <w:lang w:val="en-US"/>
        </w:rPr>
        <w:t xml:space="preserve">Current Psychology</w:t>
      </w:r>
      <w:r>
        <w:rPr>
          <w:lang w:val="en-US"/>
        </w:rPr>
        <w:t xml:space="preserve">, </w:t>
      </w:r>
      <w:r>
        <w:rPr>
          <w:i/>
          <w:iCs/>
          <w:lang w:val="en-US"/>
        </w:rPr>
        <w:t xml:space="preserve">43</w:t>
      </w:r>
      <w:r>
        <w:rPr>
          <w:lang w:val="en-US"/>
        </w:rPr>
        <w:t xml:space="preserve">(3), 2158-2172. https://doi.org/10.1007/s12144-023-04472-w</w:t>
      </w:r>
      <w:r>
        <w:rPr>
          <w:lang w:val="en-US"/>
        </w:rPr>
      </w:r>
    </w:p>
    <w:p>
      <w:pPr>
        <w:pStyle w:val="856"/>
        <w:pBdr/>
        <w:spacing/>
        <w:ind/>
        <w:rPr>
          <w:lang w:val="en-US"/>
        </w:rPr>
      </w:pPr>
      <w:r>
        <w:rPr>
          <w:lang w:val="en-US"/>
        </w:rPr>
        <w:t xml:space="preserve">Lyons, M., </w:t>
      </w:r>
      <w:r>
        <w:rPr>
          <w:lang w:val="en-US"/>
        </w:rPr>
        <w:t xml:space="preserve">Marcinkowska</w:t>
      </w:r>
      <w:r>
        <w:rPr>
          <w:lang w:val="en-US"/>
        </w:rPr>
        <w:t xml:space="preserve">, U. M., </w:t>
      </w:r>
      <w:r>
        <w:rPr>
          <w:lang w:val="en-US"/>
        </w:rPr>
        <w:t xml:space="preserve">Helle</w:t>
      </w:r>
      <w:r>
        <w:rPr>
          <w:lang w:val="en-US"/>
        </w:rPr>
        <w:t xml:space="preserve">, S., &amp; McGrath, L. (2015). Mirror, mirror, on the wall, who is the most masculine of them all? The Dark Triad, masculinity, and women’s mate choice. </w:t>
      </w:r>
      <w:r>
        <w:rPr>
          <w:i/>
          <w:iCs/>
          <w:lang w:val="en-US"/>
        </w:rPr>
        <w:t xml:space="preserve">Personality and Individual Differences</w:t>
      </w:r>
      <w:r>
        <w:rPr>
          <w:lang w:val="en-US"/>
        </w:rPr>
        <w:t xml:space="preserve">, </w:t>
      </w:r>
      <w:r>
        <w:rPr>
          <w:i/>
          <w:iCs/>
          <w:lang w:val="en-US"/>
        </w:rPr>
        <w:t xml:space="preserve">74</w:t>
      </w:r>
      <w:r>
        <w:rPr>
          <w:lang w:val="en-US"/>
        </w:rPr>
        <w:t xml:space="preserve">, 153-158. https://doi.org/10.1016/j.paid.2014.10.020</w:t>
      </w:r>
      <w:r>
        <w:rPr>
          <w:lang w:val="en-US"/>
        </w:rPr>
      </w:r>
    </w:p>
    <w:p>
      <w:pPr>
        <w:pStyle w:val="856"/>
        <w:pBdr/>
        <w:spacing/>
        <w:ind/>
        <w:rPr>
          <w:lang w:val="en-US"/>
        </w:rPr>
      </w:pPr>
      <w:r>
        <w:rPr>
          <w:lang w:val="en-US"/>
        </w:rPr>
        <w:t xml:space="preserve">Lyons, M., </w:t>
      </w:r>
      <w:r>
        <w:rPr>
          <w:lang w:val="en-US"/>
        </w:rPr>
        <w:t xml:space="preserve">Marcinkowska</w:t>
      </w:r>
      <w:r>
        <w:rPr>
          <w:lang w:val="en-US"/>
        </w:rPr>
        <w:t xml:space="preserve">, U., Moisey, V., &amp; Harrison, N. (2016). The effects of resource availability and relationship status on women’s preference for facial masculinity in men: An eye-tracking study. </w:t>
      </w:r>
      <w:r>
        <w:rPr>
          <w:i/>
          <w:iCs/>
          <w:lang w:val="en-US"/>
        </w:rPr>
        <w:t xml:space="preserve">Personality and Individual Differences</w:t>
      </w:r>
      <w:r>
        <w:rPr>
          <w:lang w:val="en-US"/>
        </w:rPr>
        <w:t xml:space="preserve">, </w:t>
      </w:r>
      <w:r>
        <w:rPr>
          <w:i/>
          <w:iCs/>
          <w:lang w:val="en-US"/>
        </w:rPr>
        <w:t xml:space="preserve">95</w:t>
      </w:r>
      <w:r>
        <w:rPr>
          <w:lang w:val="en-US"/>
        </w:rPr>
        <w:t xml:space="preserve">, 25-28. https://doi.org/10.1016/j.paid.2016.02.025</w:t>
      </w:r>
      <w:r>
        <w:rPr>
          <w:lang w:val="en-US"/>
        </w:rPr>
      </w:r>
    </w:p>
    <w:p>
      <w:pPr>
        <w:pStyle w:val="856"/>
        <w:pBdr/>
        <w:spacing/>
        <w:ind/>
        <w:rPr>
          <w:lang w:val="en-US"/>
        </w:rPr>
      </w:pPr>
      <w:r>
        <w:rPr>
          <w:lang w:val="en-US"/>
        </w:rPr>
        <w:t xml:space="preserve">Lyons, M., &amp; </w:t>
      </w:r>
      <w:r>
        <w:rPr>
          <w:lang w:val="en-US"/>
        </w:rPr>
        <w:t xml:space="preserve">Simeonov</w:t>
      </w:r>
      <w:r>
        <w:rPr>
          <w:lang w:val="en-US"/>
        </w:rPr>
        <w:t xml:space="preserve">, L. (2016). The undesirable Dark Triad? Women dislike Dark Triad male faces across different mating context and socio-ecological conditions. </w:t>
      </w:r>
      <w:r>
        <w:rPr>
          <w:i/>
          <w:iCs/>
          <w:lang w:val="en-US"/>
        </w:rPr>
        <w:t xml:space="preserve">Personality and Individual Differences</w:t>
      </w:r>
      <w:r>
        <w:rPr>
          <w:lang w:val="en-US"/>
        </w:rPr>
        <w:t xml:space="preserve">, </w:t>
      </w:r>
      <w:r>
        <w:rPr>
          <w:i/>
          <w:iCs/>
          <w:lang w:val="en-US"/>
        </w:rPr>
        <w:t xml:space="preserve">90</w:t>
      </w:r>
      <w:r>
        <w:rPr>
          <w:lang w:val="en-US"/>
        </w:rPr>
        <w:t xml:space="preserve">(February), 338-341. https://doi.org/10.1016/j.paid.2015.11.047</w:t>
      </w:r>
      <w:r>
        <w:rPr>
          <w:lang w:val="en-US"/>
        </w:rPr>
      </w:r>
    </w:p>
    <w:p>
      <w:pPr>
        <w:pStyle w:val="856"/>
        <w:pBdr/>
        <w:spacing/>
        <w:ind/>
        <w:rPr>
          <w:lang w:val="en-US"/>
        </w:rPr>
      </w:pPr>
      <w:r>
        <w:rPr>
          <w:lang w:val="en-US"/>
        </w:rPr>
        <w:t xml:space="preserve">Main, J. C., Jones, B. C., </w:t>
      </w:r>
      <w:r>
        <w:rPr>
          <w:lang w:val="en-US"/>
        </w:rPr>
        <w:t xml:space="preserve">DeBruine</w:t>
      </w:r>
      <w:r>
        <w:rPr>
          <w:lang w:val="en-US"/>
        </w:rPr>
        <w:t xml:space="preserve">, L. M., &amp; Little, A. C. (2009). Integrating Gaze Direction and Sexual Dimorphism of Face Shape When Perceiving the Dominance of Others: </w:t>
      </w:r>
      <w:r>
        <w:rPr>
          <w:i/>
          <w:iCs/>
          <w:lang w:val="en-US"/>
        </w:rPr>
        <w:t xml:space="preserve">http://dx.doi.org/10.1068/p6347</w:t>
      </w:r>
      <w:r>
        <w:rPr>
          <w:lang w:val="en-US"/>
        </w:rPr>
        <w:t xml:space="preserve">, </w:t>
      </w:r>
      <w:r>
        <w:rPr>
          <w:i/>
          <w:iCs/>
          <w:lang w:val="en-US"/>
        </w:rPr>
        <w:t xml:space="preserve">38</w:t>
      </w:r>
      <w:r>
        <w:rPr>
          <w:lang w:val="en-US"/>
        </w:rPr>
        <w:t xml:space="preserve">(9), 1275-1283. https://doi.org/10.1068/P6347</w:t>
      </w:r>
      <w:r>
        <w:rPr>
          <w:lang w:val="en-US"/>
        </w:rPr>
      </w:r>
    </w:p>
    <w:p>
      <w:pPr>
        <w:pStyle w:val="856"/>
        <w:pBdr/>
        <w:spacing/>
        <w:ind/>
        <w:rPr/>
      </w:pPr>
      <w:r>
        <w:rPr>
          <w:lang w:val="en-US"/>
        </w:rPr>
        <w:t xml:space="preserve">Marcinkowska</w:t>
      </w:r>
      <w:r>
        <w:rPr>
          <w:lang w:val="en-US"/>
        </w:rPr>
        <w:t xml:space="preserve">, U. M., Rantala, M. J., Lee, A. J., Kozlov, M. V., </w:t>
      </w:r>
      <w:r>
        <w:rPr>
          <w:lang w:val="en-US"/>
        </w:rPr>
        <w:t xml:space="preserve">Aavik</w:t>
      </w:r>
      <w:r>
        <w:rPr>
          <w:lang w:val="en-US"/>
        </w:rPr>
        <w:t xml:space="preserve">, T., Cai, H., Contreras-</w:t>
      </w:r>
      <w:r>
        <w:rPr>
          <w:lang w:val="en-US"/>
        </w:rPr>
        <w:t xml:space="preserve">Garduño</w:t>
      </w:r>
      <w:r>
        <w:rPr>
          <w:lang w:val="en-US"/>
        </w:rPr>
        <w:t xml:space="preserve">, J., David, O. A., Kaminski, G., Li, N. P., </w:t>
      </w:r>
      <w:r>
        <w:rPr>
          <w:lang w:val="en-US"/>
        </w:rPr>
        <w:t xml:space="preserve">Onyishi</w:t>
      </w:r>
      <w:r>
        <w:rPr>
          <w:lang w:val="en-US"/>
        </w:rPr>
        <w:t xml:space="preserve">, I. E., </w:t>
      </w:r>
      <w:r>
        <w:rPr>
          <w:lang w:val="en-US"/>
        </w:rPr>
        <w:t xml:space="preserve">Prasai</w:t>
      </w:r>
      <w:r>
        <w:rPr>
          <w:lang w:val="en-US"/>
        </w:rPr>
        <w:t xml:space="preserve">, K., </w:t>
      </w:r>
      <w:r>
        <w:rPr>
          <w:lang w:val="en-US"/>
        </w:rPr>
        <w:t xml:space="preserve">Pazhoohi</w:t>
      </w:r>
      <w:r>
        <w:rPr>
          <w:lang w:val="en-US"/>
        </w:rPr>
        <w:t xml:space="preserve">, F., Prokop, P., Cardozo, S. L. R., Sydney, N., Taniguchi, H., </w:t>
      </w:r>
      <w:r>
        <w:rPr>
          <w:lang w:val="en-US"/>
        </w:rPr>
        <w:t xml:space="preserve">Krams</w:t>
      </w:r>
      <w:r>
        <w:rPr>
          <w:lang w:val="en-US"/>
        </w:rPr>
        <w:t xml:space="preserve">, I., &amp; Dixson, B. J. W. (2019). Women’s preferences for men’s facial masculinity are strongest under favorable ecological conditions. </w:t>
      </w:r>
      <w:r>
        <w:rPr>
          <w:i/>
          <w:iCs/>
        </w:rPr>
        <w:t xml:space="preserve">Scientific</w:t>
      </w:r>
      <w:r>
        <w:rPr>
          <w:i/>
          <w:iCs/>
        </w:rPr>
        <w:t xml:space="preserve"> </w:t>
      </w:r>
      <w:r>
        <w:rPr>
          <w:i/>
          <w:iCs/>
        </w:rPr>
        <w:t xml:space="preserve">Reports</w:t>
      </w:r>
      <w:r>
        <w:t xml:space="preserve">, </w:t>
      </w:r>
      <w:r>
        <w:rPr>
          <w:i/>
          <w:iCs/>
        </w:rPr>
        <w:t xml:space="preserve">9</w:t>
      </w:r>
      <w:r>
        <w:t xml:space="preserve">(1), 3387. https://doi.org/10.1038/s41598-019-39350-8</w:t>
      </w:r>
      <w:r/>
    </w:p>
    <w:p>
      <w:pPr>
        <w:pStyle w:val="856"/>
        <w:pBdr/>
        <w:spacing/>
        <w:ind/>
        <w:rPr>
          <w:lang w:val="en-US"/>
        </w:rPr>
      </w:pPr>
      <w:r>
        <w:t xml:space="preserve">Muñoz-Reyes, J. A., Polo, P., Valenzuela, N., </w:t>
      </w:r>
      <w:r>
        <w:t xml:space="preserve">Pavez</w:t>
      </w:r>
      <w:r>
        <w:t xml:space="preserve">, P., Ramírez-Herrera, O., Figueroa, O., </w:t>
      </w:r>
      <w:r>
        <w:t xml:space="preserve">Rodriguez-Sickert</w:t>
      </w:r>
      <w:r>
        <w:t xml:space="preserve">, C., Díaz, D., &amp; Pita, M. (2020). </w:t>
      </w:r>
      <w:r>
        <w:rPr>
          <w:lang w:val="en-US"/>
        </w:rPr>
        <w:t xml:space="preserve">The Male Warrior Hypothesis: </w:t>
      </w:r>
      <w:r>
        <w:rPr>
          <w:lang w:val="en-US"/>
        </w:rPr>
        <w:t xml:space="preserve">Testosterone-related Cooperation and Aggression in the Context of Intergroup Conflict. </w:t>
      </w:r>
      <w:r>
        <w:rPr>
          <w:i/>
          <w:iCs/>
          <w:lang w:val="en-US"/>
        </w:rPr>
        <w:t xml:space="preserve">Scientific Reports</w:t>
      </w:r>
      <w:r>
        <w:rPr>
          <w:lang w:val="en-US"/>
        </w:rPr>
        <w:t xml:space="preserve">, </w:t>
      </w:r>
      <w:r>
        <w:rPr>
          <w:i/>
          <w:iCs/>
          <w:lang w:val="en-US"/>
        </w:rPr>
        <w:t xml:space="preserve">10</w:t>
      </w:r>
      <w:r>
        <w:rPr>
          <w:lang w:val="en-US"/>
        </w:rPr>
        <w:t xml:space="preserve">(1), 375. https://doi.org/10.1038/s41598-019-57259-0</w:t>
      </w:r>
      <w:r>
        <w:rPr>
          <w:lang w:val="en-US"/>
        </w:rPr>
      </w:r>
    </w:p>
    <w:p>
      <w:pPr>
        <w:pStyle w:val="856"/>
        <w:pBdr/>
        <w:spacing/>
        <w:ind/>
        <w:rPr>
          <w:lang w:val="en-US"/>
        </w:rPr>
      </w:pPr>
      <w:r>
        <w:rPr>
          <w:lang w:val="en-US"/>
        </w:rPr>
        <w:t xml:space="preserve">Nakagawa, S., &amp; </w:t>
      </w:r>
      <w:r>
        <w:rPr>
          <w:lang w:val="en-US"/>
        </w:rPr>
        <w:t xml:space="preserve">Schielzeth</w:t>
      </w:r>
      <w:r>
        <w:rPr>
          <w:lang w:val="en-US"/>
        </w:rPr>
        <w:t xml:space="preserve">, H. (2013). A general and simple method for obtaining R 2 from generalized linear mixed-effects models. </w:t>
      </w:r>
      <w:r>
        <w:rPr>
          <w:i/>
          <w:iCs/>
          <w:lang w:val="en-US"/>
        </w:rPr>
        <w:t xml:space="preserve">Methods in Ecology and Evolution</w:t>
      </w:r>
      <w:r>
        <w:rPr>
          <w:lang w:val="en-US"/>
        </w:rPr>
        <w:t xml:space="preserve">, </w:t>
      </w:r>
      <w:r>
        <w:rPr>
          <w:i/>
          <w:iCs/>
          <w:lang w:val="en-US"/>
        </w:rPr>
        <w:t xml:space="preserve">4</w:t>
      </w:r>
      <w:r>
        <w:rPr>
          <w:lang w:val="en-US"/>
        </w:rPr>
        <w:t xml:space="preserve">(2), 133-142. https://doi.org/10.1111/j.2041-210x.2012.00261.x</w:t>
      </w:r>
      <w:r>
        <w:rPr>
          <w:lang w:val="en-US"/>
        </w:rPr>
      </w:r>
    </w:p>
    <w:p>
      <w:pPr>
        <w:pStyle w:val="856"/>
        <w:pBdr/>
        <w:spacing/>
        <w:ind/>
        <w:rPr>
          <w:lang w:val="en-US"/>
        </w:rPr>
      </w:pPr>
      <w:r>
        <w:rPr>
          <w:lang w:val="en-US"/>
        </w:rPr>
        <w:t xml:space="preserve">Niu</w:t>
      </w:r>
      <w:r>
        <w:rPr>
          <w:lang w:val="en-US"/>
        </w:rPr>
        <w:t xml:space="preserve">, C., &amp; Zheng, L. (2020). Reproductive strategies may predict women’s preferences for male facial masculinity. </w:t>
      </w:r>
      <w:r>
        <w:rPr>
          <w:i/>
          <w:iCs/>
          <w:lang w:val="en-US"/>
        </w:rPr>
        <w:t xml:space="preserve">Personality and Individual Differences</w:t>
      </w:r>
      <w:r>
        <w:rPr>
          <w:lang w:val="en-US"/>
        </w:rPr>
        <w:t xml:space="preserve">, </w:t>
      </w:r>
      <w:r>
        <w:rPr>
          <w:i/>
          <w:iCs/>
          <w:lang w:val="en-US"/>
        </w:rPr>
        <w:t xml:space="preserve">166</w:t>
      </w:r>
      <w:r>
        <w:rPr>
          <w:lang w:val="en-US"/>
        </w:rPr>
        <w:t xml:space="preserve">, 110202. https://doi.org/10.1016/j.paid.2020.110202</w:t>
      </w:r>
      <w:r>
        <w:rPr>
          <w:lang w:val="en-US"/>
        </w:rPr>
      </w:r>
    </w:p>
    <w:p>
      <w:pPr>
        <w:pStyle w:val="856"/>
        <w:pBdr/>
        <w:spacing/>
        <w:ind/>
        <w:rPr/>
      </w:pPr>
      <w:r>
        <w:rPr>
          <w:lang w:val="en-US"/>
        </w:rPr>
        <w:t xml:space="preserve">ONU </w:t>
      </w:r>
      <w:r>
        <w:rPr>
          <w:lang w:val="en-US"/>
        </w:rPr>
        <w:t xml:space="preserve">Mujeres</w:t>
      </w:r>
      <w:r>
        <w:rPr>
          <w:lang w:val="en-US"/>
        </w:rPr>
        <w:t xml:space="preserve">, DANE, &amp; CPEM. </w:t>
      </w:r>
      <w:r>
        <w:t xml:space="preserve">(2022). </w:t>
      </w:r>
      <w:r>
        <w:rPr>
          <w:i/>
          <w:iCs/>
        </w:rPr>
        <w:t xml:space="preserve">Mujeres y hombres: Brechas de género en Colombia</w:t>
      </w:r>
      <w:r>
        <w:t xml:space="preserve"> (2.</w:t>
      </w:r>
      <w:r>
        <w:rPr>
          <w:vertAlign w:val="superscript"/>
        </w:rPr>
        <w:t xml:space="preserve">a</w:t>
      </w:r>
      <w:r>
        <w:t xml:space="preserve"> ed.). https://colombia.unwomen.org/sites/default/files/2022-11/MyH%20BrechasColombia-NOV5-17Nov%20%284%29.pdf</w:t>
      </w:r>
      <w:r/>
    </w:p>
    <w:p>
      <w:pPr>
        <w:pStyle w:val="856"/>
        <w:pBdr/>
        <w:spacing/>
        <w:ind/>
        <w:rPr>
          <w:lang w:val="en-US"/>
        </w:rPr>
      </w:pPr>
      <w:r>
        <w:rPr>
          <w:lang w:val="en-US"/>
        </w:rPr>
        <w:t xml:space="preserve">Pailing</w:t>
      </w:r>
      <w:r>
        <w:rPr>
          <w:lang w:val="en-US"/>
        </w:rPr>
        <w:t xml:space="preserve">, A., Boon, J., &amp; Egan, V. (2014). Personality, the Dark </w:t>
      </w:r>
      <w:r>
        <w:rPr>
          <w:lang w:val="en-US"/>
        </w:rPr>
        <w:t xml:space="preserve">Triad</w:t>
      </w:r>
      <w:r>
        <w:rPr>
          <w:lang w:val="en-US"/>
        </w:rPr>
        <w:t xml:space="preserve"> and violence. </w:t>
      </w:r>
      <w:r>
        <w:rPr>
          <w:i/>
          <w:iCs/>
          <w:lang w:val="en-US"/>
        </w:rPr>
        <w:t xml:space="preserve">Personality and Individual Differences</w:t>
      </w:r>
      <w:r>
        <w:rPr>
          <w:lang w:val="en-US"/>
        </w:rPr>
        <w:t xml:space="preserve">, </w:t>
      </w:r>
      <w:r>
        <w:rPr>
          <w:i/>
          <w:iCs/>
          <w:lang w:val="en-US"/>
        </w:rPr>
        <w:t xml:space="preserve">67</w:t>
      </w:r>
      <w:r>
        <w:rPr>
          <w:lang w:val="en-US"/>
        </w:rPr>
        <w:t xml:space="preserve">, 81-86. https://doi.org/10.1016/j.paid.2013.11.018</w:t>
      </w:r>
      <w:r>
        <w:rPr>
          <w:lang w:val="en-US"/>
        </w:rPr>
      </w:r>
    </w:p>
    <w:p>
      <w:pPr>
        <w:pStyle w:val="856"/>
        <w:pBdr/>
        <w:spacing/>
        <w:ind/>
        <w:rPr>
          <w:lang w:val="en-US"/>
        </w:rPr>
      </w:pPr>
      <w:r>
        <w:rPr>
          <w:lang w:val="en-US"/>
        </w:rPr>
        <w:t xml:space="preserve">Penton-</w:t>
      </w:r>
      <w:r>
        <w:rPr>
          <w:lang w:val="en-US"/>
        </w:rPr>
        <w:t xml:space="preserve">Voak</w:t>
      </w:r>
      <w:r>
        <w:rPr>
          <w:lang w:val="en-US"/>
        </w:rPr>
        <w:t xml:space="preserve">, I. S., Jacobson, A., &amp; </w:t>
      </w:r>
      <w:r>
        <w:rPr>
          <w:lang w:val="en-US"/>
        </w:rPr>
        <w:t xml:space="preserve">Trivers</w:t>
      </w:r>
      <w:r>
        <w:rPr>
          <w:lang w:val="en-US"/>
        </w:rPr>
        <w:t xml:space="preserve">, R. (2004). Populational differences in attractiveness judgements of male and female faces. </w:t>
      </w:r>
      <w:r>
        <w:rPr>
          <w:i/>
          <w:iCs/>
          <w:lang w:val="en-US"/>
        </w:rPr>
        <w:t xml:space="preserve">Evolution and Human Behavior</w:t>
      </w:r>
      <w:r>
        <w:rPr>
          <w:lang w:val="en-US"/>
        </w:rPr>
        <w:t xml:space="preserve">, </w:t>
      </w:r>
      <w:r>
        <w:rPr>
          <w:i/>
          <w:iCs/>
          <w:lang w:val="en-US"/>
        </w:rPr>
        <w:t xml:space="preserve">25</w:t>
      </w:r>
      <w:r>
        <w:rPr>
          <w:lang w:val="en-US"/>
        </w:rPr>
        <w:t xml:space="preserve">(6), 355-370. https://doi.org/10.1016/j.evolhumbehav.2004.06.002</w:t>
      </w:r>
      <w:r>
        <w:rPr>
          <w:lang w:val="en-US"/>
        </w:rPr>
      </w:r>
    </w:p>
    <w:p>
      <w:pPr>
        <w:pStyle w:val="856"/>
        <w:pBdr/>
        <w:spacing/>
        <w:ind/>
        <w:rPr>
          <w:lang w:val="en-US"/>
        </w:rPr>
      </w:pPr>
      <w:r>
        <w:rPr>
          <w:lang w:val="en-US"/>
        </w:rPr>
        <w:t xml:space="preserve">Penton-</w:t>
      </w:r>
      <w:r>
        <w:rPr>
          <w:lang w:val="en-US"/>
        </w:rPr>
        <w:t xml:space="preserve">Voak</w:t>
      </w:r>
      <w:r>
        <w:rPr>
          <w:lang w:val="en-US"/>
        </w:rPr>
        <w:t xml:space="preserve">, I. S., Little, A. C., Jones, B. C., Burt, D. M., </w:t>
      </w:r>
      <w:r>
        <w:rPr>
          <w:lang w:val="en-US"/>
        </w:rPr>
        <w:t xml:space="preserve">Tiddeman</w:t>
      </w:r>
      <w:r>
        <w:rPr>
          <w:lang w:val="en-US"/>
        </w:rPr>
        <w:t xml:space="preserve">, B. P., &amp; Perrett, D. I. (2003). Female condition influences preferences for sexual dimorphism in faces of male humans (Homo sapiens). </w:t>
      </w:r>
      <w:r>
        <w:rPr>
          <w:i/>
          <w:iCs/>
          <w:lang w:val="en-US"/>
        </w:rPr>
        <w:t xml:space="preserve">Journal of Comparative Psychology</w:t>
      </w:r>
      <w:r>
        <w:rPr>
          <w:lang w:val="en-US"/>
        </w:rPr>
        <w:t xml:space="preserve">, </w:t>
      </w:r>
      <w:r>
        <w:rPr>
          <w:i/>
          <w:iCs/>
          <w:lang w:val="en-US"/>
        </w:rPr>
        <w:t xml:space="preserve">117</w:t>
      </w:r>
      <w:r>
        <w:rPr>
          <w:lang w:val="en-US"/>
        </w:rPr>
        <w:t xml:space="preserve">(3), 264-271. https://doi.org/10.1037/0735-7036.117.3.264</w:t>
      </w:r>
      <w:r>
        <w:rPr>
          <w:lang w:val="en-US"/>
        </w:rPr>
      </w:r>
    </w:p>
    <w:p>
      <w:pPr>
        <w:pStyle w:val="856"/>
        <w:pBdr/>
        <w:spacing/>
        <w:ind/>
        <w:rPr>
          <w:lang w:val="en-US"/>
        </w:rPr>
      </w:pPr>
      <w:r>
        <w:rPr>
          <w:lang w:val="en-US"/>
        </w:rPr>
        <w:t xml:space="preserve">Pereira, K. J., David, V. F., </w:t>
      </w:r>
      <w:r>
        <w:rPr>
          <w:lang w:val="en-US"/>
        </w:rPr>
        <w:t xml:space="preserve">Varella</w:t>
      </w:r>
      <w:r>
        <w:rPr>
          <w:lang w:val="en-US"/>
        </w:rPr>
        <w:t xml:space="preserve">, M. A. C., &amp; </w:t>
      </w:r>
      <w:r>
        <w:rPr>
          <w:lang w:val="en-US"/>
        </w:rPr>
        <w:t xml:space="preserve">Valentova</w:t>
      </w:r>
      <w:r>
        <w:rPr>
          <w:lang w:val="en-US"/>
        </w:rPr>
        <w:t xml:space="preserve">, J. V. (2020). Environmental threat influences preferences for sexual dimorphism in male and female faces but </w:t>
      </w:r>
      <w:r>
        <w:rPr>
          <w:lang w:val="en-US"/>
        </w:rPr>
        <w:t xml:space="preserve">not voices or dances. </w:t>
      </w:r>
      <w:r>
        <w:rPr>
          <w:i/>
          <w:iCs/>
          <w:lang w:val="en-US"/>
        </w:rPr>
        <w:t xml:space="preserve">Evolution and Human Behavior</w:t>
      </w:r>
      <w:r>
        <w:rPr>
          <w:lang w:val="en-US"/>
        </w:rPr>
        <w:t xml:space="preserve">, </w:t>
      </w:r>
      <w:r>
        <w:rPr>
          <w:i/>
          <w:iCs/>
          <w:lang w:val="en-US"/>
        </w:rPr>
        <w:t xml:space="preserve">41</w:t>
      </w:r>
      <w:r>
        <w:rPr>
          <w:lang w:val="en-US"/>
        </w:rPr>
        <w:t xml:space="preserve">(4), 303-311. https://doi.org/10.1016/j.evolhumbehav.2020.05.003</w:t>
      </w:r>
      <w:r>
        <w:rPr>
          <w:lang w:val="en-US"/>
        </w:rPr>
      </w:r>
    </w:p>
    <w:p>
      <w:pPr>
        <w:pStyle w:val="856"/>
        <w:pBdr/>
        <w:spacing/>
        <w:ind/>
        <w:rPr>
          <w:lang w:val="en-US"/>
        </w:rPr>
      </w:pPr>
      <w:r>
        <w:rPr>
          <w:lang w:val="en-US"/>
        </w:rPr>
        <w:t xml:space="preserve">Perrett, D. I., Lee, K. J., Penton-</w:t>
      </w:r>
      <w:r>
        <w:rPr>
          <w:lang w:val="en-US"/>
        </w:rPr>
        <w:t xml:space="preserve">Voak</w:t>
      </w:r>
      <w:r>
        <w:rPr>
          <w:lang w:val="en-US"/>
        </w:rPr>
        <w:t xml:space="preserve">, I., Rowland, D., Yoshikawa, S., Burt, D. M., </w:t>
      </w:r>
      <w:r>
        <w:rPr>
          <w:lang w:val="en-US"/>
        </w:rPr>
        <w:t xml:space="preserve">Henzi</w:t>
      </w:r>
      <w:r>
        <w:rPr>
          <w:lang w:val="en-US"/>
        </w:rPr>
        <w:t xml:space="preserve">, S. P., Castles, D. L., &amp; Akamatsu, S. (1998). Effects of sexual dimorphism on facial attractiveness. </w:t>
      </w:r>
      <w:r>
        <w:rPr>
          <w:i/>
          <w:iCs/>
          <w:lang w:val="en-US"/>
        </w:rPr>
        <w:t xml:space="preserve">Nature</w:t>
      </w:r>
      <w:r>
        <w:rPr>
          <w:lang w:val="en-US"/>
        </w:rPr>
        <w:t xml:space="preserve">, </w:t>
      </w:r>
      <w:r>
        <w:rPr>
          <w:i/>
          <w:iCs/>
          <w:lang w:val="en-US"/>
        </w:rPr>
        <w:t xml:space="preserve">394</w:t>
      </w:r>
      <w:r>
        <w:rPr>
          <w:lang w:val="en-US"/>
        </w:rPr>
        <w:t xml:space="preserve">(6696), 884-887. https://doi.org/10.1038/29772</w:t>
      </w:r>
      <w:r>
        <w:rPr>
          <w:lang w:val="en-US"/>
        </w:rPr>
      </w:r>
    </w:p>
    <w:p>
      <w:pPr>
        <w:pStyle w:val="856"/>
        <w:pBdr/>
        <w:spacing/>
        <w:ind/>
        <w:rPr>
          <w:lang w:val="en-US"/>
        </w:rPr>
      </w:pPr>
      <w:r>
        <w:rPr>
          <w:lang w:val="en-US"/>
        </w:rPr>
        <w:t xml:space="preserve">Pokorný</w:t>
      </w:r>
      <w:r>
        <w:rPr>
          <w:lang w:val="en-US"/>
        </w:rPr>
        <w:t xml:space="preserve">, Š., </w:t>
      </w:r>
      <w:r>
        <w:rPr>
          <w:lang w:val="en-US"/>
        </w:rPr>
        <w:t xml:space="preserve">Pavlovič</w:t>
      </w:r>
      <w:r>
        <w:rPr>
          <w:lang w:val="en-US"/>
        </w:rPr>
        <w:t xml:space="preserve">, O., &amp; </w:t>
      </w:r>
      <w:r>
        <w:rPr>
          <w:lang w:val="en-US"/>
        </w:rPr>
        <w:t xml:space="preserve">Kleisner</w:t>
      </w:r>
      <w:r>
        <w:rPr>
          <w:lang w:val="en-US"/>
        </w:rPr>
        <w:t xml:space="preserve">, K. (2024). Sexual Dimorphism: The Interrelation of Shape and Color. </w:t>
      </w:r>
      <w:r>
        <w:rPr>
          <w:i/>
          <w:iCs/>
          <w:lang w:val="en-US"/>
        </w:rPr>
        <w:t xml:space="preserve">Archives of Sexual Behavior</w:t>
      </w:r>
      <w:r>
        <w:rPr>
          <w:lang w:val="en-US"/>
        </w:rPr>
        <w:t xml:space="preserve">. https://doi.org/10.1007/s10508-024-02918-1</w:t>
      </w:r>
      <w:r>
        <w:rPr>
          <w:lang w:val="en-US"/>
        </w:rPr>
      </w:r>
    </w:p>
    <w:p>
      <w:pPr>
        <w:pStyle w:val="856"/>
        <w:pBdr/>
        <w:spacing/>
        <w:ind/>
        <w:rPr>
          <w:lang w:val="en-US"/>
        </w:rPr>
      </w:pPr>
      <w:r>
        <w:rPr>
          <w:lang w:val="en-US"/>
        </w:rPr>
        <w:t xml:space="preserve">Porcheron</w:t>
      </w:r>
      <w:r>
        <w:rPr>
          <w:lang w:val="en-US"/>
        </w:rPr>
        <w:t xml:space="preserve">, A., </w:t>
      </w:r>
      <w:r>
        <w:rPr>
          <w:lang w:val="en-US"/>
        </w:rPr>
        <w:t xml:space="preserve">Mauger</w:t>
      </w:r>
      <w:r>
        <w:rPr>
          <w:lang w:val="en-US"/>
        </w:rPr>
        <w:t xml:space="preserve">, E., </w:t>
      </w:r>
      <w:r>
        <w:rPr>
          <w:lang w:val="en-US"/>
        </w:rPr>
        <w:t xml:space="preserve">Soppelsa</w:t>
      </w:r>
      <w:r>
        <w:rPr>
          <w:lang w:val="en-US"/>
        </w:rPr>
        <w:t xml:space="preserve">, F., Liu, Y., Ge, L., </w:t>
      </w:r>
      <w:r>
        <w:rPr>
          <w:lang w:val="en-US"/>
        </w:rPr>
        <w:t xml:space="preserve">Pascalis</w:t>
      </w:r>
      <w:r>
        <w:rPr>
          <w:lang w:val="en-US"/>
        </w:rPr>
        <w:t xml:space="preserve">, O., Russell, R., &amp; </w:t>
      </w:r>
      <w:r>
        <w:rPr>
          <w:lang w:val="en-US"/>
        </w:rPr>
        <w:t xml:space="preserve">Morizot</w:t>
      </w:r>
      <w:r>
        <w:rPr>
          <w:lang w:val="en-US"/>
        </w:rPr>
        <w:t xml:space="preserve">, F. (2017). Facial Contrast Is a Cross-Cultural Cue for Perceiving Age. </w:t>
      </w:r>
      <w:r>
        <w:rPr>
          <w:i/>
          <w:iCs/>
          <w:lang w:val="en-US"/>
        </w:rPr>
        <w:t xml:space="preserve">Frontiers in Psychology</w:t>
      </w:r>
      <w:r>
        <w:rPr>
          <w:lang w:val="en-US"/>
        </w:rPr>
        <w:t xml:space="preserve">, </w:t>
      </w:r>
      <w:r>
        <w:rPr>
          <w:i/>
          <w:iCs/>
          <w:lang w:val="en-US"/>
        </w:rPr>
        <w:t xml:space="preserve">8</w:t>
      </w:r>
      <w:r>
        <w:rPr>
          <w:lang w:val="en-US"/>
        </w:rPr>
        <w:t xml:space="preserve">, 1208. https://doi.org/10.3389/fpsyg.2017.01208</w:t>
      </w:r>
      <w:r>
        <w:rPr>
          <w:lang w:val="en-US"/>
        </w:rPr>
      </w:r>
    </w:p>
    <w:p>
      <w:pPr>
        <w:pStyle w:val="856"/>
        <w:pBdr/>
        <w:spacing/>
        <w:ind/>
        <w:rPr>
          <w:lang w:val="en-US"/>
        </w:rPr>
      </w:pPr>
      <w:r>
        <w:rPr>
          <w:lang w:val="en-US"/>
        </w:rPr>
        <w:t xml:space="preserve">Prall</w:t>
      </w:r>
      <w:r>
        <w:rPr>
          <w:lang w:val="en-US"/>
        </w:rPr>
        <w:t xml:space="preserve">, S. P., &amp; </w:t>
      </w:r>
      <w:r>
        <w:rPr>
          <w:lang w:val="en-US"/>
        </w:rPr>
        <w:t xml:space="preserve">Scelza</w:t>
      </w:r>
      <w:r>
        <w:rPr>
          <w:lang w:val="en-US"/>
        </w:rPr>
        <w:t xml:space="preserve">, B. A. (2020). Resource demands reduce partner discrimination in </w:t>
      </w:r>
      <w:r>
        <w:rPr>
          <w:lang w:val="en-US"/>
        </w:rPr>
        <w:t xml:space="preserve">Himba</w:t>
      </w:r>
      <w:r>
        <w:rPr>
          <w:lang w:val="en-US"/>
        </w:rPr>
        <w:t xml:space="preserve"> women. </w:t>
      </w:r>
      <w:r>
        <w:rPr>
          <w:i/>
          <w:iCs/>
          <w:lang w:val="en-US"/>
        </w:rPr>
        <w:t xml:space="preserve">Evolutionary Human Sciences</w:t>
      </w:r>
      <w:r>
        <w:rPr>
          <w:lang w:val="en-US"/>
        </w:rPr>
        <w:t xml:space="preserve">, </w:t>
      </w:r>
      <w:r>
        <w:rPr>
          <w:i/>
          <w:iCs/>
          <w:lang w:val="en-US"/>
        </w:rPr>
        <w:t xml:space="preserve">2</w:t>
      </w:r>
      <w:r>
        <w:rPr>
          <w:lang w:val="en-US"/>
        </w:rPr>
        <w:t xml:space="preserve">, 1-12. https://doi.org/10.1017/ehs.2020.43</w:t>
      </w:r>
      <w:r>
        <w:rPr>
          <w:lang w:val="en-US"/>
        </w:rPr>
      </w:r>
    </w:p>
    <w:p>
      <w:pPr>
        <w:pStyle w:val="856"/>
        <w:pBdr/>
        <w:spacing/>
        <w:ind/>
        <w:rPr>
          <w:lang w:val="en-US"/>
        </w:rPr>
      </w:pPr>
      <w:r>
        <w:rPr>
          <w:lang w:val="en-US"/>
        </w:rPr>
        <w:t xml:space="preserve">R Core Team. (2023). </w:t>
      </w:r>
      <w:r>
        <w:rPr>
          <w:i/>
          <w:iCs/>
          <w:lang w:val="en-US"/>
        </w:rPr>
        <w:t xml:space="preserve">R: A language and environment for statistical computing</w:t>
      </w:r>
      <w:r>
        <w:rPr>
          <w:lang w:val="en-US"/>
        </w:rPr>
        <w:t xml:space="preserve"> [Software]. R Foundation for Statistical Computing. https://www.R-project.org/.</w:t>
      </w:r>
      <w:r>
        <w:rPr>
          <w:lang w:val="en-US"/>
        </w:rPr>
      </w:r>
    </w:p>
    <w:p>
      <w:pPr>
        <w:pStyle w:val="856"/>
        <w:pBdr/>
        <w:spacing/>
        <w:ind/>
        <w:rPr>
          <w:lang w:val="en-US"/>
        </w:rPr>
      </w:pPr>
      <w:r>
        <w:rPr>
          <w:lang w:val="en-US"/>
        </w:rPr>
        <w:t xml:space="preserve">Rhodes, G., Morley, G., &amp; Simmons, L. W. (2013). Women can judge sexual unfaithfulness from unfamiliar men’s faces. </w:t>
      </w:r>
      <w:r>
        <w:rPr>
          <w:i/>
          <w:iCs/>
          <w:lang w:val="en-US"/>
        </w:rPr>
        <w:t xml:space="preserve">Biology Letters</w:t>
      </w:r>
      <w:r>
        <w:rPr>
          <w:lang w:val="en-US"/>
        </w:rPr>
        <w:t xml:space="preserve">, </w:t>
      </w:r>
      <w:r>
        <w:rPr>
          <w:i/>
          <w:iCs/>
          <w:lang w:val="en-US"/>
        </w:rPr>
        <w:t xml:space="preserve">9</w:t>
      </w:r>
      <w:r>
        <w:rPr>
          <w:lang w:val="en-US"/>
        </w:rPr>
        <w:t xml:space="preserve">(1), 20120908. https://doi.org/10.1098/rsbl.2012.0908</w:t>
      </w:r>
      <w:r>
        <w:rPr>
          <w:lang w:val="en-US"/>
        </w:rPr>
      </w:r>
    </w:p>
    <w:p>
      <w:pPr>
        <w:pStyle w:val="856"/>
        <w:pBdr/>
        <w:spacing/>
        <w:ind/>
        <w:rPr>
          <w:lang w:val="en-US"/>
        </w:rPr>
      </w:pPr>
      <w:r>
        <w:rPr>
          <w:lang w:val="en-US"/>
        </w:rPr>
        <w:t xml:space="preserve">Rostovtseva</w:t>
      </w:r>
      <w:r>
        <w:rPr>
          <w:lang w:val="en-US"/>
        </w:rPr>
        <w:t xml:space="preserve">, V. V., </w:t>
      </w:r>
      <w:r>
        <w:rPr>
          <w:lang w:val="en-US"/>
        </w:rPr>
        <w:t xml:space="preserve">Mezentseva</w:t>
      </w:r>
      <w:r>
        <w:rPr>
          <w:lang w:val="en-US"/>
        </w:rPr>
        <w:t xml:space="preserve">, A. A., &amp; </w:t>
      </w:r>
      <w:r>
        <w:rPr>
          <w:lang w:val="en-US"/>
        </w:rPr>
        <w:t xml:space="preserve">Butovskaya</w:t>
      </w:r>
      <w:r>
        <w:rPr>
          <w:lang w:val="en-US"/>
        </w:rPr>
        <w:t xml:space="preserve">, M. L. (2022). Perception of Emergent Leaders’ Faces and Evolution of Social Cheating: Cross-Cultural Experiments. </w:t>
      </w:r>
      <w:r>
        <w:rPr>
          <w:i/>
          <w:iCs/>
          <w:lang w:val="en-US"/>
        </w:rPr>
        <w:t xml:space="preserve">Evolutionary Psychology</w:t>
      </w:r>
      <w:r>
        <w:rPr>
          <w:lang w:val="en-US"/>
        </w:rPr>
        <w:t xml:space="preserve">, </w:t>
      </w:r>
      <w:r>
        <w:rPr>
          <w:i/>
          <w:iCs/>
          <w:lang w:val="en-US"/>
        </w:rPr>
        <w:t xml:space="preserve">20</w:t>
      </w:r>
      <w:r>
        <w:rPr>
          <w:lang w:val="en-US"/>
        </w:rPr>
        <w:t xml:space="preserve">(1), 147470492210817. https://doi.org/10.1177/14747049221081733</w:t>
      </w:r>
      <w:r>
        <w:rPr>
          <w:lang w:val="en-US"/>
        </w:rPr>
      </w:r>
    </w:p>
    <w:p>
      <w:pPr>
        <w:pStyle w:val="856"/>
        <w:pBdr/>
        <w:spacing/>
        <w:ind/>
        <w:rPr>
          <w:lang w:val="en-US"/>
        </w:rPr>
      </w:pPr>
      <w:r>
        <w:rPr>
          <w:lang w:val="en-US"/>
        </w:rPr>
        <w:t xml:space="preserve">Ryder, H., Maltby, J., Rai, L., Jones, P., &amp; </w:t>
      </w:r>
      <w:r>
        <w:rPr>
          <w:lang w:val="en-US"/>
        </w:rPr>
        <w:t xml:space="preserve">Flowe</w:t>
      </w:r>
      <w:r>
        <w:rPr>
          <w:lang w:val="en-US"/>
        </w:rPr>
        <w:t xml:space="preserve">, H. D. (2016). Women’s fear of crime and preference for formidable mates: How specific are the underlying psychological mechanisms? </w:t>
      </w:r>
      <w:r>
        <w:rPr>
          <w:i/>
          <w:iCs/>
          <w:lang w:val="en-US"/>
        </w:rPr>
        <w:t xml:space="preserve">Evolution and Human Behavior</w:t>
      </w:r>
      <w:r>
        <w:rPr>
          <w:lang w:val="en-US"/>
        </w:rPr>
        <w:t xml:space="preserve">, </w:t>
      </w:r>
      <w:r>
        <w:rPr>
          <w:i/>
          <w:iCs/>
          <w:lang w:val="en-US"/>
        </w:rPr>
        <w:t xml:space="preserve">37</w:t>
      </w:r>
      <w:r>
        <w:rPr>
          <w:lang w:val="en-US"/>
        </w:rPr>
        <w:t xml:space="preserve">(4), 293-302. https://doi.org/10.1016/j.evolhumbehav.2016.01.005</w:t>
      </w:r>
      <w:r>
        <w:rPr>
          <w:lang w:val="en-US"/>
        </w:rPr>
      </w:r>
    </w:p>
    <w:p>
      <w:pPr>
        <w:pStyle w:val="856"/>
        <w:pBdr/>
        <w:spacing/>
        <w:ind/>
        <w:rPr>
          <w:lang w:val="en-US"/>
        </w:rPr>
      </w:pPr>
      <w:r>
        <w:rPr>
          <w:lang w:val="en-US"/>
        </w:rPr>
        <w:t xml:space="preserve">Said, C. P., &amp; Todorov, A. (2011). </w:t>
      </w:r>
      <w:r>
        <w:rPr>
          <w:i/>
          <w:iCs/>
          <w:lang w:val="en-US"/>
        </w:rPr>
        <w:t xml:space="preserve">A Statistical Model of Facial Attractiveness</w:t>
      </w:r>
      <w:r>
        <w:rPr>
          <w:lang w:val="en-US"/>
        </w:rPr>
        <w:t xml:space="preserve">. https://doi.org/10.1177/0956797611419169</w:t>
      </w:r>
      <w:r>
        <w:rPr>
          <w:lang w:val="en-US"/>
        </w:rPr>
      </w:r>
    </w:p>
    <w:p>
      <w:pPr>
        <w:pStyle w:val="856"/>
        <w:pBdr/>
        <w:spacing/>
        <w:ind/>
        <w:rPr>
          <w:lang w:val="en-US"/>
        </w:rPr>
      </w:pPr>
      <w:r>
        <w:rPr>
          <w:lang w:val="en-US"/>
        </w:rPr>
        <w:t xml:space="preserve">Saribay</w:t>
      </w:r>
      <w:r>
        <w:rPr>
          <w:lang w:val="en-US"/>
        </w:rPr>
        <w:t xml:space="preserve">, S. A., </w:t>
      </w:r>
      <w:r>
        <w:rPr>
          <w:lang w:val="en-US"/>
        </w:rPr>
        <w:t xml:space="preserve">Tureček</w:t>
      </w:r>
      <w:r>
        <w:rPr>
          <w:lang w:val="en-US"/>
        </w:rPr>
        <w:t xml:space="preserve">, P., </w:t>
      </w:r>
      <w:r>
        <w:rPr>
          <w:lang w:val="en-US"/>
        </w:rPr>
        <w:t xml:space="preserve">Paluch</w:t>
      </w:r>
      <w:r>
        <w:rPr>
          <w:lang w:val="en-US"/>
        </w:rPr>
        <w:t xml:space="preserve">, R., &amp; </w:t>
      </w:r>
      <w:r>
        <w:rPr>
          <w:lang w:val="en-US"/>
        </w:rPr>
        <w:t xml:space="preserve">Kleisner</w:t>
      </w:r>
      <w:r>
        <w:rPr>
          <w:lang w:val="en-US"/>
        </w:rPr>
        <w:t xml:space="preserve">, K. (2021). Differential effects of resource scarcity and pathogen prevalence on heterosexual women’s facial masculinity preferences. </w:t>
      </w:r>
      <w:r>
        <w:rPr>
          <w:i/>
          <w:iCs/>
          <w:lang w:val="en-US"/>
        </w:rPr>
        <w:t xml:space="preserve">Evolutionary Human Sciences</w:t>
      </w:r>
      <w:r>
        <w:rPr>
          <w:lang w:val="en-US"/>
        </w:rPr>
        <w:t xml:space="preserve">, </w:t>
      </w:r>
      <w:r>
        <w:rPr>
          <w:i/>
          <w:iCs/>
          <w:lang w:val="en-US"/>
        </w:rPr>
        <w:t xml:space="preserve">3</w:t>
      </w:r>
      <w:r>
        <w:rPr>
          <w:lang w:val="en-US"/>
        </w:rPr>
        <w:t xml:space="preserve">, e48. https://doi.org/10.1017/ehs.2021.42</w:t>
      </w:r>
      <w:r>
        <w:rPr>
          <w:lang w:val="en-US"/>
        </w:rPr>
      </w:r>
    </w:p>
    <w:p>
      <w:pPr>
        <w:pStyle w:val="856"/>
        <w:pBdr/>
        <w:spacing/>
        <w:ind/>
        <w:rPr>
          <w:lang w:val="en-US"/>
        </w:rPr>
      </w:pPr>
      <w:r>
        <w:rPr>
          <w:lang w:val="en-US"/>
        </w:rPr>
        <w:t xml:space="preserve">Scott, I. M. L., Clark, A. P., Boothroyd, L. G., &amp; Penton-</w:t>
      </w:r>
      <w:r>
        <w:rPr>
          <w:lang w:val="en-US"/>
        </w:rPr>
        <w:t xml:space="preserve">Voak</w:t>
      </w:r>
      <w:r>
        <w:rPr>
          <w:lang w:val="en-US"/>
        </w:rPr>
        <w:t xml:space="preserve">, I. S. (2013). Do men’s faces really signal heritable immunocompetence? </w:t>
      </w:r>
      <w:r>
        <w:rPr>
          <w:i/>
          <w:iCs/>
          <w:lang w:val="en-US"/>
        </w:rPr>
        <w:t xml:space="preserve">Behavioral Ecology</w:t>
      </w:r>
      <w:r>
        <w:rPr>
          <w:lang w:val="en-US"/>
        </w:rPr>
        <w:t xml:space="preserve">, </w:t>
      </w:r>
      <w:r>
        <w:rPr>
          <w:i/>
          <w:iCs/>
          <w:lang w:val="en-US"/>
        </w:rPr>
        <w:t xml:space="preserve">24</w:t>
      </w:r>
      <w:r>
        <w:rPr>
          <w:lang w:val="en-US"/>
        </w:rPr>
        <w:t xml:space="preserve">(3), 579-589. https://doi.org/10.1093/beheco/ars092</w:t>
      </w:r>
      <w:r>
        <w:rPr>
          <w:lang w:val="en-US"/>
        </w:rPr>
      </w:r>
    </w:p>
    <w:p>
      <w:pPr>
        <w:pStyle w:val="856"/>
        <w:pBdr/>
        <w:spacing/>
        <w:ind/>
        <w:rPr>
          <w:lang w:val="en-US"/>
        </w:rPr>
      </w:pPr>
      <w:r>
        <w:t xml:space="preserve">Selterman</w:t>
      </w:r>
      <w:r>
        <w:t xml:space="preserve">, D., </w:t>
      </w:r>
      <w:r>
        <w:t xml:space="preserve">Garcia</w:t>
      </w:r>
      <w:r>
        <w:t xml:space="preserve">, J. R., &amp; </w:t>
      </w:r>
      <w:r>
        <w:t xml:space="preserve">Tsapelas</w:t>
      </w:r>
      <w:r>
        <w:t xml:space="preserve">, I. (2020). </w:t>
      </w:r>
      <w:r>
        <w:rPr>
          <w:lang w:val="en-US"/>
        </w:rPr>
        <w:t xml:space="preserve">What Do People Do, </w:t>
      </w:r>
      <w:r>
        <w:rPr>
          <w:lang w:val="en-US"/>
        </w:rPr>
        <w:t xml:space="preserve">Say</w:t>
      </w:r>
      <w:r>
        <w:rPr>
          <w:lang w:val="en-US"/>
        </w:rPr>
        <w:t xml:space="preserve">, and Feel When They Have Affairs? Associations between Extradyadic Infidelity Motives with Behavioral, Emotional, and Sexual Outcomes. </w:t>
      </w:r>
      <w:r>
        <w:rPr>
          <w:i/>
          <w:iCs/>
          <w:lang w:val="en-US"/>
        </w:rPr>
        <w:t xml:space="preserve">Journal of Sex &amp; Marital Therapy</w:t>
      </w:r>
      <w:r>
        <w:rPr>
          <w:lang w:val="en-US"/>
        </w:rPr>
        <w:t xml:space="preserve">, 1-14. https://doi.org/10.1080/0092623X.2020.1856987</w:t>
      </w:r>
      <w:r>
        <w:rPr>
          <w:lang w:val="en-US"/>
        </w:rPr>
      </w:r>
    </w:p>
    <w:p>
      <w:pPr>
        <w:pStyle w:val="856"/>
        <w:pBdr/>
        <w:spacing/>
        <w:ind/>
        <w:rPr>
          <w:lang w:val="en-US"/>
        </w:rPr>
      </w:pPr>
      <w:r>
        <w:rPr>
          <w:lang w:val="en-US"/>
        </w:rPr>
        <w:t xml:space="preserve">Stirrat</w:t>
      </w:r>
      <w:r>
        <w:rPr>
          <w:lang w:val="en-US"/>
        </w:rPr>
        <w:t xml:space="preserve">, M., &amp; Perrett, D. I. (2010). Valid Facial Cues to Cooperation and Trust: Male Facial Width and Trustworthiness. </w:t>
      </w:r>
      <w:r>
        <w:rPr>
          <w:i/>
          <w:iCs/>
          <w:lang w:val="en-US"/>
        </w:rPr>
        <w:t xml:space="preserve">Psychological Science</w:t>
      </w:r>
      <w:r>
        <w:rPr>
          <w:lang w:val="en-US"/>
        </w:rPr>
        <w:t xml:space="preserve">, </w:t>
      </w:r>
      <w:r>
        <w:rPr>
          <w:i/>
          <w:iCs/>
          <w:lang w:val="en-US"/>
        </w:rPr>
        <w:t xml:space="preserve">21</w:t>
      </w:r>
      <w:r>
        <w:rPr>
          <w:lang w:val="en-US"/>
        </w:rPr>
        <w:t xml:space="preserve">(3), 349-354. https://doi.org/10.1177/0956797610362647</w:t>
      </w:r>
      <w:r>
        <w:rPr>
          <w:lang w:val="en-US"/>
        </w:rPr>
      </w:r>
    </w:p>
    <w:p>
      <w:pPr>
        <w:pStyle w:val="856"/>
        <w:pBdr/>
        <w:spacing/>
        <w:ind/>
        <w:rPr>
          <w:lang w:val="en-US"/>
        </w:rPr>
      </w:pPr>
      <w:r>
        <w:rPr>
          <w:lang w:val="en-US"/>
        </w:rPr>
        <w:t xml:space="preserve">Stower, R. E., Lee, A. J., McIntosh, T. L., </w:t>
      </w:r>
      <w:r>
        <w:rPr>
          <w:lang w:val="en-US"/>
        </w:rPr>
        <w:t xml:space="preserve">Sidari</w:t>
      </w:r>
      <w:r>
        <w:rPr>
          <w:lang w:val="en-US"/>
        </w:rPr>
        <w:t xml:space="preserve">, M. J., Sherlock, J. M., &amp; Dixson, B. J. W. (2020). Mating Strategies and the Masculinity Paradox: How Relationship Context, Relationship Status, and </w:t>
      </w:r>
      <w:r>
        <w:rPr>
          <w:lang w:val="en-US"/>
        </w:rPr>
        <w:t xml:space="preserve">Sociosexuality</w:t>
      </w:r>
      <w:r>
        <w:rPr>
          <w:lang w:val="en-US"/>
        </w:rPr>
        <w:t xml:space="preserve"> Shape Women’s Preferences for Facial </w:t>
      </w:r>
      <w:r>
        <w:rPr>
          <w:lang w:val="en-US"/>
        </w:rPr>
        <w:t xml:space="preserve">Masculinity and Beardedness. </w:t>
      </w:r>
      <w:r>
        <w:rPr>
          <w:i/>
          <w:iCs/>
          <w:lang w:val="en-US"/>
        </w:rPr>
        <w:t xml:space="preserve">Archives of Sexual Behavior</w:t>
      </w:r>
      <w:r>
        <w:rPr>
          <w:lang w:val="en-US"/>
        </w:rPr>
        <w:t xml:space="preserve">, </w:t>
      </w:r>
      <w:r>
        <w:rPr>
          <w:i/>
          <w:iCs/>
          <w:lang w:val="en-US"/>
        </w:rPr>
        <w:t xml:space="preserve">49</w:t>
      </w:r>
      <w:r>
        <w:rPr>
          <w:lang w:val="en-US"/>
        </w:rPr>
        <w:t xml:space="preserve">(3), 809-820. https://doi.org/10.1007/s10508-019-1437-2</w:t>
      </w:r>
      <w:r>
        <w:rPr>
          <w:lang w:val="en-US"/>
        </w:rPr>
      </w:r>
    </w:p>
    <w:p>
      <w:pPr>
        <w:pStyle w:val="856"/>
        <w:pBdr/>
        <w:spacing/>
        <w:ind/>
        <w:rPr/>
      </w:pPr>
      <w:r>
        <w:rPr>
          <w:lang w:val="en-US"/>
        </w:rPr>
        <w:t xml:space="preserve">Stubbs, A., &amp; </w:t>
      </w:r>
      <w:r>
        <w:rPr>
          <w:lang w:val="en-US"/>
        </w:rPr>
        <w:t xml:space="preserve">Szoeke</w:t>
      </w:r>
      <w:r>
        <w:rPr>
          <w:lang w:val="en-US"/>
        </w:rPr>
        <w:t xml:space="preserve">, C. (2022). The Effect of Intimate Partner Violence on the Physical Health and Health-Related Behaviors of Women: A Systematic Review of the Literature. </w:t>
      </w:r>
      <w:r>
        <w:rPr>
          <w:i/>
          <w:iCs/>
        </w:rPr>
        <w:t xml:space="preserve">Trauma, </w:t>
      </w:r>
      <w:r>
        <w:rPr>
          <w:i/>
          <w:iCs/>
        </w:rPr>
        <w:t xml:space="preserve">Violence</w:t>
      </w:r>
      <w:r>
        <w:rPr>
          <w:i/>
          <w:iCs/>
        </w:rPr>
        <w:t xml:space="preserve">, &amp; Abuse</w:t>
      </w:r>
      <w:r>
        <w:t xml:space="preserve">, </w:t>
      </w:r>
      <w:r>
        <w:rPr>
          <w:i/>
          <w:iCs/>
        </w:rPr>
        <w:t xml:space="preserve">23</w:t>
      </w:r>
      <w:r>
        <w:t xml:space="preserve">(4), 1157-1172. https://doi.org/10.1177/1524838020985541</w:t>
      </w:r>
      <w:r/>
    </w:p>
    <w:p>
      <w:pPr>
        <w:pStyle w:val="856"/>
        <w:pBdr/>
        <w:spacing/>
        <w:ind/>
        <w:rPr>
          <w:lang w:val="en-US"/>
        </w:rPr>
      </w:pPr>
      <w:r>
        <w:t xml:space="preserve">Thornhill</w:t>
      </w:r>
      <w:r>
        <w:t xml:space="preserve">, R., &amp; </w:t>
      </w:r>
      <w:r>
        <w:t xml:space="preserve">Gangestad</w:t>
      </w:r>
      <w:r>
        <w:t xml:space="preserve">, S. W. (1996). </w:t>
      </w:r>
      <w:r>
        <w:rPr>
          <w:lang w:val="en-US"/>
        </w:rPr>
        <w:t xml:space="preserve">The evolution of human sexuality. </w:t>
      </w:r>
      <w:r>
        <w:rPr>
          <w:i/>
          <w:iCs/>
          <w:lang w:val="en-US"/>
        </w:rPr>
        <w:t xml:space="preserve">Trends in Ecology &amp; Evolution</w:t>
      </w:r>
      <w:r>
        <w:rPr>
          <w:lang w:val="en-US"/>
        </w:rPr>
        <w:t xml:space="preserve">, </w:t>
      </w:r>
      <w:r>
        <w:rPr>
          <w:i/>
          <w:iCs/>
          <w:lang w:val="en-US"/>
        </w:rPr>
        <w:t xml:space="preserve">11</w:t>
      </w:r>
      <w:r>
        <w:rPr>
          <w:lang w:val="en-US"/>
        </w:rPr>
        <w:t xml:space="preserve">(2), 98-102. https://doi.org/10.1016/0169-5347(96)81051-2</w:t>
      </w:r>
      <w:r>
        <w:rPr>
          <w:lang w:val="en-US"/>
        </w:rPr>
      </w:r>
    </w:p>
    <w:p>
      <w:pPr>
        <w:pStyle w:val="856"/>
        <w:pBdr/>
        <w:spacing/>
        <w:ind/>
        <w:rPr>
          <w:lang w:val="en-US"/>
        </w:rPr>
      </w:pPr>
      <w:r>
        <w:rPr>
          <w:lang w:val="en-US"/>
        </w:rPr>
        <w:t xml:space="preserve">Vásquez Amézquita, M., </w:t>
      </w:r>
      <w:r>
        <w:rPr>
          <w:lang w:val="en-US"/>
        </w:rPr>
        <w:t xml:space="preserve">Leongoméz</w:t>
      </w:r>
      <w:r>
        <w:rPr>
          <w:lang w:val="en-US"/>
        </w:rPr>
        <w:t xml:space="preserve">, J. D., </w:t>
      </w:r>
      <w:r>
        <w:rPr>
          <w:lang w:val="en-US"/>
        </w:rPr>
        <w:t xml:space="preserve">Seto</w:t>
      </w:r>
      <w:r>
        <w:rPr>
          <w:lang w:val="en-US"/>
        </w:rPr>
        <w:t xml:space="preserve">, M. C., &amp; Salvador, A. (2019). Differences in Visual Attention Patterns to Sexually Mature and Immature Stimuli Between Heterosexual Sexual Offenders, Nonsexual Offenders, and Nonoffending Men. </w:t>
      </w:r>
      <w:r>
        <w:rPr>
          <w:i/>
          <w:iCs/>
          <w:lang w:val="en-US"/>
        </w:rPr>
        <w:t xml:space="preserve">The Journal of Sex Research</w:t>
      </w:r>
      <w:r>
        <w:rPr>
          <w:lang w:val="en-US"/>
        </w:rPr>
        <w:t xml:space="preserve">, </w:t>
      </w:r>
      <w:r>
        <w:rPr>
          <w:i/>
          <w:iCs/>
          <w:lang w:val="en-US"/>
        </w:rPr>
        <w:t xml:space="preserve">56</w:t>
      </w:r>
      <w:r>
        <w:rPr>
          <w:lang w:val="en-US"/>
        </w:rPr>
        <w:t xml:space="preserve">(2), 213-228. https://doi.org/10.1080/00224499.2018.1511965</w:t>
      </w:r>
      <w:r>
        <w:rPr>
          <w:lang w:val="en-US"/>
        </w:rPr>
      </w:r>
    </w:p>
    <w:p>
      <w:pPr>
        <w:pStyle w:val="856"/>
        <w:pBdr/>
        <w:spacing/>
        <w:ind/>
        <w:rPr>
          <w:lang w:val="en-US"/>
        </w:rPr>
      </w:pPr>
      <w:r>
        <w:rPr>
          <w:lang w:val="en-US"/>
        </w:rPr>
        <w:t xml:space="preserve">Vásquez-Amézquita, M., Leongómez, J. D., Salvador, A., &amp; </w:t>
      </w:r>
      <w:r>
        <w:rPr>
          <w:lang w:val="en-US"/>
        </w:rPr>
        <w:t xml:space="preserve">Seto</w:t>
      </w:r>
      <w:r>
        <w:rPr>
          <w:lang w:val="en-US"/>
        </w:rPr>
        <w:t xml:space="preserve">, M. C. (2023). What can the eyes tell us about atypical sexual preferences as a function of sex and age? Linking eye movements with child-related </w:t>
      </w:r>
      <w:r>
        <w:rPr>
          <w:lang w:val="en-US"/>
        </w:rPr>
        <w:t xml:space="preserve">chronophilias</w:t>
      </w:r>
      <w:r>
        <w:rPr>
          <w:lang w:val="en-US"/>
        </w:rPr>
        <w:t xml:space="preserve">. </w:t>
      </w:r>
      <w:r>
        <w:rPr>
          <w:i/>
          <w:iCs/>
          <w:lang w:val="en-US"/>
        </w:rPr>
        <w:t xml:space="preserve">Forensic Sciences Research</w:t>
      </w:r>
      <w:r>
        <w:rPr>
          <w:lang w:val="en-US"/>
        </w:rPr>
        <w:t xml:space="preserve">, </w:t>
      </w:r>
      <w:r>
        <w:rPr>
          <w:i/>
          <w:iCs/>
          <w:lang w:val="en-US"/>
        </w:rPr>
        <w:t xml:space="preserve">8</w:t>
      </w:r>
      <w:r>
        <w:rPr>
          <w:lang w:val="en-US"/>
        </w:rPr>
        <w:t xml:space="preserve">(1), 5-15. https://doi.org/10.1093/fsr/owad009</w:t>
      </w:r>
      <w:r>
        <w:rPr>
          <w:lang w:val="en-US"/>
        </w:rPr>
      </w:r>
    </w:p>
    <w:p>
      <w:pPr>
        <w:pStyle w:val="856"/>
        <w:pBdr/>
        <w:spacing/>
        <w:ind/>
        <w:rPr/>
      </w:pPr>
      <w:r>
        <w:t xml:space="preserve">Vásquez-Amézquita, M., Leongómez, J. D., Seto, M. C., Bonilla, F. M., Rodríguez-Padilla, A., &amp; Salvador, A. (2018). </w:t>
      </w:r>
      <w:r>
        <w:rPr>
          <w:lang w:val="en-US"/>
        </w:rPr>
        <w:t xml:space="preserve">No relation between digit ratio (2D:4D) and visual attention patterns to sexually preferred and non-preferred stimuli. </w:t>
      </w:r>
      <w:r>
        <w:rPr>
          <w:i/>
          <w:iCs/>
        </w:rPr>
        <w:t xml:space="preserve">Personality</w:t>
      </w:r>
      <w:r>
        <w:rPr>
          <w:i/>
          <w:iCs/>
        </w:rPr>
        <w:t xml:space="preserve"> and Individual </w:t>
      </w:r>
      <w:r>
        <w:rPr>
          <w:i/>
          <w:iCs/>
        </w:rPr>
        <w:t xml:space="preserve">Differences</w:t>
      </w:r>
      <w:r>
        <w:t xml:space="preserve">, </w:t>
      </w:r>
      <w:r>
        <w:rPr>
          <w:i/>
          <w:iCs/>
        </w:rPr>
        <w:t xml:space="preserve">120</w:t>
      </w:r>
      <w:r>
        <w:t xml:space="preserve">, 151-158. https://doi.org/10.1016/j.paid.2017.08.022</w:t>
      </w:r>
      <w:r/>
    </w:p>
    <w:p>
      <w:pPr>
        <w:pStyle w:val="856"/>
        <w:pBdr/>
        <w:spacing/>
        <w:ind/>
        <w:rPr>
          <w:lang w:val="en-US"/>
        </w:rPr>
      </w:pPr>
      <w:r>
        <w:t xml:space="preserve">Vásquez-Amézquita, M., Leongómez, J. D., Seto, M. C., Bonilla, M., Rodríguez-Padilla, A., &amp; Salvador, A. (2019). </w:t>
      </w:r>
      <w:r>
        <w:rPr>
          <w:lang w:val="en-US"/>
        </w:rPr>
        <w:t xml:space="preserve">Visual Attention Patterns Differ in Gynephilic and Androphilic Men and Women Depending on Age and Gender of Targets. </w:t>
      </w:r>
      <w:r>
        <w:rPr>
          <w:i/>
          <w:iCs/>
          <w:lang w:val="en-US"/>
        </w:rPr>
        <w:t xml:space="preserve">The </w:t>
      </w:r>
      <w:r>
        <w:rPr>
          <w:i/>
          <w:iCs/>
          <w:lang w:val="en-US"/>
        </w:rPr>
        <w:t xml:space="preserve">Journal of Sex Research</w:t>
      </w:r>
      <w:r>
        <w:rPr>
          <w:lang w:val="en-US"/>
        </w:rPr>
        <w:t xml:space="preserve">, </w:t>
      </w:r>
      <w:r>
        <w:rPr>
          <w:i/>
          <w:iCs/>
          <w:lang w:val="en-US"/>
        </w:rPr>
        <w:t xml:space="preserve">56</w:t>
      </w:r>
      <w:r>
        <w:rPr>
          <w:lang w:val="en-US"/>
        </w:rPr>
        <w:t xml:space="preserve">(1), 85-101. https://doi.org/10.1080/00224499.2017.1372353</w:t>
      </w:r>
      <w:r>
        <w:rPr>
          <w:lang w:val="en-US"/>
        </w:rPr>
      </w:r>
    </w:p>
    <w:p>
      <w:pPr>
        <w:pStyle w:val="856"/>
        <w:pBdr/>
        <w:spacing/>
        <w:ind/>
        <w:rPr>
          <w:lang w:val="en-US"/>
        </w:rPr>
      </w:pPr>
      <w:r>
        <w:rPr>
          <w:lang w:val="en-US"/>
        </w:rPr>
        <w:t xml:space="preserve">Velten</w:t>
      </w:r>
      <w:r>
        <w:rPr>
          <w:lang w:val="en-US"/>
        </w:rPr>
        <w:t xml:space="preserve">, J., Milani, S., </w:t>
      </w:r>
      <w:r>
        <w:rPr>
          <w:lang w:val="en-US"/>
        </w:rPr>
        <w:t xml:space="preserve">Margraf</w:t>
      </w:r>
      <w:r>
        <w:rPr>
          <w:lang w:val="en-US"/>
        </w:rPr>
        <w:t xml:space="preserve">, J., &amp; Brotto, L. A. (2021). Visual Attention to Sexual Stimuli in Women </w:t>
      </w:r>
      <w:r>
        <w:rPr>
          <w:lang w:val="en-US"/>
        </w:rPr>
        <w:t xml:space="preserve">With</w:t>
      </w:r>
      <w:r>
        <w:rPr>
          <w:lang w:val="en-US"/>
        </w:rPr>
        <w:t xml:space="preserve"> Clinical, Subclinical, and Normal Sexual Functioning: An Eye-Tracking Study. </w:t>
      </w:r>
      <w:r>
        <w:rPr>
          <w:i/>
          <w:iCs/>
          <w:lang w:val="en-US"/>
        </w:rPr>
        <w:t xml:space="preserve">Journal of Sexual Medicine</w:t>
      </w:r>
      <w:r>
        <w:rPr>
          <w:lang w:val="en-US"/>
        </w:rPr>
        <w:t xml:space="preserve">, </w:t>
      </w:r>
      <w:r>
        <w:rPr>
          <w:i/>
          <w:iCs/>
          <w:lang w:val="en-US"/>
        </w:rPr>
        <w:t xml:space="preserve">18</w:t>
      </w:r>
      <w:r>
        <w:rPr>
          <w:lang w:val="en-US"/>
        </w:rPr>
        <w:t xml:space="preserve">(1), 144-155. https://doi.org/10.1016/j.jsxm.2020.10.005</w:t>
      </w:r>
      <w:r>
        <w:rPr>
          <w:lang w:val="en-US"/>
        </w:rPr>
      </w:r>
    </w:p>
    <w:p>
      <w:pPr>
        <w:pStyle w:val="856"/>
        <w:pBdr/>
        <w:spacing/>
        <w:ind/>
        <w:rPr/>
      </w:pPr>
      <w:r>
        <w:rPr>
          <w:lang w:val="en-US"/>
        </w:rPr>
        <w:t xml:space="preserve">Wen, F.-F., &amp; </w:t>
      </w:r>
      <w:r>
        <w:rPr>
          <w:lang w:val="en-US"/>
        </w:rPr>
        <w:t xml:space="preserve">Zuo</w:t>
      </w:r>
      <w:r>
        <w:rPr>
          <w:lang w:val="en-US"/>
        </w:rPr>
        <w:t xml:space="preserve">, B. (2013). The Effects of Transformed Gender Facial Features on Face Preference of College Students: Based on the Test of Computer Graphics and Eye Movement Tracks. </w:t>
      </w:r>
      <w:r>
        <w:rPr>
          <w:i/>
          <w:iCs/>
        </w:rPr>
        <w:t xml:space="preserve">Acta </w:t>
      </w:r>
      <w:r>
        <w:rPr>
          <w:i/>
          <w:iCs/>
        </w:rPr>
        <w:t xml:space="preserve">Psychologica</w:t>
      </w:r>
      <w:r>
        <w:rPr>
          <w:i/>
          <w:iCs/>
        </w:rPr>
        <w:t xml:space="preserve"> </w:t>
      </w:r>
      <w:r>
        <w:rPr>
          <w:i/>
          <w:iCs/>
        </w:rPr>
        <w:t xml:space="preserve">Sinica</w:t>
      </w:r>
      <w:r>
        <w:t xml:space="preserve">, </w:t>
      </w:r>
      <w:r>
        <w:rPr>
          <w:i/>
          <w:iCs/>
        </w:rPr>
        <w:t xml:space="preserve">44</w:t>
      </w:r>
      <w:r>
        <w:t xml:space="preserve">(1), 14-29. https://doi.org/10.3724/sp.j.1041.2012.00014</w:t>
      </w:r>
      <w:r/>
    </w:p>
    <w:p>
      <w:pPr>
        <w:pStyle w:val="856"/>
        <w:pBdr/>
        <w:spacing/>
        <w:ind/>
        <w:rPr/>
      </w:pPr>
      <w:r>
        <w:t xml:space="preserve">Zhang, J. (2022). </w:t>
      </w:r>
      <w:r>
        <w:rPr>
          <w:lang w:val="en-US"/>
        </w:rPr>
        <w:t xml:space="preserve">Femme/Butch/Androgyne Identity and Preferences for Femininity Across Face, Voice, and Personality Traits in Chinese Lesbian and Bisexual Women. </w:t>
      </w:r>
      <w:r>
        <w:rPr>
          <w:i/>
          <w:iCs/>
        </w:rPr>
        <w:t xml:space="preserve">Archives </w:t>
      </w:r>
      <w:r>
        <w:rPr>
          <w:i/>
          <w:iCs/>
        </w:rPr>
        <w:t xml:space="preserve">of</w:t>
      </w:r>
      <w:r>
        <w:rPr>
          <w:i/>
          <w:iCs/>
        </w:rPr>
        <w:t xml:space="preserve"> Sexual </w:t>
      </w:r>
      <w:r>
        <w:rPr>
          <w:i/>
          <w:iCs/>
        </w:rPr>
        <w:t xml:space="preserve">Behavior</w:t>
      </w:r>
      <w:r>
        <w:t xml:space="preserve">, </w:t>
      </w:r>
      <w:r>
        <w:rPr>
          <w:i/>
          <w:iCs/>
        </w:rPr>
        <w:t xml:space="preserve">51</w:t>
      </w:r>
      <w:r>
        <w:t xml:space="preserve">(7), 3485-3495. https://doi.org/10.1007/s10508-022-02334-3</w:t>
      </w:r>
      <w:r/>
    </w:p>
    <w:p>
      <w:pPr>
        <w:pStyle w:val="856"/>
        <w:pBdr/>
        <w:spacing/>
        <w:ind/>
        <w:rPr>
          <w:rFonts w:cs="Times New Roman"/>
          <w:szCs w:val="24"/>
        </w:rPr>
      </w:pPr>
      <w:r>
        <w:rPr>
          <w:rFonts w:cs="Times New Roman"/>
          <w:szCs w:val="24"/>
        </w:rPr>
        <w:fldChar w:fldCharType="end"/>
      </w:r>
      <w:r>
        <w:rPr>
          <w:rFonts w:cs="Times New Roman"/>
          <w:szCs w:val="24"/>
        </w:rPr>
        <w:t xml:space="preserve"> </w:t>
      </w:r>
      <w:r>
        <w:rPr>
          <w:rFonts w:cs="Times New Roman"/>
          <w:szCs w:val="24"/>
        </w:rPr>
      </w:r>
    </w:p>
    <w:p>
      <w:pPr>
        <w:pStyle w:val="856"/>
        <w:pBdr/>
        <w:spacing/>
        <w:ind/>
        <w:rPr>
          <w:rFonts w:cs="Times New Roman"/>
          <w:szCs w:val="24"/>
        </w:rPr>
      </w:pPr>
      <w:r>
        <w:rPr>
          <w:rFonts w:cs="Times New Roman"/>
          <w:szCs w:val="24"/>
        </w:rPr>
      </w:r>
      <w:r>
        <w:rPr>
          <w:rFonts w:cs="Times New Roman"/>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sectPr>
      <w:footnotePr/>
      <w:endnotePr/>
      <w:type w:val="nextPage"/>
      <w:pgSz w:h="15840" w:orient="portrait" w:w="12240"/>
      <w:pgMar w:top="1417" w:right="1701" w:bottom="1417" w:left="1701" w:header="708" w:footer="708" w:gutter="0"/>
      <w:cols w:num="1" w:sep="0" w:space="708"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Juan David Leongómez" w:date="2024-09-23T09:19:37Z" w:initials="JDL">
    <w:p w14:paraId="00000001" w14:textId="00000001">
      <w:pPr>
        <w:spacing w:line="240" w:after="0" w:lineRule="auto" w:before="0"/>
        <w:ind w:firstLine="0" w:left="0" w:right="0"/>
        <w:jc w:val="left"/>
      </w:pPr>
      <w:r>
        <w:rPr>
          <w:rFonts w:eastAsia="Arial" w:ascii="Arial" w:hAnsi="Arial" w:cs="Arial"/>
          <w:sz w:val="22"/>
        </w:rPr>
        <w:t xml:space="preserve">Por verse. Es una función experimental que quizás no sea tan buena idea citar acá (se puede dejar sólo para los suplementarios)</w:t>
      </w:r>
    </w:p>
  </w:comment>
  <w:comment w:id="5" w:author="Juan David Leongómez" w:date="2024-09-23T09:13:20Z" w:initials="JDL">
    <w:p w14:paraId="00000002" w14:textId="00000002">
      <w:pPr>
        <w:spacing w:line="240" w:after="0" w:lineRule="auto" w:before="0"/>
        <w:ind w:firstLine="0" w:left="0" w:right="0"/>
        <w:jc w:val="left"/>
      </w:pPr>
      <w:r>
        <w:rPr>
          <w:rFonts w:eastAsia="Arial" w:ascii="Arial" w:hAnsi="Arial" w:cs="Arial"/>
          <w:sz w:val="22"/>
        </w:rPr>
        <w:t xml:space="preserve">R Core Team (2024). R: A Language and Environment for Statistical Computing. R Foundation for Statistical Computing, Vienna, Austria. https://www.R-project.org/.</w:t>
      </w:r>
    </w:p>
  </w:comment>
  <w:comment w:id="10" w:author="Milena Vásquez Amézquita" w:date="2024-09-16T15:49:00Z" w:initials="MVA">
    <w:p w14:paraId="00000003" w14:textId="00000003">
      <w:pPr>
        <w:spacing w:line="240" w:after="0" w:lineRule="auto" w:before="0"/>
        <w:ind w:firstLine="0" w:left="0" w:right="0"/>
        <w:jc w:val="left"/>
      </w:pPr>
      <w:r>
        <w:rPr>
          <w:rFonts w:eastAsia="Arial" w:ascii="Arial" w:hAnsi="Arial" w:cs="Arial"/>
          <w:sz w:val="22"/>
        </w:rPr>
        <w:t xml:space="preserve">Arreglar las correlaciones agregando paneles para el dimorfismo sexual y la covariable percepción de seguridad en el hogar. </w:t>
      </w:r>
    </w:p>
  </w:comment>
  <w:comment w:id="8" w:author="Milena Vásquez Amézquita" w:date="2024-09-12T16:14:00Z" w:initials="MVA">
    <w:p w14:paraId="00000004" w14:textId="00000004">
      <w:pPr>
        <w:spacing w:line="240" w:after="0" w:lineRule="auto" w:before="0"/>
        <w:ind w:firstLine="0" w:left="0" w:right="0"/>
        <w:jc w:val="left"/>
      </w:pPr>
      <w:r>
        <w:rPr>
          <w:rFonts w:eastAsia="Arial" w:ascii="Arial" w:hAnsi="Arial" w:cs="Arial"/>
          <w:sz w:val="22"/>
        </w:rPr>
        <w:t xml:space="preserve">Nos faltó esto en los análisis</w:t>
      </w:r>
    </w:p>
  </w:comment>
  <w:comment w:id="6" w:author="Milena Vásquez Amézquita" w:date="2024-09-12T16:57:00Z" w:initials="MVA">
    <w:p w14:paraId="00000005" w14:textId="00000005">
      <w:pPr>
        <w:spacing w:line="240" w:after="0" w:lineRule="auto" w:before="0"/>
        <w:ind w:firstLine="0" w:left="0" w:right="0"/>
        <w:jc w:val="left"/>
      </w:pPr>
      <w:r>
        <w:rPr>
          <w:rFonts w:eastAsia="Arial" w:ascii="Arial" w:hAnsi="Arial" w:cs="Arial"/>
          <w:sz w:val="22"/>
        </w:rPr>
        <w:t xml:space="preserve">A este si se le pueden calcular tamaños de efecto porque no tiene efectos aleatorios?</w:t>
      </w:r>
    </w:p>
  </w:comment>
  <w:comment w:id="7" w:author="Juan David Leongómez" w:date="2024-09-23T09:17:56Z" w:initials="JDL">
    <w:p w14:paraId="00000006" w14:textId="00000006">
      <w:pPr>
        <w:spacing w:line="240" w:after="0" w:lineRule="auto" w:before="0"/>
        <w:ind w:firstLine="0" w:left="0" w:right="0"/>
        <w:jc w:val="left"/>
      </w:pPr>
      <w:r>
        <w:rPr>
          <w:rFonts w:eastAsia="Arial" w:ascii="Arial" w:hAnsi="Arial" w:cs="Arial"/>
          <w:sz w:val="22"/>
        </w:rPr>
        <w:t xml:space="preserve">Sí</w:t>
      </w:r>
    </w:p>
  </w:comment>
  <w:comment w:id="4" w:author="Milena Vásquez Amézquita" w:date="2024-09-16T13:09:00Z" w:initials="MVA">
    <w:p w14:paraId="00000007" w14:textId="00000007">
      <w:pPr>
        <w:spacing w:line="240" w:after="0" w:lineRule="auto" w:before="0"/>
        <w:ind w:firstLine="0" w:left="0" w:right="0"/>
        <w:jc w:val="left"/>
      </w:pPr>
      <w:r>
        <w:rPr>
          <w:rFonts w:eastAsia="Arial" w:ascii="Arial" w:hAnsi="Arial" w:cs="Arial"/>
          <w:sz w:val="22"/>
        </w:rPr>
        <w:t xml:space="preserve">Cambiar esto en el código</w:t>
      </w:r>
    </w:p>
  </w:comment>
  <w:comment w:id="3" w:author="Milena Vásquez Amézquita" w:date="2024-09-09T11:46:00Z" w:initials="MVA">
    <w:p w14:paraId="00000008" w14:textId="00000008">
      <w:pPr>
        <w:spacing w:line="240" w:after="0" w:lineRule="auto" w:before="0"/>
        <w:ind w:firstLine="0" w:left="0" w:right="0"/>
        <w:jc w:val="left"/>
      </w:pPr>
      <w:r>
        <w:rPr>
          <w:rFonts w:eastAsia="Arial" w:ascii="Arial" w:hAnsi="Arial" w:cs="Arial"/>
          <w:sz w:val="22"/>
        </w:rPr>
        <w:t xml:space="preserve">Efecto muy fuerte de la violencia. Las diferencias fueron significativas en alta disponibilidad, en donde la preferencia por la masculinidad disminuyó de manera consistente a frecuencias altas de violencia física. En condición escasez, por el contrario tendía a aumentar a frecuencias altas. </w:t>
      </w:r>
    </w:p>
  </w:comment>
  <w:comment w:id="2" w:author="Milena Vásquez Amézquita" w:date="2024-09-04T15:11:00Z" w:initials="MVA">
    <w:p w14:paraId="00000009" w14:textId="00000009">
      <w:pPr>
        <w:spacing w:line="240" w:after="0" w:lineRule="auto" w:before="0"/>
        <w:ind w:firstLine="0" w:left="0" w:right="0"/>
        <w:jc w:val="left"/>
      </w:pPr>
      <w:r>
        <w:rPr>
          <w:rFonts w:eastAsia="Arial" w:ascii="Arial" w:hAnsi="Arial" w:cs="Arial"/>
          <w:sz w:val="22"/>
        </w:rPr>
        <w:t xml:space="preserve">R a favor de la H3, </w:t>
      </w:r>
    </w:p>
    <w:p w14:paraId="0000000A" w14:textId="0000000A">
      <w:pPr>
        <w:spacing w:line="240" w:after="0" w:lineRule="auto" w:before="0"/>
        <w:ind w:firstLine="0" w:left="0" w:right="0"/>
        <w:jc w:val="left"/>
      </w:pPr>
      <w:r>
        <w:rPr>
          <w:rFonts w:eastAsia="Arial" w:ascii="Arial" w:hAnsi="Arial" w:cs="Arial"/>
          <w:sz w:val="22"/>
        </w:rPr>
        <w:t xml:space="preserve">El cambio de corto plazo a largo plazo, fue significativo en todas las variables?? Sin efecto de la condición. Pero en contrates, NF y Choice = la diferencia entre corto y largo plazo fue significativa en la condición a largo plazo. Sube la preferencia hacia los masculinizados en ambas condiciones, pero cuando se está en condición alta es significativo el aumento. </w:t>
      </w:r>
    </w:p>
    <w:p w14:paraId="0000000B" w14:textId="0000000B">
      <w:pPr>
        <w:spacing w:line="240" w:after="0" w:lineRule="auto" w:before="0"/>
        <w:ind w:firstLine="0" w:left="0" w:right="0"/>
        <w:jc w:val="left"/>
      </w:pPr>
      <w:r>
        <w:rPr>
          <w:rFonts w:eastAsia="Arial" w:ascii="Arial" w:hAnsi="Arial" w:cs="Arial"/>
          <w:sz w:val="22"/>
        </w:rPr>
        <w:t xml:space="preserve"/>
      </w:r>
    </w:p>
    <w:p w14:paraId="0000000C" w14:textId="0000000C">
      <w:pPr>
        <w:spacing w:line="240" w:after="0" w:lineRule="auto" w:before="0"/>
        <w:ind w:firstLine="0" w:left="0" w:right="0"/>
        <w:jc w:val="left"/>
      </w:pPr>
      <w:r>
        <w:rPr>
          <w:rFonts w:eastAsia="Arial" w:ascii="Arial" w:hAnsi="Arial" w:cs="Arial"/>
          <w:sz w:val="22"/>
        </w:rPr>
        <w:t xml:space="preserve">Hacer un contraste entre baja y alta en el contexto de largo plazo. </w:t>
      </w:r>
    </w:p>
  </w:comment>
  <w:comment w:id="1" w:author="Milena Vásquez Amézquita" w:date="2024-09-04T15:10:00Z" w:initials="MVA">
    <w:p w14:paraId="0000000D" w14:textId="0000000D">
      <w:pPr>
        <w:spacing w:line="240" w:after="0" w:lineRule="auto" w:before="0"/>
        <w:ind w:firstLine="0" w:left="0" w:right="0"/>
        <w:jc w:val="left"/>
      </w:pPr>
      <w:r>
        <w:rPr>
          <w:rFonts w:eastAsia="Arial" w:ascii="Arial" w:hAnsi="Arial" w:cs="Arial"/>
          <w:sz w:val="22"/>
        </w:rPr>
        <w:t xml:space="preserve">R a favor de la H2 en TDF, NF, Choice</w:t>
      </w:r>
    </w:p>
  </w:comment>
  <w:comment w:id="0" w:author="Milena Vásquez Amézquita" w:date="2024-09-04T15:09:00Z" w:initials="MVA">
    <w:p w14:paraId="0000000E" w14:textId="0000000E">
      <w:pPr>
        <w:spacing w:line="240" w:after="0" w:lineRule="auto" w:before="0"/>
        <w:ind w:firstLine="0" w:left="0" w:right="0"/>
        <w:jc w:val="left"/>
      </w:pPr>
      <w:r>
        <w:rPr>
          <w:rFonts w:eastAsia="Arial" w:ascii="Arial" w:hAnsi="Arial" w:cs="Arial"/>
          <w:sz w:val="22"/>
        </w:rPr>
        <w:t xml:space="preserve">R a favor de la H1 - En todo?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paraIdParent="00000005" w15:done="0"/>
  <w15:commentEx w15:paraId="00000007" w15:done="0"/>
  <w15:commentEx w15:paraId="00000008" w15:done="0"/>
  <w15:commentEx w15:paraId="0000000C" w15:done="0"/>
  <w15:commentEx w15:paraId="0000000D" w15:done="0"/>
  <w15:commentEx w15:paraId="000000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A06BA07" w16cex:dateUtc="2024-09-23T14:19:37Z"/>
  <w16cex:commentExtensible w16cex:durableId="0FA7A705" w16cex:dateUtc="2024-09-23T14:13:20Z"/>
  <w16cex:commentExtensible w16cex:durableId="2A92D1FD" w16cex:dateUtc="2024-09-16T20:49:00Z"/>
  <w16cex:commentExtensible w16cex:durableId="2A8D91D1" w16cex:dateUtc="2024-09-12T21:14:00Z"/>
  <w16cex:commentExtensible w16cex:durableId="2A8D9BEA" w16cex:dateUtc="2024-09-12T21:57:00Z"/>
  <w16cex:commentExtensible w16cex:durableId="6303649E" w16cex:dateUtc="2024-09-23T14:17:56Z"/>
  <w16cex:commentExtensible w16cex:durableId="2A92AC71" w16cex:dateUtc="2024-09-16T18:09:00Z"/>
  <w16cex:commentExtensible w16cex:durableId="2A895E89" w16cex:dateUtc="2024-09-09T16:46:00Z"/>
  <w16cex:commentExtensible w16cex:durableId="2A82F736" w16cex:dateUtc="2024-09-04T20:11:00Z"/>
  <w16cex:commentExtensible w16cex:durableId="2A82F6E7" w16cex:dateUtc="2024-09-04T20:10:00Z"/>
  <w16cex:commentExtensible w16cex:durableId="2A82F6B3" w16cex:dateUtc="2024-09-04T20:09: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6A06BA07"/>
  <w16cid:commentId w16cid:paraId="00000002" w16cid:durableId="0FA7A705"/>
  <w16cid:commentId w16cid:paraId="00000003" w16cid:durableId="2A92D1FD"/>
  <w16cid:commentId w16cid:paraId="00000004" w16cid:durableId="2A8D91D1"/>
  <w16cid:commentId w16cid:paraId="00000005" w16cid:durableId="2A8D9BEA"/>
  <w16cid:commentId w16cid:paraId="00000006" w16cid:durableId="6303649E"/>
  <w16cid:commentId w16cid:paraId="00000007" w16cid:durableId="2A92AC71"/>
  <w16cid:commentId w16cid:paraId="00000008" w16cid:durableId="2A895E89"/>
  <w16cid:commentId w16cid:paraId="0000000C" w16cid:durableId="2A82F736"/>
  <w16cid:commentId w16cid:paraId="0000000D" w16cid:durableId="2A82F6E7"/>
  <w16cid:commentId w16cid:paraId="0000000E" w16cid:durableId="2A82F6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Segoe UI">
    <w:panose1 w:val="020B0502040504020204"/>
  </w:font>
  <w:font w:name="Arial Narrow">
    <w:panose1 w:val="020B0604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1069"/>
      </w:pPr>
      <w:rPr>
        <w:rFonts w:hint="default"/>
      </w:rPr>
      <w:start w:val="1"/>
      <w:suff w:val="tab"/>
    </w:lvl>
    <w:lvl w:ilvl="1">
      <w:isLgl w:val="false"/>
      <w:lvlJc w:val="left"/>
      <w:lvlText w:val="%2."/>
      <w:numFmt w:val="lowerLetter"/>
      <w:pPr>
        <w:pBdr/>
        <w:spacing/>
        <w:ind w:hanging="360" w:left="1789"/>
      </w:pPr>
      <w:rPr/>
      <w:start w:val="1"/>
      <w:suff w:val="tab"/>
    </w:lvl>
    <w:lvl w:ilvl="2">
      <w:isLgl w:val="false"/>
      <w:lvlJc w:val="right"/>
      <w:lvlText w:val="%3."/>
      <w:numFmt w:val="lowerRoman"/>
      <w:pPr>
        <w:pBdr/>
        <w:spacing/>
        <w:ind w:hanging="180" w:left="2509"/>
      </w:pPr>
      <w:rPr/>
      <w:start w:val="1"/>
      <w:suff w:val="tab"/>
    </w:lvl>
    <w:lvl w:ilvl="3">
      <w:isLgl w:val="false"/>
      <w:lvlJc w:val="left"/>
      <w:lvlText w:val="%4."/>
      <w:numFmt w:val="decimal"/>
      <w:pPr>
        <w:pBdr/>
        <w:spacing/>
        <w:ind w:hanging="360" w:left="3229"/>
      </w:pPr>
      <w:rPr/>
      <w:start w:val="1"/>
      <w:suff w:val="tab"/>
    </w:lvl>
    <w:lvl w:ilvl="4">
      <w:isLgl w:val="false"/>
      <w:lvlJc w:val="left"/>
      <w:lvlText w:val="%5."/>
      <w:numFmt w:val="lowerLetter"/>
      <w:pPr>
        <w:pBdr/>
        <w:spacing/>
        <w:ind w:hanging="360" w:left="3949"/>
      </w:pPr>
      <w:rPr/>
      <w:start w:val="1"/>
      <w:suff w:val="tab"/>
    </w:lvl>
    <w:lvl w:ilvl="5">
      <w:isLgl w:val="false"/>
      <w:lvlJc w:val="right"/>
      <w:lvlText w:val="%6."/>
      <w:numFmt w:val="lowerRoman"/>
      <w:pPr>
        <w:pBdr/>
        <w:spacing/>
        <w:ind w:hanging="180" w:left="4669"/>
      </w:pPr>
      <w:rPr/>
      <w:start w:val="1"/>
      <w:suff w:val="tab"/>
    </w:lvl>
    <w:lvl w:ilvl="6">
      <w:isLgl w:val="false"/>
      <w:lvlJc w:val="left"/>
      <w:lvlText w:val="%7."/>
      <w:numFmt w:val="decimal"/>
      <w:pPr>
        <w:pBdr/>
        <w:spacing/>
        <w:ind w:hanging="360" w:left="5389"/>
      </w:pPr>
      <w:rPr/>
      <w:start w:val="1"/>
      <w:suff w:val="tab"/>
    </w:lvl>
    <w:lvl w:ilvl="7">
      <w:isLgl w:val="false"/>
      <w:lvlJc w:val="left"/>
      <w:lvlText w:val="%8."/>
      <w:numFmt w:val="lowerLetter"/>
      <w:pPr>
        <w:pBdr/>
        <w:spacing/>
        <w:ind w:hanging="360" w:left="6109"/>
      </w:pPr>
      <w:rPr/>
      <w:start w:val="1"/>
      <w:suff w:val="tab"/>
    </w:lvl>
    <w:lvl w:ilvl="8">
      <w:isLgl w:val="false"/>
      <w:lvlJc w:val="right"/>
      <w:lvlText w:val="%9."/>
      <w:numFmt w:val="lowerRoman"/>
      <w:pPr>
        <w:pBdr/>
        <w:spacing/>
        <w:ind w:hanging="180" w:left="6829"/>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432" w:left="792"/>
      </w:pPr>
      <w:rPr>
        <w:rFonts w:hint="default"/>
      </w:rPr>
      <w:start w:val="1"/>
      <w:suff w:val="tab"/>
    </w:lvl>
    <w:lvl w:ilvl="2">
      <w:isLgl w:val="false"/>
      <w:lvlJc w:val="left"/>
      <w:lvlText w:val="%1.%2.%3."/>
      <w:numFmt w:val="decimal"/>
      <w:pPr>
        <w:pBdr/>
        <w:spacing/>
        <w:ind w:hanging="504" w:left="1224"/>
      </w:pPr>
      <w:rPr>
        <w:rFonts w:hint="default"/>
      </w:rPr>
      <w:start w:val="1"/>
      <w:suff w:val="tab"/>
    </w:lvl>
    <w:lvl w:ilvl="3">
      <w:isLgl w:val="false"/>
      <w:lvlJc w:val="left"/>
      <w:lvlText w:val="%1.%2.%3.%4."/>
      <w:numFmt w:val="decimal"/>
      <w:pPr>
        <w:pBdr/>
        <w:spacing/>
        <w:ind w:hanging="648" w:left="1728"/>
      </w:pPr>
      <w:rPr>
        <w:rFonts w:hint="default"/>
      </w:rPr>
      <w:start w:val="1"/>
      <w:suff w:val="tab"/>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4">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432" w:left="792"/>
      </w:pPr>
      <w:rPr>
        <w:rFonts w:hint="default"/>
      </w:rPr>
      <w:start w:val="1"/>
      <w:suff w:val="tab"/>
    </w:lvl>
    <w:lvl w:ilvl="2">
      <w:isLgl w:val="false"/>
      <w:lvlJc w:val="left"/>
      <w:lvlText w:val="2.2.%3."/>
      <w:numFmt w:val="decimal"/>
      <w:pPr>
        <w:pBdr/>
        <w:spacing/>
        <w:ind w:hanging="504" w:left="1224"/>
      </w:pPr>
      <w:rPr>
        <w:rFonts w:hint="default"/>
      </w:rPr>
      <w:start w:val="1"/>
      <w:suff w:val="tab"/>
    </w:lvl>
    <w:lvl w:ilvl="3">
      <w:isLgl w:val="false"/>
      <w:lvlJc w:val="left"/>
      <w:lvlText w:val="%1.%2.%3.%4."/>
      <w:numFmt w:val="decimal"/>
      <w:pPr>
        <w:pBdr/>
        <w:spacing/>
        <w:ind w:hanging="648" w:left="1728"/>
      </w:pPr>
      <w:rPr>
        <w:rFonts w:hint="default"/>
      </w:rPr>
      <w:start w:val="1"/>
      <w:suff w:val="tab"/>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 David Leongómez">
    <w15:presenceInfo w15:providerId="Teamlab" w15:userId="Juan David Leongómez"/>
  </w15:person>
  <w15:person w15:author="Milena Vásquez Amézquita">
    <w15:presenceInfo w15:providerId="AD" w15:userId="S::mvasquezam@unbosque.edu.co::d36f1f02-d427-4e49-abcb-371d4432cc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CO"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50">
    <w:name w:val="Heading 2 Char"/>
    <w:basedOn w:val="685"/>
    <w:link w:val="677"/>
    <w:uiPriority w:val="9"/>
    <w:pPr>
      <w:pBdr/>
      <w:spacing/>
      <w:ind/>
    </w:pPr>
    <w:rPr>
      <w:rFonts w:ascii="Arial" w:hAnsi="Arial" w:eastAsia="Arial" w:cs="Arial"/>
      <w:color w:val="0f4761" w:themeColor="accent1" w:themeShade="BF"/>
      <w:sz w:val="32"/>
      <w:szCs w:val="32"/>
    </w:rPr>
  </w:style>
  <w:style w:type="character" w:styleId="151">
    <w:name w:val="Heading 3 Char"/>
    <w:basedOn w:val="685"/>
    <w:link w:val="678"/>
    <w:uiPriority w:val="9"/>
    <w:pPr>
      <w:pBdr/>
      <w:spacing/>
      <w:ind/>
    </w:pPr>
    <w:rPr>
      <w:rFonts w:ascii="Arial" w:hAnsi="Arial" w:eastAsia="Arial" w:cs="Arial"/>
      <w:color w:val="0f4761" w:themeColor="accent1" w:themeShade="BF"/>
      <w:sz w:val="28"/>
      <w:szCs w:val="28"/>
    </w:rPr>
  </w:style>
  <w:style w:type="character" w:styleId="152">
    <w:name w:val="Heading 4 Char"/>
    <w:basedOn w:val="685"/>
    <w:link w:val="679"/>
    <w:uiPriority w:val="9"/>
    <w:pPr>
      <w:pBdr/>
      <w:spacing/>
      <w:ind/>
    </w:pPr>
    <w:rPr>
      <w:rFonts w:ascii="Arial" w:hAnsi="Arial" w:eastAsia="Arial" w:cs="Arial"/>
      <w:i/>
      <w:iCs/>
      <w:color w:val="0f4761" w:themeColor="accent1" w:themeShade="BF"/>
    </w:rPr>
  </w:style>
  <w:style w:type="character" w:styleId="153">
    <w:name w:val="Heading 5 Char"/>
    <w:basedOn w:val="685"/>
    <w:link w:val="680"/>
    <w:uiPriority w:val="9"/>
    <w:pPr>
      <w:pBdr/>
      <w:spacing/>
      <w:ind/>
    </w:pPr>
    <w:rPr>
      <w:rFonts w:ascii="Arial" w:hAnsi="Arial" w:eastAsia="Arial" w:cs="Arial"/>
      <w:color w:val="0f4761" w:themeColor="accent1" w:themeShade="BF"/>
    </w:rPr>
  </w:style>
  <w:style w:type="character" w:styleId="154">
    <w:name w:val="Heading 6 Char"/>
    <w:basedOn w:val="685"/>
    <w:link w:val="681"/>
    <w:uiPriority w:val="9"/>
    <w:pPr>
      <w:pBdr/>
      <w:spacing/>
      <w:ind/>
    </w:pPr>
    <w:rPr>
      <w:rFonts w:ascii="Arial" w:hAnsi="Arial" w:eastAsia="Arial" w:cs="Arial"/>
      <w:i/>
      <w:iCs/>
      <w:color w:val="595959" w:themeColor="text1" w:themeTint="A6"/>
    </w:rPr>
  </w:style>
  <w:style w:type="character" w:styleId="155">
    <w:name w:val="Heading 7 Char"/>
    <w:basedOn w:val="685"/>
    <w:link w:val="682"/>
    <w:uiPriority w:val="9"/>
    <w:pPr>
      <w:pBdr/>
      <w:spacing/>
      <w:ind/>
    </w:pPr>
    <w:rPr>
      <w:rFonts w:ascii="Arial" w:hAnsi="Arial" w:eastAsia="Arial" w:cs="Arial"/>
      <w:color w:val="595959" w:themeColor="text1" w:themeTint="A6"/>
    </w:rPr>
  </w:style>
  <w:style w:type="character" w:styleId="156">
    <w:name w:val="Heading 8 Char"/>
    <w:basedOn w:val="685"/>
    <w:link w:val="683"/>
    <w:uiPriority w:val="9"/>
    <w:pPr>
      <w:pBdr/>
      <w:spacing/>
      <w:ind/>
    </w:pPr>
    <w:rPr>
      <w:rFonts w:ascii="Arial" w:hAnsi="Arial" w:eastAsia="Arial" w:cs="Arial"/>
      <w:i/>
      <w:iCs/>
      <w:color w:val="272727" w:themeColor="text1" w:themeTint="D8"/>
    </w:rPr>
  </w:style>
  <w:style w:type="character" w:styleId="157">
    <w:name w:val="Heading 9 Char"/>
    <w:basedOn w:val="685"/>
    <w:link w:val="684"/>
    <w:uiPriority w:val="9"/>
    <w:pPr>
      <w:pBdr/>
      <w:spacing/>
      <w:ind/>
    </w:pPr>
    <w:rPr>
      <w:rFonts w:ascii="Arial" w:hAnsi="Arial" w:eastAsia="Arial" w:cs="Arial"/>
      <w:i/>
      <w:iCs/>
      <w:color w:val="272727" w:themeColor="text1" w:themeTint="D8"/>
    </w:rPr>
  </w:style>
  <w:style w:type="character" w:styleId="159">
    <w:name w:val="Title Char"/>
    <w:basedOn w:val="685"/>
    <w:link w:val="823"/>
    <w:uiPriority w:val="10"/>
    <w:pPr>
      <w:pBdr/>
      <w:spacing/>
      <w:ind/>
    </w:pPr>
    <w:rPr>
      <w:rFonts w:ascii="Arial" w:hAnsi="Arial" w:eastAsia="Arial" w:cs="Arial"/>
      <w:spacing w:val="-10"/>
      <w:sz w:val="56"/>
      <w:szCs w:val="56"/>
    </w:rPr>
  </w:style>
  <w:style w:type="character" w:styleId="161">
    <w:name w:val="Subtitle Char"/>
    <w:basedOn w:val="685"/>
    <w:link w:val="825"/>
    <w:uiPriority w:val="11"/>
    <w:pPr>
      <w:pBdr/>
      <w:spacing/>
      <w:ind/>
    </w:pPr>
    <w:rPr>
      <w:color w:val="595959" w:themeColor="text1" w:themeTint="A6"/>
      <w:spacing w:val="15"/>
      <w:sz w:val="28"/>
      <w:szCs w:val="28"/>
    </w:rPr>
  </w:style>
  <w:style w:type="character" w:styleId="163">
    <w:name w:val="Quote Char"/>
    <w:basedOn w:val="685"/>
    <w:link w:val="827"/>
    <w:uiPriority w:val="29"/>
    <w:pPr>
      <w:pBdr/>
      <w:spacing/>
      <w:ind/>
    </w:pPr>
    <w:rPr>
      <w:i/>
      <w:iCs/>
      <w:color w:val="404040" w:themeColor="text1" w:themeTint="BF"/>
    </w:rPr>
  </w:style>
  <w:style w:type="character" w:styleId="167">
    <w:name w:val="Intense Quote Char"/>
    <w:basedOn w:val="685"/>
    <w:link w:val="830"/>
    <w:uiPriority w:val="30"/>
    <w:pPr>
      <w:pBdr/>
      <w:spacing/>
      <w:ind/>
    </w:pPr>
    <w:rPr>
      <w:i/>
      <w:iCs/>
      <w:color w:val="0f4761" w:themeColor="accent1" w:themeShade="BF"/>
    </w:rPr>
  </w:style>
  <w:style w:type="character" w:styleId="176">
    <w:name w:val="Header Char"/>
    <w:basedOn w:val="685"/>
    <w:link w:val="839"/>
    <w:uiPriority w:val="99"/>
    <w:pPr>
      <w:pBdr/>
      <w:spacing/>
      <w:ind/>
    </w:pPr>
  </w:style>
  <w:style w:type="character" w:styleId="178">
    <w:name w:val="Footer Char"/>
    <w:basedOn w:val="685"/>
    <w:link w:val="841"/>
    <w:uiPriority w:val="99"/>
    <w:pPr>
      <w:pBdr/>
      <w:spacing/>
      <w:ind/>
    </w:pPr>
  </w:style>
  <w:style w:type="character" w:styleId="181">
    <w:name w:val="Footnote Text Char"/>
    <w:basedOn w:val="685"/>
    <w:link w:val="844"/>
    <w:uiPriority w:val="99"/>
    <w:semiHidden/>
    <w:pPr>
      <w:pBdr/>
      <w:spacing/>
      <w:ind/>
    </w:pPr>
    <w:rPr>
      <w:sz w:val="20"/>
      <w:szCs w:val="20"/>
    </w:rPr>
  </w:style>
  <w:style w:type="character" w:styleId="184">
    <w:name w:val="Endnote Text Char"/>
    <w:basedOn w:val="685"/>
    <w:link w:val="847"/>
    <w:uiPriority w:val="99"/>
    <w:semiHidden/>
    <w:pPr>
      <w:pBdr/>
      <w:spacing/>
      <w:ind/>
    </w:pPr>
    <w:rPr>
      <w:sz w:val="20"/>
      <w:szCs w:val="20"/>
    </w:rPr>
  </w:style>
  <w:style w:type="paragraph" w:styleId="675" w:default="1">
    <w:name w:val="Normal"/>
    <w:qFormat/>
    <w:pPr>
      <w:pBdr/>
      <w:spacing/>
      <w:ind/>
    </w:pPr>
  </w:style>
  <w:style w:type="paragraph" w:styleId="676">
    <w:name w:val="Heading 1"/>
    <w:basedOn w:val="675"/>
    <w:next w:val="675"/>
    <w:link w:val="854"/>
    <w:uiPriority w:val="9"/>
    <w:qFormat/>
    <w:pPr>
      <w:keepNext w:val="true"/>
      <w:keepLines w:val="true"/>
      <w:pBdr/>
      <w:spacing w:after="0" w:line="480" w:lineRule="auto"/>
      <w:ind/>
      <w:jc w:val="center"/>
      <w:outlineLvl w:val="0"/>
    </w:pPr>
    <w:rPr>
      <w:rFonts w:ascii="Times New Roman" w:hAnsi="Times New Roman" w:eastAsiaTheme="majorEastAsia" w:cstheme="majorBidi"/>
      <w:b/>
      <w:sz w:val="24"/>
      <w:szCs w:val="32"/>
    </w:rPr>
  </w:style>
  <w:style w:type="paragraph" w:styleId="677">
    <w:name w:val="Heading 2"/>
    <w:basedOn w:val="675"/>
    <w:next w:val="675"/>
    <w:link w:val="815"/>
    <w:uiPriority w:val="9"/>
    <w:unhideWhenUsed/>
    <w:qFormat/>
    <w:pPr>
      <w:keepNext w:val="true"/>
      <w:keepLines w:val="true"/>
      <w:pBdr/>
      <w:spacing w:after="0" w:line="480" w:lineRule="auto"/>
      <w:ind/>
      <w:outlineLvl w:val="1"/>
    </w:pPr>
    <w:rPr>
      <w:rFonts w:ascii="Times New Roman" w:hAnsi="Times New Roman" w:eastAsia="Arial" w:cs="Arial"/>
      <w:b/>
      <w:sz w:val="24"/>
      <w:szCs w:val="32"/>
    </w:rPr>
  </w:style>
  <w:style w:type="paragraph" w:styleId="678">
    <w:name w:val="Heading 3"/>
    <w:basedOn w:val="675"/>
    <w:next w:val="675"/>
    <w:link w:val="816"/>
    <w:uiPriority w:val="9"/>
    <w:unhideWhenUsed/>
    <w:qFormat/>
    <w:pPr>
      <w:keepNext w:val="true"/>
      <w:keepLines w:val="true"/>
      <w:pBdr/>
      <w:spacing w:after="80" w:before="160"/>
      <w:ind/>
      <w:outlineLvl w:val="2"/>
    </w:pPr>
    <w:rPr>
      <w:rFonts w:ascii="Times New Roman" w:hAnsi="Times New Roman" w:eastAsia="Arial" w:cs="Arial"/>
      <w:i/>
      <w:sz w:val="24"/>
      <w:szCs w:val="28"/>
    </w:rPr>
  </w:style>
  <w:style w:type="paragraph" w:styleId="679">
    <w:name w:val="Heading 4"/>
    <w:basedOn w:val="675"/>
    <w:next w:val="675"/>
    <w:link w:val="817"/>
    <w:uiPriority w:val="9"/>
    <w:unhideWhenUsed/>
    <w:qFormat/>
    <w:pPr>
      <w:keepNext w:val="true"/>
      <w:keepLines w:val="true"/>
      <w:pBdr/>
      <w:spacing w:before="200"/>
      <w:ind w:left="708"/>
      <w:outlineLvl w:val="3"/>
    </w:pPr>
    <w:rPr>
      <w:rFonts w:ascii="Times New Roman" w:hAnsi="Times New Roman" w:eastAsia="Arial" w:cs="Arial"/>
      <w:b/>
      <w:i/>
      <w:iCs/>
      <w:sz w:val="24"/>
    </w:rPr>
  </w:style>
  <w:style w:type="paragraph" w:styleId="680">
    <w:name w:val="Heading 5"/>
    <w:basedOn w:val="675"/>
    <w:next w:val="675"/>
    <w:link w:val="818"/>
    <w:uiPriority w:val="9"/>
    <w:unhideWhenUsed/>
    <w:qFormat/>
    <w:pPr>
      <w:keepNext w:val="true"/>
      <w:keepLines w:val="true"/>
      <w:pBdr/>
      <w:spacing w:after="40" w:before="80"/>
      <w:ind/>
      <w:outlineLvl w:val="4"/>
    </w:pPr>
    <w:rPr>
      <w:rFonts w:ascii="Arial" w:hAnsi="Arial" w:eastAsia="Arial" w:cs="Arial"/>
      <w:color w:val="2f5496" w:themeColor="accent1" w:themeShade="BF"/>
    </w:rPr>
  </w:style>
  <w:style w:type="paragraph" w:styleId="681">
    <w:name w:val="Heading 6"/>
    <w:basedOn w:val="675"/>
    <w:next w:val="675"/>
    <w:link w:val="81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682">
    <w:name w:val="Heading 7"/>
    <w:basedOn w:val="675"/>
    <w:next w:val="675"/>
    <w:link w:val="82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683">
    <w:name w:val="Heading 8"/>
    <w:basedOn w:val="675"/>
    <w:next w:val="675"/>
    <w:link w:val="82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684">
    <w:name w:val="Heading 9"/>
    <w:basedOn w:val="675"/>
    <w:next w:val="675"/>
    <w:link w:val="82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685" w:default="1">
    <w:name w:val="Default Paragraph Font"/>
    <w:uiPriority w:val="1"/>
    <w:semiHidden/>
    <w:unhideWhenUsed/>
    <w:pPr>
      <w:pBdr/>
      <w:spacing/>
      <w:ind/>
    </w:pPr>
  </w:style>
  <w:style w:type="table" w:styleId="68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7" w:default="1">
    <w:name w:val="No List"/>
    <w:uiPriority w:val="99"/>
    <w:semiHidden/>
    <w:unhideWhenUsed/>
    <w:pPr>
      <w:pBdr/>
      <w:spacing/>
      <w:ind/>
    </w:pPr>
  </w:style>
  <w:style w:type="table" w:styleId="688">
    <w:name w:val="Table Grid"/>
    <w:basedOn w:val="68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customStyle="1">
    <w:name w:val="Table Grid Light"/>
    <w:basedOn w:val="6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6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68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686"/>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686"/>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686"/>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68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customStyle="1">
    <w:name w:val="Grid Table 1 Light - Accent 1"/>
    <w:basedOn w:val="68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customStyle="1">
    <w:name w:val="Grid Table 1 Light - Accent 2"/>
    <w:basedOn w:val="68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customStyle="1">
    <w:name w:val="Grid Table 1 Light - Accent 3"/>
    <w:basedOn w:val="68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customStyle="1">
    <w:name w:val="Grid Table 1 Light - Accent 4"/>
    <w:basedOn w:val="68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customStyle="1">
    <w:name w:val="Grid Table 1 Light - Accent 5"/>
    <w:basedOn w:val="68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customStyle="1">
    <w:name w:val="Grid Table 1 Light - Accent 6"/>
    <w:basedOn w:val="68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6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customStyle="1">
    <w:name w:val="Grid Table 2 - Accent 1"/>
    <w:basedOn w:val="68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customStyle="1">
    <w:name w:val="Grid Table 2 - Accent 2"/>
    <w:basedOn w:val="68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customStyle="1">
    <w:name w:val="Grid Table 2 - Accent 3"/>
    <w:basedOn w:val="68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customStyle="1">
    <w:name w:val="Grid Table 2 - Accent 4"/>
    <w:basedOn w:val="68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customStyle="1">
    <w:name w:val="Grid Table 2 - Accent 5"/>
    <w:basedOn w:val="68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customStyle="1">
    <w:name w:val="Grid Table 2 - Accent 6"/>
    <w:basedOn w:val="68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6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customStyle="1">
    <w:name w:val="Grid Table 3 - Accent 1"/>
    <w:basedOn w:val="68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customStyle="1">
    <w:name w:val="Grid Table 3 - Accent 2"/>
    <w:basedOn w:val="68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customStyle="1">
    <w:name w:val="Grid Table 3 - Accent 3"/>
    <w:basedOn w:val="68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customStyle="1">
    <w:name w:val="Grid Table 3 - Accent 4"/>
    <w:basedOn w:val="68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customStyle="1">
    <w:name w:val="Grid Table 3 - Accent 5"/>
    <w:basedOn w:val="68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customStyle="1">
    <w:name w:val="Grid Table 3 - Accent 6"/>
    <w:basedOn w:val="68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68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customStyle="1">
    <w:name w:val="Grid Table 4 - Accent 1"/>
    <w:basedOn w:val="68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customStyle="1">
    <w:name w:val="Grid Table 4 - Accent 2"/>
    <w:basedOn w:val="68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customStyle="1">
    <w:name w:val="Grid Table 4 - Accent 3"/>
    <w:basedOn w:val="68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customStyle="1">
    <w:name w:val="Grid Table 4 - Accent 4"/>
    <w:basedOn w:val="68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customStyle="1">
    <w:name w:val="Grid Table 4 - Accent 5"/>
    <w:basedOn w:val="68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customStyle="1">
    <w:name w:val="Grid Table 4 - Accent 6"/>
    <w:basedOn w:val="68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6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customStyle="1">
    <w:name w:val="Grid Table 5 Dark- Accent 1"/>
    <w:basedOn w:val="6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customStyle="1">
    <w:name w:val="Grid Table 5 Dark - Accent 2"/>
    <w:basedOn w:val="6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customStyle="1">
    <w:name w:val="Grid Table 5 Dark - Accent 3"/>
    <w:basedOn w:val="6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customStyle="1">
    <w:name w:val="Grid Table 5 Dark- Accent 4"/>
    <w:basedOn w:val="6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customStyle="1">
    <w:name w:val="Grid Table 5 Dark - Accent 5"/>
    <w:basedOn w:val="6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customStyle="1">
    <w:name w:val="Grid Table 5 Dark - Accent 6"/>
    <w:basedOn w:val="6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68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customStyle="1">
    <w:name w:val="Grid Table 6 Colorful - Accent 1"/>
    <w:basedOn w:val="68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customStyle="1">
    <w:name w:val="Grid Table 6 Colorful - Accent 2"/>
    <w:basedOn w:val="68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customStyle="1">
    <w:name w:val="Grid Table 6 Colorful - Accent 3"/>
    <w:basedOn w:val="68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customStyle="1">
    <w:name w:val="Grid Table 6 Colorful - Accent 4"/>
    <w:basedOn w:val="68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customStyle="1">
    <w:name w:val="Grid Table 6 Colorful - Accent 5"/>
    <w:basedOn w:val="68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customStyle="1">
    <w:name w:val="Grid Table 6 Colorful - Accent 6"/>
    <w:basedOn w:val="68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w:basedOn w:val="68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customStyle="1">
    <w:name w:val="Grid Table 7 Colorful - Accent 1"/>
    <w:basedOn w:val="68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0b7e1" w:themeColor="accent1" w:themeTint="80" w:sz="4" w:space="0"/>
          <w:right w:val="none" w:color="000000" w:sz="0"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0" w:space="0"/>
          <w:left w:val="single" w:color="a0b7e1" w:themeColor="accent1" w:themeTint="80" w:sz="4" w:space="0"/>
          <w:bottom w:val="none" w:color="000000" w:sz="0" w:space="0"/>
          <w:right w:val="none" w:color="000000" w:sz="0"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customStyle="1">
    <w:name w:val="Grid Table 7 Colorful - Accent 2"/>
    <w:basedOn w:val="68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customStyle="1">
    <w:name w:val="Grid Table 7 Colorful - Accent 3"/>
    <w:basedOn w:val="68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customStyle="1">
    <w:name w:val="Grid Table 7 Colorful - Accent 4"/>
    <w:basedOn w:val="68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customStyle="1">
    <w:name w:val="Grid Table 7 Colorful - Accent 5"/>
    <w:basedOn w:val="68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2c6e7" w:themeColor="accent5" w:themeTint="90" w:sz="4" w:space="0"/>
          <w:right w:val="none" w:color="000000" w:sz="0"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0" w:space="0"/>
          <w:left w:val="single" w:color="a2c6e7" w:themeColor="accent5" w:themeTint="90" w:sz="4" w:space="0"/>
          <w:bottom w:val="none" w:color="000000" w:sz="0" w:space="0"/>
          <w:right w:val="none" w:color="000000" w:sz="0"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customStyle="1">
    <w:name w:val="Grid Table 7 Colorful - Accent 6"/>
    <w:basedOn w:val="68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6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customStyle="1">
    <w:name w:val="List Table 1 Light - Accent 1"/>
    <w:basedOn w:val="6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customStyle="1">
    <w:name w:val="List Table 1 Light - Accent 2"/>
    <w:basedOn w:val="6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List Table 1 Light - Accent 3"/>
    <w:basedOn w:val="6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List Table 1 Light - Accent 4"/>
    <w:basedOn w:val="6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List Table 1 Light - Accent 5"/>
    <w:basedOn w:val="6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customStyle="1">
    <w:name w:val="List Table 1 Light - Accent 6"/>
    <w:basedOn w:val="6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68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List Table 2 - Accent 1"/>
    <w:basedOn w:val="68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List Table 2 - Accent 2"/>
    <w:basedOn w:val="68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List Table 2 - Accent 3"/>
    <w:basedOn w:val="68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List Table 2 - Accent 4"/>
    <w:basedOn w:val="68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List Table 2 - Accent 5"/>
    <w:basedOn w:val="68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List Table 2 - Accent 6"/>
    <w:basedOn w:val="68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6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List Table 3 - Accent 1"/>
    <w:basedOn w:val="68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List Table 3 - Accent 2"/>
    <w:basedOn w:val="68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List Table 3 - Accent 3"/>
    <w:basedOn w:val="68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List Table 3 - Accent 4"/>
    <w:basedOn w:val="68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List Table 3 - Accent 5"/>
    <w:basedOn w:val="68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List Table 3 - Accent 6"/>
    <w:basedOn w:val="68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6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List Table 4 - Accent 1"/>
    <w:basedOn w:val="68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List Table 4 - Accent 2"/>
    <w:basedOn w:val="68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List Table 4 - Accent 3"/>
    <w:basedOn w:val="68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List Table 4 - Accent 4"/>
    <w:basedOn w:val="68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List Table 4 - Accent 5"/>
    <w:basedOn w:val="68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List Table 4 - Accent 6"/>
    <w:basedOn w:val="68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68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List Table 5 Dark - Accent 1"/>
    <w:basedOn w:val="68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List Table 5 Dark - Accent 2"/>
    <w:basedOn w:val="68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List Table 5 Dark - Accent 3"/>
    <w:basedOn w:val="68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List Table 5 Dark - Accent 4"/>
    <w:basedOn w:val="68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List Table 5 Dark - Accent 5"/>
    <w:basedOn w:val="68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List Table 5 Dark - Accent 6"/>
    <w:basedOn w:val="68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w:basedOn w:val="68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List Table 6 Colorful - Accent 1"/>
    <w:basedOn w:val="68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List Table 6 Colorful - Accent 2"/>
    <w:basedOn w:val="68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List Table 6 Colorful - Accent 3"/>
    <w:basedOn w:val="68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List Table 6 Colorful - Accent 4"/>
    <w:basedOn w:val="68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List Table 6 Colorful - Accent 5"/>
    <w:basedOn w:val="68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List Table 6 Colorful - Accent 6"/>
    <w:basedOn w:val="68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68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List Table 7 Colorful - Accent 1"/>
    <w:basedOn w:val="68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472c4" w:themeColor="accent1" w:sz="4" w:space="0"/>
          <w:right w:val="none" w:color="000000" w:sz="0"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0" w:space="0"/>
          <w:left w:val="single" w:color="4472c4" w:themeColor="accent1" w:sz="4" w:space="0"/>
          <w:bottom w:val="none" w:color="000000" w:sz="0" w:space="0"/>
          <w:right w:val="none" w:color="000000" w:sz="0"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List Table 7 Colorful - Accent 2"/>
    <w:basedOn w:val="68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List Table 7 Colorful - Accent 3"/>
    <w:basedOn w:val="68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List Table 7 Colorful - Accent 4"/>
    <w:basedOn w:val="68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List Table 7 Colorful - Accent 5"/>
    <w:basedOn w:val="68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bc2e5" w:themeColor="accent5" w:themeTint="9A" w:sz="4" w:space="0"/>
          <w:right w:val="none" w:color="000000" w:sz="0"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0" w:space="0"/>
          <w:left w:val="single" w:color="9bc2e5" w:themeColor="accent5" w:themeTint="9A" w:sz="4" w:space="0"/>
          <w:bottom w:val="none" w:color="000000" w:sz="0" w:space="0"/>
          <w:right w:val="none" w:color="000000" w:sz="0"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List Table 7 Colorful - Accent 6"/>
    <w:basedOn w:val="68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Lined - Accent"/>
    <w:basedOn w:val="686"/>
    <w:uiPriority w:val="99"/>
    <w:pPr>
      <w:pBdr/>
      <w:spacing w:after="0" w:line="240" w:lineRule="auto"/>
      <w:ind/>
    </w:pPr>
    <w:rPr>
      <w:color w:val="404040"/>
      <w:sz w:val="20"/>
      <w:szCs w:val="20"/>
      <w:lang w:eastAsia="es-CO"/>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Lined - Accent 1"/>
    <w:basedOn w:val="686"/>
    <w:uiPriority w:val="99"/>
    <w:pPr>
      <w:pBdr/>
      <w:spacing w:after="0" w:line="240" w:lineRule="auto"/>
      <w:ind/>
    </w:pPr>
    <w:rPr>
      <w:color w:val="404040"/>
      <w:sz w:val="20"/>
      <w:szCs w:val="20"/>
      <w:lang w:eastAsia="es-CO"/>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Lined - Accent 2"/>
    <w:basedOn w:val="686"/>
    <w:uiPriority w:val="99"/>
    <w:pPr>
      <w:pBdr/>
      <w:spacing w:after="0" w:line="240" w:lineRule="auto"/>
      <w:ind/>
    </w:pPr>
    <w:rPr>
      <w:color w:val="404040"/>
      <w:sz w:val="20"/>
      <w:szCs w:val="20"/>
      <w:lang w:eastAsia="es-CO"/>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ned - Accent 3"/>
    <w:basedOn w:val="686"/>
    <w:uiPriority w:val="99"/>
    <w:pPr>
      <w:pBdr/>
      <w:spacing w:after="0" w:line="240" w:lineRule="auto"/>
      <w:ind/>
    </w:pPr>
    <w:rPr>
      <w:color w:val="404040"/>
      <w:sz w:val="20"/>
      <w:szCs w:val="20"/>
      <w:lang w:eastAsia="es-CO"/>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Lined - Accent 4"/>
    <w:basedOn w:val="686"/>
    <w:uiPriority w:val="99"/>
    <w:pPr>
      <w:pBdr/>
      <w:spacing w:after="0" w:line="240" w:lineRule="auto"/>
      <w:ind/>
    </w:pPr>
    <w:rPr>
      <w:color w:val="404040"/>
      <w:sz w:val="20"/>
      <w:szCs w:val="20"/>
      <w:lang w:eastAsia="es-CO"/>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ned - Accent 5"/>
    <w:basedOn w:val="686"/>
    <w:uiPriority w:val="99"/>
    <w:pPr>
      <w:pBdr/>
      <w:spacing w:after="0" w:line="240" w:lineRule="auto"/>
      <w:ind/>
    </w:pPr>
    <w:rPr>
      <w:color w:val="404040"/>
      <w:sz w:val="20"/>
      <w:szCs w:val="20"/>
      <w:lang w:eastAsia="es-CO"/>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Lined - Accent 6"/>
    <w:basedOn w:val="686"/>
    <w:uiPriority w:val="99"/>
    <w:pPr>
      <w:pBdr/>
      <w:spacing w:after="0" w:line="240" w:lineRule="auto"/>
      <w:ind/>
    </w:pPr>
    <w:rPr>
      <w:color w:val="404040"/>
      <w:sz w:val="20"/>
      <w:szCs w:val="20"/>
      <w:lang w:eastAsia="es-CO"/>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Bordered &amp; Lined - Accent"/>
    <w:basedOn w:val="686"/>
    <w:uiPriority w:val="99"/>
    <w:pPr>
      <w:pBdr/>
      <w:spacing w:after="0" w:line="240" w:lineRule="auto"/>
      <w:ind/>
    </w:pPr>
    <w:rPr>
      <w:color w:val="404040"/>
      <w:sz w:val="20"/>
      <w:szCs w:val="20"/>
      <w:lang w:eastAsia="es-CO"/>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Bordered &amp; Lined - Accent 1"/>
    <w:basedOn w:val="686"/>
    <w:uiPriority w:val="99"/>
    <w:pPr>
      <w:pBdr/>
      <w:spacing w:after="0" w:line="240" w:lineRule="auto"/>
      <w:ind/>
    </w:pPr>
    <w:rPr>
      <w:color w:val="404040"/>
      <w:sz w:val="20"/>
      <w:szCs w:val="20"/>
      <w:lang w:eastAsia="es-CO"/>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Bordered &amp; Lined - Accent 2"/>
    <w:basedOn w:val="686"/>
    <w:uiPriority w:val="99"/>
    <w:pPr>
      <w:pBdr/>
      <w:spacing w:after="0" w:line="240" w:lineRule="auto"/>
      <w:ind/>
    </w:pPr>
    <w:rPr>
      <w:color w:val="404040"/>
      <w:sz w:val="20"/>
      <w:szCs w:val="20"/>
      <w:lang w:eastAsia="es-CO"/>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Bordered &amp; Lined - Accent 3"/>
    <w:basedOn w:val="686"/>
    <w:uiPriority w:val="99"/>
    <w:pPr>
      <w:pBdr/>
      <w:spacing w:after="0" w:line="240" w:lineRule="auto"/>
      <w:ind/>
    </w:pPr>
    <w:rPr>
      <w:color w:val="404040"/>
      <w:sz w:val="20"/>
      <w:szCs w:val="20"/>
      <w:lang w:eastAsia="es-CO"/>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Bordered &amp; Lined - Accent 4"/>
    <w:basedOn w:val="686"/>
    <w:uiPriority w:val="99"/>
    <w:pPr>
      <w:pBdr/>
      <w:spacing w:after="0" w:line="240" w:lineRule="auto"/>
      <w:ind/>
    </w:pPr>
    <w:rPr>
      <w:color w:val="404040"/>
      <w:sz w:val="20"/>
      <w:szCs w:val="20"/>
      <w:lang w:eastAsia="es-CO"/>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Bordered &amp; Lined - Accent 5"/>
    <w:basedOn w:val="686"/>
    <w:uiPriority w:val="99"/>
    <w:pPr>
      <w:pBdr/>
      <w:spacing w:after="0" w:line="240" w:lineRule="auto"/>
      <w:ind/>
    </w:pPr>
    <w:rPr>
      <w:color w:val="404040"/>
      <w:sz w:val="20"/>
      <w:szCs w:val="20"/>
      <w:lang w:eastAsia="es-CO"/>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Bordered &amp; Lined - Accent 6"/>
    <w:basedOn w:val="686"/>
    <w:uiPriority w:val="99"/>
    <w:pPr>
      <w:pBdr/>
      <w:spacing w:after="0" w:line="240" w:lineRule="auto"/>
      <w:ind/>
    </w:pPr>
    <w:rPr>
      <w:color w:val="404040"/>
      <w:sz w:val="20"/>
      <w:szCs w:val="20"/>
      <w:lang w:eastAsia="es-CO"/>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Bordered"/>
    <w:basedOn w:val="68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Bordered - Accent 1"/>
    <w:basedOn w:val="68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Bordered - Accent 2"/>
    <w:basedOn w:val="68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Bordered - Accent 3"/>
    <w:basedOn w:val="68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Bordered - Accent 4"/>
    <w:basedOn w:val="68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Bordered - Accent 5"/>
    <w:basedOn w:val="68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Bordered - Accent 6"/>
    <w:basedOn w:val="68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customStyle="1">
    <w:name w:val="Heading 1 Char"/>
    <w:basedOn w:val="685"/>
    <w:uiPriority w:val="9"/>
    <w:pPr>
      <w:pBdr/>
      <w:spacing/>
      <w:ind/>
    </w:pPr>
    <w:rPr>
      <w:rFonts w:ascii="Arial" w:hAnsi="Arial" w:eastAsia="Arial" w:cs="Arial"/>
      <w:color w:val="2f5496" w:themeColor="accent1" w:themeShade="BF"/>
      <w:sz w:val="40"/>
      <w:szCs w:val="40"/>
    </w:rPr>
  </w:style>
  <w:style w:type="character" w:styleId="815" w:customStyle="1">
    <w:name w:val="Título 2 Car"/>
    <w:basedOn w:val="685"/>
    <w:link w:val="677"/>
    <w:uiPriority w:val="9"/>
    <w:pPr>
      <w:pBdr/>
      <w:spacing/>
      <w:ind/>
    </w:pPr>
    <w:rPr>
      <w:rFonts w:ascii="Times New Roman" w:hAnsi="Times New Roman" w:eastAsia="Arial" w:cs="Arial"/>
      <w:b/>
      <w:sz w:val="24"/>
      <w:szCs w:val="32"/>
    </w:rPr>
  </w:style>
  <w:style w:type="character" w:styleId="816" w:customStyle="1">
    <w:name w:val="Título 3 Car"/>
    <w:basedOn w:val="685"/>
    <w:link w:val="678"/>
    <w:uiPriority w:val="9"/>
    <w:pPr>
      <w:pBdr/>
      <w:spacing/>
      <w:ind/>
    </w:pPr>
    <w:rPr>
      <w:rFonts w:ascii="Times New Roman" w:hAnsi="Times New Roman" w:eastAsia="Arial" w:cs="Arial"/>
      <w:i/>
      <w:sz w:val="24"/>
      <w:szCs w:val="28"/>
    </w:rPr>
  </w:style>
  <w:style w:type="character" w:styleId="817" w:customStyle="1">
    <w:name w:val="Título 4 Car"/>
    <w:basedOn w:val="685"/>
    <w:link w:val="679"/>
    <w:uiPriority w:val="9"/>
    <w:pPr>
      <w:pBdr/>
      <w:spacing/>
      <w:ind/>
    </w:pPr>
    <w:rPr>
      <w:rFonts w:ascii="Times New Roman" w:hAnsi="Times New Roman" w:eastAsia="Arial" w:cs="Arial"/>
      <w:b/>
      <w:i/>
      <w:iCs/>
      <w:sz w:val="24"/>
    </w:rPr>
  </w:style>
  <w:style w:type="character" w:styleId="818" w:customStyle="1">
    <w:name w:val="Título 5 Car"/>
    <w:basedOn w:val="685"/>
    <w:link w:val="680"/>
    <w:uiPriority w:val="9"/>
    <w:pPr>
      <w:pBdr/>
      <w:spacing/>
      <w:ind/>
    </w:pPr>
    <w:rPr>
      <w:rFonts w:ascii="Arial" w:hAnsi="Arial" w:eastAsia="Arial" w:cs="Arial"/>
      <w:color w:val="2f5496" w:themeColor="accent1" w:themeShade="BF"/>
    </w:rPr>
  </w:style>
  <w:style w:type="character" w:styleId="819" w:customStyle="1">
    <w:name w:val="Título 6 Car"/>
    <w:basedOn w:val="685"/>
    <w:link w:val="681"/>
    <w:uiPriority w:val="9"/>
    <w:pPr>
      <w:pBdr/>
      <w:spacing/>
      <w:ind/>
    </w:pPr>
    <w:rPr>
      <w:rFonts w:ascii="Arial" w:hAnsi="Arial" w:eastAsia="Arial" w:cs="Arial"/>
      <w:i/>
      <w:iCs/>
      <w:color w:val="595959" w:themeColor="text1" w:themeTint="A6"/>
    </w:rPr>
  </w:style>
  <w:style w:type="character" w:styleId="820" w:customStyle="1">
    <w:name w:val="Título 7 Car"/>
    <w:basedOn w:val="685"/>
    <w:link w:val="682"/>
    <w:uiPriority w:val="9"/>
    <w:pPr>
      <w:pBdr/>
      <w:spacing/>
      <w:ind/>
    </w:pPr>
    <w:rPr>
      <w:rFonts w:ascii="Arial" w:hAnsi="Arial" w:eastAsia="Arial" w:cs="Arial"/>
      <w:color w:val="595959" w:themeColor="text1" w:themeTint="A6"/>
    </w:rPr>
  </w:style>
  <w:style w:type="character" w:styleId="821" w:customStyle="1">
    <w:name w:val="Título 8 Car"/>
    <w:basedOn w:val="685"/>
    <w:link w:val="683"/>
    <w:uiPriority w:val="9"/>
    <w:pPr>
      <w:pBdr/>
      <w:spacing/>
      <w:ind/>
    </w:pPr>
    <w:rPr>
      <w:rFonts w:ascii="Arial" w:hAnsi="Arial" w:eastAsia="Arial" w:cs="Arial"/>
      <w:i/>
      <w:iCs/>
      <w:color w:val="272727" w:themeColor="text1" w:themeTint="D8"/>
    </w:rPr>
  </w:style>
  <w:style w:type="character" w:styleId="822" w:customStyle="1">
    <w:name w:val="Título 9 Car"/>
    <w:basedOn w:val="685"/>
    <w:link w:val="684"/>
    <w:uiPriority w:val="9"/>
    <w:pPr>
      <w:pBdr/>
      <w:spacing/>
      <w:ind/>
    </w:pPr>
    <w:rPr>
      <w:rFonts w:ascii="Arial" w:hAnsi="Arial" w:eastAsia="Arial" w:cs="Arial"/>
      <w:i/>
      <w:iCs/>
      <w:color w:val="272727" w:themeColor="text1" w:themeTint="D8"/>
    </w:rPr>
  </w:style>
  <w:style w:type="paragraph" w:styleId="823">
    <w:name w:val="Title"/>
    <w:basedOn w:val="675"/>
    <w:next w:val="675"/>
    <w:link w:val="824"/>
    <w:uiPriority w:val="10"/>
    <w:qFormat/>
    <w:pPr>
      <w:pBdr/>
      <w:spacing w:after="80" w:line="240" w:lineRule="auto"/>
      <w:ind/>
      <w:contextualSpacing w:val="true"/>
    </w:pPr>
    <w:rPr>
      <w:rFonts w:ascii="Arial" w:hAnsi="Arial" w:eastAsia="Arial" w:cs="Arial"/>
      <w:spacing w:val="-10"/>
      <w:sz w:val="56"/>
      <w:szCs w:val="56"/>
    </w:rPr>
  </w:style>
  <w:style w:type="character" w:styleId="824" w:customStyle="1">
    <w:name w:val="Título Car"/>
    <w:basedOn w:val="685"/>
    <w:link w:val="823"/>
    <w:uiPriority w:val="10"/>
    <w:pPr>
      <w:pBdr/>
      <w:spacing/>
      <w:ind/>
    </w:pPr>
    <w:rPr>
      <w:rFonts w:ascii="Arial" w:hAnsi="Arial" w:eastAsia="Arial" w:cs="Arial"/>
      <w:spacing w:val="-10"/>
      <w:sz w:val="56"/>
      <w:szCs w:val="56"/>
    </w:rPr>
  </w:style>
  <w:style w:type="paragraph" w:styleId="825">
    <w:name w:val="Subtitle"/>
    <w:basedOn w:val="675"/>
    <w:next w:val="675"/>
    <w:link w:val="826"/>
    <w:uiPriority w:val="11"/>
    <w:qFormat/>
    <w:pPr>
      <w:numPr>
        <w:ilvl w:val="1"/>
      </w:numPr>
      <w:pBdr/>
      <w:spacing/>
      <w:ind/>
    </w:pPr>
    <w:rPr>
      <w:color w:val="595959" w:themeColor="text1" w:themeTint="A6"/>
      <w:spacing w:val="15"/>
      <w:sz w:val="28"/>
      <w:szCs w:val="28"/>
    </w:rPr>
  </w:style>
  <w:style w:type="character" w:styleId="826" w:customStyle="1">
    <w:name w:val="Subtítulo Car"/>
    <w:basedOn w:val="685"/>
    <w:link w:val="825"/>
    <w:uiPriority w:val="11"/>
    <w:pPr>
      <w:pBdr/>
      <w:spacing/>
      <w:ind/>
    </w:pPr>
    <w:rPr>
      <w:color w:val="595959" w:themeColor="text1" w:themeTint="A6"/>
      <w:spacing w:val="15"/>
      <w:sz w:val="28"/>
      <w:szCs w:val="28"/>
    </w:rPr>
  </w:style>
  <w:style w:type="paragraph" w:styleId="827">
    <w:name w:val="Quote"/>
    <w:basedOn w:val="675"/>
    <w:next w:val="675"/>
    <w:link w:val="828"/>
    <w:uiPriority w:val="29"/>
    <w:qFormat/>
    <w:pPr>
      <w:pBdr/>
      <w:spacing w:before="160"/>
      <w:ind/>
      <w:jc w:val="center"/>
    </w:pPr>
    <w:rPr>
      <w:i/>
      <w:iCs/>
      <w:color w:val="404040" w:themeColor="text1" w:themeTint="BF"/>
    </w:rPr>
  </w:style>
  <w:style w:type="character" w:styleId="828" w:customStyle="1">
    <w:name w:val="Cita Car"/>
    <w:basedOn w:val="685"/>
    <w:link w:val="827"/>
    <w:uiPriority w:val="29"/>
    <w:pPr>
      <w:pBdr/>
      <w:spacing/>
      <w:ind/>
    </w:pPr>
    <w:rPr>
      <w:i/>
      <w:iCs/>
      <w:color w:val="404040" w:themeColor="text1" w:themeTint="BF"/>
    </w:rPr>
  </w:style>
  <w:style w:type="character" w:styleId="829">
    <w:name w:val="Intense Emphasis"/>
    <w:basedOn w:val="685"/>
    <w:uiPriority w:val="21"/>
    <w:qFormat/>
    <w:pPr>
      <w:pBdr/>
      <w:spacing/>
      <w:ind/>
    </w:pPr>
    <w:rPr>
      <w:i/>
      <w:iCs/>
      <w:color w:val="2f5496" w:themeColor="accent1" w:themeShade="BF"/>
    </w:rPr>
  </w:style>
  <w:style w:type="paragraph" w:styleId="830">
    <w:name w:val="Intense Quote"/>
    <w:basedOn w:val="675"/>
    <w:next w:val="675"/>
    <w:link w:val="831"/>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831" w:customStyle="1">
    <w:name w:val="Cita destacada Car"/>
    <w:basedOn w:val="685"/>
    <w:link w:val="830"/>
    <w:uiPriority w:val="30"/>
    <w:pPr>
      <w:pBdr/>
      <w:spacing/>
      <w:ind/>
    </w:pPr>
    <w:rPr>
      <w:i/>
      <w:iCs/>
      <w:color w:val="2f5496" w:themeColor="accent1" w:themeShade="BF"/>
    </w:rPr>
  </w:style>
  <w:style w:type="character" w:styleId="832">
    <w:name w:val="Intense Reference"/>
    <w:basedOn w:val="685"/>
    <w:uiPriority w:val="32"/>
    <w:qFormat/>
    <w:pPr>
      <w:pBdr/>
      <w:spacing/>
      <w:ind/>
    </w:pPr>
    <w:rPr>
      <w:b/>
      <w:bCs/>
      <w:smallCaps/>
      <w:color w:val="2f5496" w:themeColor="accent1" w:themeShade="BF"/>
      <w:spacing w:val="5"/>
    </w:rPr>
  </w:style>
  <w:style w:type="paragraph" w:styleId="833">
    <w:name w:val="No Spacing"/>
    <w:basedOn w:val="675"/>
    <w:uiPriority w:val="1"/>
    <w:qFormat/>
    <w:pPr>
      <w:pBdr/>
      <w:spacing w:after="0" w:line="240" w:lineRule="auto"/>
      <w:ind/>
    </w:pPr>
  </w:style>
  <w:style w:type="character" w:styleId="834">
    <w:name w:val="Subtle Emphasis"/>
    <w:basedOn w:val="685"/>
    <w:uiPriority w:val="19"/>
    <w:qFormat/>
    <w:pPr>
      <w:pBdr/>
      <w:spacing/>
      <w:ind/>
    </w:pPr>
    <w:rPr>
      <w:i/>
      <w:iCs/>
      <w:color w:val="404040" w:themeColor="text1" w:themeTint="BF"/>
    </w:rPr>
  </w:style>
  <w:style w:type="character" w:styleId="835">
    <w:name w:val="Emphasis"/>
    <w:basedOn w:val="685"/>
    <w:uiPriority w:val="20"/>
    <w:qFormat/>
    <w:pPr>
      <w:pBdr/>
      <w:spacing/>
      <w:ind/>
    </w:pPr>
    <w:rPr>
      <w:i/>
      <w:iCs/>
    </w:rPr>
  </w:style>
  <w:style w:type="character" w:styleId="836">
    <w:name w:val="Strong"/>
    <w:basedOn w:val="685"/>
    <w:uiPriority w:val="22"/>
    <w:qFormat/>
    <w:pPr>
      <w:pBdr/>
      <w:spacing/>
      <w:ind/>
    </w:pPr>
    <w:rPr>
      <w:b/>
      <w:bCs/>
    </w:rPr>
  </w:style>
  <w:style w:type="character" w:styleId="837">
    <w:name w:val="Subtle Reference"/>
    <w:basedOn w:val="685"/>
    <w:uiPriority w:val="31"/>
    <w:qFormat/>
    <w:pPr>
      <w:pBdr/>
      <w:spacing/>
      <w:ind/>
    </w:pPr>
    <w:rPr>
      <w:smallCaps/>
      <w:color w:val="5a5a5a" w:themeColor="text1" w:themeTint="A5"/>
    </w:rPr>
  </w:style>
  <w:style w:type="character" w:styleId="838">
    <w:name w:val="Book Title"/>
    <w:basedOn w:val="685"/>
    <w:uiPriority w:val="33"/>
    <w:qFormat/>
    <w:pPr>
      <w:pBdr/>
      <w:spacing/>
      <w:ind/>
    </w:pPr>
    <w:rPr>
      <w:b/>
      <w:bCs/>
      <w:i/>
      <w:iCs/>
      <w:spacing w:val="5"/>
    </w:rPr>
  </w:style>
  <w:style w:type="paragraph" w:styleId="839">
    <w:name w:val="Header"/>
    <w:basedOn w:val="675"/>
    <w:link w:val="840"/>
    <w:uiPriority w:val="99"/>
    <w:unhideWhenUsed/>
    <w:pPr>
      <w:pBdr/>
      <w:tabs>
        <w:tab w:val="center" w:leader="none" w:pos="4844"/>
        <w:tab w:val="right" w:leader="none" w:pos="9689"/>
      </w:tabs>
      <w:spacing w:after="0" w:line="240" w:lineRule="auto"/>
      <w:ind/>
    </w:pPr>
  </w:style>
  <w:style w:type="character" w:styleId="840" w:customStyle="1">
    <w:name w:val="Encabezado Car"/>
    <w:basedOn w:val="685"/>
    <w:link w:val="839"/>
    <w:uiPriority w:val="99"/>
    <w:pPr>
      <w:pBdr/>
      <w:spacing/>
      <w:ind/>
    </w:pPr>
  </w:style>
  <w:style w:type="paragraph" w:styleId="841">
    <w:name w:val="Footer"/>
    <w:basedOn w:val="675"/>
    <w:link w:val="842"/>
    <w:uiPriority w:val="99"/>
    <w:unhideWhenUsed/>
    <w:pPr>
      <w:pBdr/>
      <w:tabs>
        <w:tab w:val="center" w:leader="none" w:pos="4844"/>
        <w:tab w:val="right" w:leader="none" w:pos="9689"/>
      </w:tabs>
      <w:spacing w:after="0" w:line="240" w:lineRule="auto"/>
      <w:ind/>
    </w:pPr>
  </w:style>
  <w:style w:type="character" w:styleId="842" w:customStyle="1">
    <w:name w:val="Pie de página Car"/>
    <w:basedOn w:val="685"/>
    <w:link w:val="841"/>
    <w:uiPriority w:val="99"/>
    <w:pPr>
      <w:pBdr/>
      <w:spacing/>
      <w:ind/>
    </w:pPr>
  </w:style>
  <w:style w:type="paragraph" w:styleId="843">
    <w:name w:val="Caption"/>
    <w:basedOn w:val="675"/>
    <w:next w:val="675"/>
    <w:uiPriority w:val="35"/>
    <w:unhideWhenUsed/>
    <w:qFormat/>
    <w:pPr>
      <w:pBdr/>
      <w:spacing w:after="200" w:line="240" w:lineRule="auto"/>
      <w:ind/>
    </w:pPr>
    <w:rPr>
      <w:i/>
      <w:iCs/>
      <w:color w:val="44546a" w:themeColor="text2"/>
      <w:sz w:val="18"/>
      <w:szCs w:val="18"/>
    </w:rPr>
  </w:style>
  <w:style w:type="paragraph" w:styleId="844">
    <w:name w:val="footnote text"/>
    <w:basedOn w:val="675"/>
    <w:link w:val="845"/>
    <w:uiPriority w:val="99"/>
    <w:semiHidden/>
    <w:unhideWhenUsed/>
    <w:pPr>
      <w:pBdr/>
      <w:spacing w:after="0" w:line="240" w:lineRule="auto"/>
      <w:ind/>
    </w:pPr>
    <w:rPr>
      <w:sz w:val="20"/>
      <w:szCs w:val="20"/>
    </w:rPr>
  </w:style>
  <w:style w:type="character" w:styleId="845" w:customStyle="1">
    <w:name w:val="Texto nota pie Car"/>
    <w:basedOn w:val="685"/>
    <w:link w:val="844"/>
    <w:uiPriority w:val="99"/>
    <w:semiHidden/>
    <w:pPr>
      <w:pBdr/>
      <w:spacing/>
      <w:ind/>
    </w:pPr>
    <w:rPr>
      <w:sz w:val="20"/>
      <w:szCs w:val="20"/>
    </w:rPr>
  </w:style>
  <w:style w:type="character" w:styleId="846">
    <w:name w:val="footnote reference"/>
    <w:basedOn w:val="685"/>
    <w:uiPriority w:val="99"/>
    <w:semiHidden/>
    <w:unhideWhenUsed/>
    <w:pPr>
      <w:pBdr/>
      <w:spacing/>
      <w:ind/>
    </w:pPr>
    <w:rPr>
      <w:vertAlign w:val="superscript"/>
    </w:rPr>
  </w:style>
  <w:style w:type="paragraph" w:styleId="847">
    <w:name w:val="endnote text"/>
    <w:basedOn w:val="675"/>
    <w:link w:val="848"/>
    <w:uiPriority w:val="99"/>
    <w:semiHidden/>
    <w:unhideWhenUsed/>
    <w:pPr>
      <w:pBdr/>
      <w:spacing w:after="0" w:line="240" w:lineRule="auto"/>
      <w:ind/>
    </w:pPr>
    <w:rPr>
      <w:sz w:val="20"/>
      <w:szCs w:val="20"/>
    </w:rPr>
  </w:style>
  <w:style w:type="character" w:styleId="848" w:customStyle="1">
    <w:name w:val="Texto nota al final Car"/>
    <w:basedOn w:val="685"/>
    <w:link w:val="847"/>
    <w:uiPriority w:val="99"/>
    <w:semiHidden/>
    <w:pPr>
      <w:pBdr/>
      <w:spacing/>
      <w:ind/>
    </w:pPr>
    <w:rPr>
      <w:sz w:val="20"/>
      <w:szCs w:val="20"/>
    </w:rPr>
  </w:style>
  <w:style w:type="character" w:styleId="849">
    <w:name w:val="endnote reference"/>
    <w:basedOn w:val="685"/>
    <w:uiPriority w:val="99"/>
    <w:semiHidden/>
    <w:unhideWhenUsed/>
    <w:pPr>
      <w:pBdr/>
      <w:spacing/>
      <w:ind/>
    </w:pPr>
    <w:rPr>
      <w:vertAlign w:val="superscript"/>
    </w:rPr>
  </w:style>
  <w:style w:type="character" w:styleId="850">
    <w:name w:val="Hyperlink"/>
    <w:basedOn w:val="685"/>
    <w:uiPriority w:val="99"/>
    <w:unhideWhenUsed/>
    <w:pPr>
      <w:pBdr/>
      <w:spacing/>
      <w:ind/>
    </w:pPr>
    <w:rPr>
      <w:color w:val="0563c1" w:themeColor="hyperlink"/>
      <w:u w:val="single"/>
    </w:rPr>
  </w:style>
  <w:style w:type="character" w:styleId="851">
    <w:name w:val="FollowedHyperlink"/>
    <w:basedOn w:val="685"/>
    <w:uiPriority w:val="99"/>
    <w:semiHidden/>
    <w:unhideWhenUsed/>
    <w:pPr>
      <w:pBdr/>
      <w:spacing/>
      <w:ind/>
    </w:pPr>
    <w:rPr>
      <w:color w:val="954f72" w:themeColor="followedHyperlink"/>
      <w:u w:val="single"/>
    </w:rPr>
  </w:style>
  <w:style w:type="paragraph" w:styleId="852">
    <w:name w:val="TOC Heading"/>
    <w:uiPriority w:val="39"/>
    <w:unhideWhenUsed/>
    <w:pPr>
      <w:pBdr/>
      <w:spacing/>
      <w:ind/>
    </w:pPr>
  </w:style>
  <w:style w:type="paragraph" w:styleId="853">
    <w:name w:val="table of figures"/>
    <w:basedOn w:val="675"/>
    <w:next w:val="675"/>
    <w:uiPriority w:val="99"/>
    <w:unhideWhenUsed/>
    <w:pPr>
      <w:pBdr/>
      <w:spacing w:after="0"/>
      <w:ind/>
    </w:pPr>
  </w:style>
  <w:style w:type="character" w:styleId="854" w:customStyle="1">
    <w:name w:val="Título 1 Car"/>
    <w:basedOn w:val="685"/>
    <w:link w:val="676"/>
    <w:uiPriority w:val="9"/>
    <w:pPr>
      <w:pBdr/>
      <w:spacing/>
      <w:ind/>
    </w:pPr>
    <w:rPr>
      <w:rFonts w:ascii="Times New Roman" w:hAnsi="Times New Roman" w:eastAsiaTheme="majorEastAsia" w:cstheme="majorBidi"/>
      <w:b/>
      <w:sz w:val="24"/>
      <w:szCs w:val="32"/>
    </w:rPr>
  </w:style>
  <w:style w:type="paragraph" w:styleId="855">
    <w:name w:val="List Paragraph"/>
    <w:basedOn w:val="675"/>
    <w:uiPriority w:val="34"/>
    <w:qFormat/>
    <w:pPr>
      <w:pBdr/>
      <w:spacing/>
      <w:ind w:left="720"/>
      <w:contextualSpacing w:val="true"/>
    </w:pPr>
  </w:style>
  <w:style w:type="paragraph" w:styleId="856">
    <w:name w:val="Bibliography"/>
    <w:basedOn w:val="675"/>
    <w:next w:val="675"/>
    <w:uiPriority w:val="37"/>
    <w:unhideWhenUsed/>
    <w:pPr>
      <w:pBdr/>
      <w:spacing w:after="0" w:line="480" w:lineRule="auto"/>
      <w:ind w:hanging="720" w:left="720"/>
    </w:pPr>
    <w:rPr>
      <w:rFonts w:ascii="Times New Roman" w:hAnsi="Times New Roman"/>
      <w:sz w:val="24"/>
    </w:rPr>
  </w:style>
  <w:style w:type="paragraph" w:styleId="857">
    <w:name w:val="annotation text"/>
    <w:basedOn w:val="675"/>
    <w:link w:val="858"/>
    <w:uiPriority w:val="99"/>
    <w:unhideWhenUsed/>
    <w:pPr>
      <w:pBdr/>
      <w:spacing w:line="240" w:lineRule="auto"/>
      <w:ind/>
    </w:pPr>
    <w:rPr>
      <w:sz w:val="20"/>
      <w:szCs w:val="20"/>
    </w:rPr>
  </w:style>
  <w:style w:type="character" w:styleId="858" w:customStyle="1">
    <w:name w:val="Texto comentario Car"/>
    <w:basedOn w:val="685"/>
    <w:link w:val="857"/>
    <w:uiPriority w:val="99"/>
    <w:pPr>
      <w:pBdr/>
      <w:spacing/>
      <w:ind/>
    </w:pPr>
    <w:rPr>
      <w:sz w:val="20"/>
      <w:szCs w:val="20"/>
    </w:rPr>
  </w:style>
  <w:style w:type="character" w:styleId="859">
    <w:name w:val="annotation reference"/>
    <w:basedOn w:val="685"/>
    <w:uiPriority w:val="99"/>
    <w:semiHidden/>
    <w:unhideWhenUsed/>
    <w:pPr>
      <w:pBdr/>
      <w:spacing/>
      <w:ind/>
    </w:pPr>
    <w:rPr>
      <w:sz w:val="16"/>
      <w:szCs w:val="16"/>
    </w:rPr>
  </w:style>
  <w:style w:type="paragraph" w:styleId="860">
    <w:name w:val="annotation subject"/>
    <w:basedOn w:val="857"/>
    <w:next w:val="857"/>
    <w:link w:val="861"/>
    <w:uiPriority w:val="99"/>
    <w:semiHidden/>
    <w:unhideWhenUsed/>
    <w:pPr>
      <w:pBdr/>
      <w:spacing/>
      <w:ind/>
    </w:pPr>
    <w:rPr>
      <w:b/>
      <w:bCs/>
    </w:rPr>
  </w:style>
  <w:style w:type="character" w:styleId="861" w:customStyle="1">
    <w:name w:val="Asunto del comentario Car"/>
    <w:basedOn w:val="858"/>
    <w:link w:val="860"/>
    <w:uiPriority w:val="99"/>
    <w:semiHidden/>
    <w:pPr>
      <w:pBdr/>
      <w:spacing/>
      <w:ind/>
    </w:pPr>
    <w:rPr>
      <w:b/>
      <w:bCs/>
      <w:sz w:val="20"/>
      <w:szCs w:val="20"/>
    </w:rPr>
  </w:style>
  <w:style w:type="character" w:styleId="862">
    <w:name w:val="Unresolved Mention"/>
    <w:basedOn w:val="685"/>
    <w:uiPriority w:val="99"/>
    <w:semiHidden/>
    <w:unhideWhenUsed/>
    <w:pPr>
      <w:pBdr/>
      <w:spacing/>
      <w:ind/>
    </w:pPr>
    <w:rPr>
      <w:color w:val="605e5c"/>
      <w:shd w:val="clear" w:color="auto" w:fill="e1dfdd"/>
    </w:rPr>
  </w:style>
  <w:style w:type="paragraph" w:styleId="863" w:customStyle="1">
    <w:name w:val="pf0"/>
    <w:basedOn w:val="675"/>
    <w:pPr>
      <w:pBdr/>
      <w:spacing w:after="100" w:afterAutospacing="1" w:before="100" w:beforeAutospacing="1" w:line="240" w:lineRule="auto"/>
      <w:ind/>
    </w:pPr>
    <w:rPr>
      <w:rFonts w:ascii="Times New Roman" w:hAnsi="Times New Roman" w:eastAsia="Times New Roman" w:cs="Times New Roman"/>
      <w:sz w:val="24"/>
      <w:szCs w:val="24"/>
      <w:lang w:eastAsia="es-CO"/>
    </w:rPr>
  </w:style>
  <w:style w:type="character" w:styleId="864" w:customStyle="1">
    <w:name w:val="cf01"/>
    <w:basedOn w:val="685"/>
    <w:pPr>
      <w:pBdr/>
      <w:spacing/>
      <w:ind/>
    </w:pPr>
    <w:rPr>
      <w:rFonts w:hint="default" w:ascii="Segoe UI" w:hAnsi="Segoe UI" w:cs="Segoe UI"/>
      <w:sz w:val="18"/>
      <w:szCs w:val="18"/>
    </w:rPr>
  </w:style>
  <w:style w:type="paragraph" w:styleId="865" w:customStyle="1">
    <w:name w:val="Default"/>
    <w:pPr>
      <w:pBdr/>
      <w:spacing w:after="0" w:line="240" w:lineRule="auto"/>
      <w:ind/>
    </w:pPr>
    <w:rPr>
      <w:rFonts w:ascii="Arial Narrow" w:hAnsi="Arial Narrow" w:cs="Arial Narrow"/>
      <w:color w:val="000000"/>
      <w:sz w:val="24"/>
      <w:szCs w:val="24"/>
      <w:lang w:val="es-ES"/>
      <w14:ligatures w14:val="standardContextual"/>
    </w:rPr>
  </w:style>
  <w:style w:type="paragraph" w:styleId="866">
    <w:name w:val="HTML Preformatted"/>
    <w:basedOn w:val="675"/>
    <w:link w:val="867"/>
    <w:uiPriority w:val="99"/>
    <w:semiHidden/>
    <w:unhideWhenUsed/>
    <w:pPr>
      <w:pBdr/>
      <w:spacing w:after="0" w:line="240" w:lineRule="auto"/>
      <w:ind/>
    </w:pPr>
    <w:rPr>
      <w:rFonts w:ascii="Consolas" w:hAnsi="Consolas"/>
      <w:sz w:val="20"/>
      <w:szCs w:val="20"/>
    </w:rPr>
  </w:style>
  <w:style w:type="character" w:styleId="867" w:customStyle="1">
    <w:name w:val="HTML con formato previo Car"/>
    <w:basedOn w:val="685"/>
    <w:link w:val="866"/>
    <w:uiPriority w:val="99"/>
    <w:semiHidden/>
    <w:pPr>
      <w:pBdr/>
      <w:spacing/>
      <w:ind/>
    </w:pPr>
    <w:rPr>
      <w:rFonts w:ascii="Consolas" w:hAnsi="Consolas"/>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www.tobiipro.com" TargetMode="External"/><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comments" Target="comments.xml" /><Relationship Id="rId14" Type="http://schemas.microsoft.com/office/2011/relationships/commentsExtended" Target="commentsExtended.xml" /><Relationship Id="rId15" Type="http://schemas.microsoft.com/office/2018/08/relationships/commentsExtensible" Target="commentsExtensible.xml" /><Relationship Id="rId16" Type="http://schemas.microsoft.com/office/2016/09/relationships/commentsIds" Target="commentsIds.xml" /><Relationship Id="rId17" Type="http://schemas.microsoft.com/office/2011/relationships/people" Target="people.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F5910-29F1-4DA4-8965-32843D287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Vásquez Amézquita</dc:creator>
  <cp:keywords/>
  <dc:description/>
  <cp:revision>357</cp:revision>
  <dcterms:created xsi:type="dcterms:W3CDTF">2024-08-14T15:54:00Z</dcterms:created>
  <dcterms:modified xsi:type="dcterms:W3CDTF">2024-09-23T15:04:33Z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id="G1SP9RAp"/&gt;&lt;style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